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FC62A1D" w:rsidR="00E00517" w:rsidRPr="00EA3DE1" w:rsidRDefault="005434AA" w:rsidP="7AFF4D18">
      <w:pPr>
        <w:rPr>
          <w:rFonts w:asciiTheme="minorHAnsi" w:eastAsiaTheme="minorEastAsia" w:hAnsiTheme="minorHAnsi" w:cstheme="minorBidi"/>
          <w:b/>
          <w:bCs/>
          <w:color w:val="000000" w:themeColor="text1"/>
          <w:sz w:val="36"/>
          <w:szCs w:val="36"/>
          <w:lang w:val="en-GB"/>
        </w:rPr>
      </w:pPr>
      <w:r w:rsidRPr="7AFF4D18">
        <w:rPr>
          <w:rFonts w:asciiTheme="minorHAnsi" w:eastAsiaTheme="minorEastAsia" w:hAnsiTheme="minorHAnsi" w:cstheme="minorBidi"/>
          <w:b/>
          <w:bCs/>
          <w:color w:val="000000" w:themeColor="text1"/>
          <w:sz w:val="36"/>
          <w:szCs w:val="36"/>
          <w:lang w:val="en-GB"/>
        </w:rPr>
        <w:t>Study Protocol</w:t>
      </w:r>
    </w:p>
    <w:p w14:paraId="5CAD30F0" w14:textId="5A401E4F" w:rsidR="00E00517" w:rsidRPr="00EA3DE1" w:rsidRDefault="00E00517" w:rsidP="7AFF4D18">
      <w:pPr>
        <w:rPr>
          <w:rFonts w:asciiTheme="minorHAnsi" w:eastAsiaTheme="minorEastAsia" w:hAnsiTheme="minorHAnsi" w:cstheme="minorBidi"/>
          <w:b/>
          <w:bCs/>
          <w:color w:val="000000" w:themeColor="text1"/>
          <w:sz w:val="36"/>
          <w:szCs w:val="36"/>
          <w:lang w:val="en-GB"/>
        </w:rPr>
      </w:pPr>
    </w:p>
    <w:p w14:paraId="2FCBA3EA" w14:textId="31E8DE8B" w:rsidR="58C89569" w:rsidRDefault="58C89569" w:rsidP="7D5EE5F2">
      <w:pPr>
        <w:rPr>
          <w:rFonts w:asciiTheme="minorHAnsi" w:eastAsiaTheme="minorEastAsia" w:hAnsiTheme="minorHAnsi" w:cstheme="minorBidi"/>
          <w:b/>
          <w:bCs/>
          <w:sz w:val="48"/>
          <w:szCs w:val="48"/>
          <w:lang w:val="en-GB"/>
        </w:rPr>
      </w:pPr>
      <w:r w:rsidRPr="7D5EE5F2">
        <w:rPr>
          <w:rFonts w:asciiTheme="minorHAnsi" w:eastAsiaTheme="minorEastAsia" w:hAnsiTheme="minorHAnsi" w:cstheme="minorBidi"/>
          <w:b/>
          <w:bCs/>
          <w:sz w:val="48"/>
          <w:szCs w:val="48"/>
          <w:lang w:val="en-GB"/>
        </w:rPr>
        <w:t xml:space="preserve">Development and validation of patient-level prediction models for </w:t>
      </w:r>
      <w:r w:rsidR="00DE325F" w:rsidRPr="7D5EE5F2">
        <w:rPr>
          <w:rFonts w:asciiTheme="minorHAnsi" w:eastAsiaTheme="minorEastAsia" w:hAnsiTheme="minorHAnsi" w:cstheme="minorBidi"/>
          <w:b/>
          <w:bCs/>
          <w:sz w:val="48"/>
          <w:szCs w:val="48"/>
          <w:lang w:val="en-GB"/>
        </w:rPr>
        <w:t xml:space="preserve">disease progression amongst adult patients admitted to hospital </w:t>
      </w:r>
      <w:r w:rsidR="7A93AAF6" w:rsidRPr="7D5EE5F2">
        <w:rPr>
          <w:rFonts w:asciiTheme="minorHAnsi" w:eastAsiaTheme="minorEastAsia" w:hAnsiTheme="minorHAnsi" w:cstheme="minorBidi"/>
          <w:b/>
          <w:bCs/>
          <w:sz w:val="48"/>
          <w:szCs w:val="48"/>
          <w:lang w:val="en-GB"/>
        </w:rPr>
        <w:t xml:space="preserve">with </w:t>
      </w:r>
      <w:r w:rsidR="00DE325F" w:rsidRPr="7D5EE5F2">
        <w:rPr>
          <w:rFonts w:asciiTheme="minorHAnsi" w:eastAsiaTheme="minorEastAsia" w:hAnsiTheme="minorHAnsi" w:cstheme="minorBidi"/>
          <w:b/>
          <w:bCs/>
          <w:sz w:val="48"/>
          <w:szCs w:val="48"/>
          <w:lang w:val="en-GB"/>
        </w:rPr>
        <w:t>pneumonia</w:t>
      </w:r>
      <w:r w:rsidR="5BE30FD6" w:rsidRPr="7D5EE5F2">
        <w:rPr>
          <w:rFonts w:asciiTheme="minorHAnsi" w:eastAsiaTheme="minorEastAsia" w:hAnsiTheme="minorHAnsi" w:cstheme="minorBidi"/>
          <w:b/>
          <w:bCs/>
          <w:sz w:val="48"/>
          <w:szCs w:val="48"/>
          <w:lang w:val="en-GB"/>
        </w:rPr>
        <w:t>: a rapid network study to inform the management of C</w:t>
      </w:r>
      <w:r w:rsidR="6FE67026" w:rsidRPr="7D5EE5F2">
        <w:rPr>
          <w:rFonts w:asciiTheme="minorHAnsi" w:eastAsiaTheme="minorEastAsia" w:hAnsiTheme="minorHAnsi" w:cstheme="minorBidi"/>
          <w:b/>
          <w:bCs/>
          <w:sz w:val="48"/>
          <w:szCs w:val="48"/>
          <w:lang w:val="en-GB"/>
        </w:rPr>
        <w:t>OVID</w:t>
      </w:r>
      <w:r w:rsidR="5BE30FD6" w:rsidRPr="7D5EE5F2">
        <w:rPr>
          <w:rFonts w:asciiTheme="minorHAnsi" w:eastAsiaTheme="minorEastAsia" w:hAnsiTheme="minorHAnsi" w:cstheme="minorBidi"/>
          <w:b/>
          <w:bCs/>
          <w:sz w:val="48"/>
          <w:szCs w:val="48"/>
          <w:lang w:val="en-GB"/>
        </w:rPr>
        <w:t xml:space="preserve">-19 </w:t>
      </w:r>
    </w:p>
    <w:p w14:paraId="4A8E55DF" w14:textId="13D18EBF" w:rsidR="003E3055" w:rsidRDefault="003E3055" w:rsidP="7AFF4D18">
      <w:pPr>
        <w:rPr>
          <w:rFonts w:asciiTheme="minorHAnsi" w:eastAsiaTheme="minorEastAsia" w:hAnsiTheme="minorHAnsi" w:cstheme="minorBidi"/>
        </w:rPr>
      </w:pPr>
      <w:r w:rsidRPr="7AFF4D18">
        <w:rPr>
          <w:rFonts w:asciiTheme="minorHAnsi" w:eastAsiaTheme="minorEastAsia" w:hAnsiTheme="minorHAnsi" w:cstheme="minorBidi"/>
        </w:rPr>
        <w:t>​</w:t>
      </w:r>
    </w:p>
    <w:p w14:paraId="1E8EF5BB" w14:textId="0220F490" w:rsidR="060E573F" w:rsidRDefault="060E573F" w:rsidP="43840EAF">
      <w:pPr>
        <w:rPr>
          <w:rFonts w:asciiTheme="minorHAnsi" w:eastAsiaTheme="minorEastAsia" w:hAnsiTheme="minorHAnsi" w:cstheme="minorBidi"/>
          <w:sz w:val="22"/>
          <w:szCs w:val="22"/>
          <w:lang w:val="en-GB"/>
        </w:rPr>
      </w:pPr>
      <w:r w:rsidRPr="43840EAF">
        <w:rPr>
          <w:rFonts w:asciiTheme="minorHAnsi" w:eastAsiaTheme="minorEastAsia" w:hAnsiTheme="minorHAnsi" w:cstheme="minorBidi"/>
          <w:b/>
          <w:bCs/>
          <w:color w:val="000000" w:themeColor="text1"/>
          <w:sz w:val="22"/>
          <w:szCs w:val="22"/>
          <w:lang w:val="en-GB"/>
        </w:rPr>
        <w:t>Created by:</w:t>
      </w:r>
      <w:r w:rsidRPr="43840EAF">
        <w:rPr>
          <w:rFonts w:asciiTheme="minorHAnsi" w:eastAsiaTheme="minorEastAsia" w:hAnsiTheme="minorHAnsi" w:cstheme="minorBidi"/>
          <w:color w:val="000000" w:themeColor="text1"/>
          <w:sz w:val="22"/>
          <w:szCs w:val="22"/>
          <w:lang w:val="en-GB"/>
        </w:rPr>
        <w:t xml:space="preserve"> </w:t>
      </w:r>
    </w:p>
    <w:p w14:paraId="545A24A3" w14:textId="5B383D63" w:rsidR="060E573F" w:rsidRDefault="060E573F" w:rsidP="43840EAF">
      <w:pPr>
        <w:rPr>
          <w:rFonts w:asciiTheme="minorHAnsi" w:eastAsiaTheme="minorEastAsia" w:hAnsiTheme="minorHAnsi" w:cstheme="minorBidi"/>
          <w:sz w:val="22"/>
          <w:szCs w:val="22"/>
          <w:lang w:val="en-GB"/>
        </w:rPr>
      </w:pPr>
      <w:r>
        <w:br/>
      </w:r>
      <w:r w:rsidR="5543A194" w:rsidRPr="43840EAF">
        <w:rPr>
          <w:rFonts w:asciiTheme="minorHAnsi" w:eastAsiaTheme="minorEastAsia" w:hAnsiTheme="minorHAnsi" w:cstheme="minorBidi"/>
          <w:color w:val="000000" w:themeColor="text1"/>
          <w:sz w:val="22"/>
          <w:szCs w:val="22"/>
          <w:lang w:val="en-GB"/>
        </w:rPr>
        <w:t>Henrik John, Erasmus MC, Rotterdam, The Netherlands</w:t>
      </w:r>
      <w:r>
        <w:br/>
      </w:r>
      <w:proofErr w:type="spellStart"/>
      <w:r w:rsidRPr="43840EAF">
        <w:rPr>
          <w:rFonts w:asciiTheme="minorHAnsi" w:eastAsiaTheme="minorEastAsia" w:hAnsiTheme="minorHAnsi" w:cstheme="minorBidi"/>
          <w:color w:val="000000" w:themeColor="text1"/>
          <w:sz w:val="22"/>
          <w:szCs w:val="22"/>
          <w:lang w:val="en-GB"/>
        </w:rPr>
        <w:t>Aniek</w:t>
      </w:r>
      <w:proofErr w:type="spellEnd"/>
      <w:r w:rsidRPr="43840EAF">
        <w:rPr>
          <w:rFonts w:asciiTheme="minorHAnsi" w:eastAsiaTheme="minorEastAsia" w:hAnsiTheme="minorHAnsi" w:cstheme="minorBidi"/>
          <w:color w:val="000000" w:themeColor="text1"/>
          <w:sz w:val="22"/>
          <w:szCs w:val="22"/>
          <w:lang w:val="en-GB"/>
        </w:rPr>
        <w:t xml:space="preserve"> Markus, Erasmus MC, Rotterdam, The Netherlands</w:t>
      </w:r>
    </w:p>
    <w:p w14:paraId="525AA7B2" w14:textId="0E33BADA" w:rsidR="40AC5A52" w:rsidRDefault="40AC5A52" w:rsidP="7AFF4D18">
      <w:pPr>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 xml:space="preserve">Tom M. </w:t>
      </w:r>
      <w:proofErr w:type="spellStart"/>
      <w:r w:rsidRPr="7AFF4D18">
        <w:rPr>
          <w:rFonts w:asciiTheme="minorHAnsi" w:eastAsiaTheme="minorEastAsia" w:hAnsiTheme="minorHAnsi" w:cstheme="minorBidi"/>
          <w:color w:val="000000" w:themeColor="text1"/>
          <w:sz w:val="22"/>
          <w:szCs w:val="22"/>
          <w:lang w:val="en-GB"/>
        </w:rPr>
        <w:t>Seinen</w:t>
      </w:r>
      <w:proofErr w:type="spellEnd"/>
      <w:r w:rsidRPr="7AFF4D18">
        <w:rPr>
          <w:rFonts w:asciiTheme="minorHAnsi" w:eastAsiaTheme="minorEastAsia" w:hAnsiTheme="minorHAnsi" w:cstheme="minorBidi"/>
          <w:color w:val="000000" w:themeColor="text1"/>
          <w:sz w:val="22"/>
          <w:szCs w:val="22"/>
          <w:lang w:val="en-GB"/>
        </w:rPr>
        <w:t>, Erasmus MC, Rotterdam, The Netherlands</w:t>
      </w:r>
    </w:p>
    <w:p w14:paraId="2BC07AFD" w14:textId="24621F26"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 xml:space="preserve">Ross D. Williams, Erasmus MC, Rotterdam, The Netherlands </w:t>
      </w:r>
    </w:p>
    <w:p w14:paraId="5DCE975D" w14:textId="4AA082E4"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Cynthia Yang, Erasmus MC, Rotterdam, The Netherlands</w:t>
      </w:r>
    </w:p>
    <w:p w14:paraId="50EB6F2F" w14:textId="7FBF5347" w:rsidR="4C76B032" w:rsidRDefault="4C76B032" w:rsidP="7AFF4D18">
      <w:pPr>
        <w:rPr>
          <w:rFonts w:asciiTheme="minorHAnsi" w:eastAsiaTheme="minorEastAsia" w:hAnsiTheme="minorHAnsi" w:cstheme="minorBidi"/>
          <w:sz w:val="22"/>
          <w:szCs w:val="22"/>
          <w:lang w:val="en-GB"/>
        </w:rPr>
      </w:pPr>
    </w:p>
    <w:p w14:paraId="6B6AE041" w14:textId="42092A50" w:rsidR="41994BA3" w:rsidRDefault="1356044D" w:rsidP="7AFF4D18">
      <w:pPr>
        <w:rPr>
          <w:rFonts w:asciiTheme="minorHAnsi" w:eastAsiaTheme="minorEastAsia" w:hAnsiTheme="minorHAnsi" w:cstheme="minorBidi"/>
          <w:sz w:val="22"/>
          <w:szCs w:val="22"/>
          <w:lang w:val="en-GB"/>
        </w:rPr>
      </w:pPr>
      <w:r w:rsidRPr="4A2F8F45">
        <w:rPr>
          <w:rFonts w:asciiTheme="minorHAnsi" w:eastAsiaTheme="minorEastAsia" w:hAnsiTheme="minorHAnsi" w:cstheme="minorBidi"/>
          <w:sz w:val="22"/>
          <w:szCs w:val="22"/>
          <w:lang w:val="en-GB"/>
        </w:rPr>
        <w:t>Jan Kors, PhD</w:t>
      </w:r>
      <w:r w:rsidRPr="4A2F8F45">
        <w:rPr>
          <w:rFonts w:asciiTheme="minorHAnsi" w:eastAsiaTheme="minorEastAsia" w:hAnsiTheme="minorHAnsi" w:cstheme="minorBidi"/>
          <w:color w:val="000000" w:themeColor="text1"/>
          <w:sz w:val="22"/>
          <w:szCs w:val="22"/>
          <w:lang w:val="en-GB"/>
        </w:rPr>
        <w:t>, Erasmus MC, Rotterdam, The Netherlands</w:t>
      </w:r>
    </w:p>
    <w:p w14:paraId="0A4E6AE7" w14:textId="0F5ACFE8"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Jenna Reps, PhD, Janssen Research and Development</w:t>
      </w:r>
    </w:p>
    <w:p w14:paraId="43BD96B7" w14:textId="37A32509" w:rsidR="060E573F" w:rsidRDefault="060E573F" w:rsidP="7AFF4D18">
      <w:pPr>
        <w:rPr>
          <w:rFonts w:asciiTheme="minorHAnsi" w:eastAsiaTheme="minorEastAsia" w:hAnsiTheme="minorHAnsi" w:cstheme="minorBidi"/>
          <w:sz w:val="22"/>
          <w:szCs w:val="22"/>
          <w:lang w:val="en-GB"/>
        </w:rPr>
      </w:pPr>
      <w:r w:rsidRPr="43840EAF">
        <w:rPr>
          <w:rFonts w:asciiTheme="minorHAnsi" w:eastAsiaTheme="minorEastAsia" w:hAnsiTheme="minorHAnsi" w:cstheme="minorBidi"/>
          <w:color w:val="000000" w:themeColor="text1"/>
          <w:sz w:val="22"/>
          <w:szCs w:val="22"/>
          <w:lang w:val="en-GB"/>
        </w:rPr>
        <w:t>Peter Rijnbeek, PhD, Erasmus MC, Rotterdam, The Netherlands</w:t>
      </w:r>
    </w:p>
    <w:p w14:paraId="1FDF4414" w14:textId="2866E3EB" w:rsidR="43840EAF" w:rsidRDefault="43840EAF" w:rsidP="43840EAF">
      <w:pPr>
        <w:rPr>
          <w:rFonts w:asciiTheme="minorHAnsi" w:eastAsiaTheme="minorEastAsia" w:hAnsiTheme="minorHAnsi" w:cstheme="minorBidi"/>
          <w:b/>
          <w:bCs/>
          <w:color w:val="000000" w:themeColor="text1"/>
          <w:sz w:val="22"/>
          <w:szCs w:val="22"/>
          <w:lang w:val="en-GB"/>
        </w:rPr>
      </w:pPr>
    </w:p>
    <w:p w14:paraId="418E98CD" w14:textId="50AB283D" w:rsidR="060E573F" w:rsidRDefault="1E0661D6" w:rsidP="43840EAF">
      <w:pPr>
        <w:rPr>
          <w:rFonts w:asciiTheme="minorHAnsi" w:eastAsiaTheme="minorEastAsia" w:hAnsiTheme="minorHAnsi" w:cstheme="minorBidi"/>
          <w:sz w:val="22"/>
          <w:szCs w:val="22"/>
          <w:lang w:val="en-GB"/>
        </w:rPr>
      </w:pPr>
      <w:r w:rsidRPr="43840EAF">
        <w:rPr>
          <w:rFonts w:asciiTheme="minorHAnsi" w:eastAsiaTheme="minorEastAsia" w:hAnsiTheme="minorHAnsi" w:cstheme="minorBidi"/>
          <w:b/>
          <w:bCs/>
          <w:color w:val="000000" w:themeColor="text1"/>
          <w:sz w:val="22"/>
          <w:szCs w:val="22"/>
          <w:lang w:val="en-GB"/>
        </w:rPr>
        <w:t>Prepared on:</w:t>
      </w:r>
      <w:r w:rsidRPr="43840EAF">
        <w:rPr>
          <w:rFonts w:asciiTheme="minorHAnsi" w:eastAsiaTheme="minorEastAsia" w:hAnsiTheme="minorHAnsi" w:cstheme="minorBidi"/>
          <w:color w:val="000000" w:themeColor="text1"/>
          <w:sz w:val="22"/>
          <w:szCs w:val="22"/>
          <w:lang w:val="en-GB"/>
        </w:rPr>
        <w:t xml:space="preserve">  </w:t>
      </w:r>
      <w:r w:rsidR="4C37BB33" w:rsidRPr="43840EAF">
        <w:rPr>
          <w:rFonts w:asciiTheme="minorHAnsi" w:eastAsiaTheme="minorEastAsia" w:hAnsiTheme="minorHAnsi" w:cstheme="minorBidi"/>
          <w:color w:val="000000" w:themeColor="text1"/>
          <w:sz w:val="22"/>
          <w:szCs w:val="22"/>
          <w:lang w:val="en-GB"/>
        </w:rPr>
        <w:t>2</w:t>
      </w:r>
      <w:r w:rsidR="6577EBED" w:rsidRPr="43840EAF">
        <w:rPr>
          <w:rFonts w:asciiTheme="minorHAnsi" w:eastAsiaTheme="minorEastAsia" w:hAnsiTheme="minorHAnsi" w:cstheme="minorBidi"/>
          <w:color w:val="000000" w:themeColor="text1"/>
          <w:sz w:val="22"/>
          <w:szCs w:val="22"/>
          <w:lang w:val="en-GB"/>
        </w:rPr>
        <w:t>8</w:t>
      </w:r>
      <w:r w:rsidRPr="43840EAF">
        <w:rPr>
          <w:rFonts w:asciiTheme="minorHAnsi" w:eastAsiaTheme="minorEastAsia" w:hAnsiTheme="minorHAnsi" w:cstheme="minorBidi"/>
          <w:color w:val="000000" w:themeColor="text1"/>
          <w:sz w:val="22"/>
          <w:szCs w:val="22"/>
          <w:lang w:val="en-GB"/>
        </w:rPr>
        <w:t xml:space="preserve"> March 2020</w:t>
      </w:r>
    </w:p>
    <w:p w14:paraId="3A7EDA5F" w14:textId="4CA26067" w:rsidR="4C76B032" w:rsidRDefault="4C76B032" w:rsidP="7AFF4D18">
      <w:pPr>
        <w:rPr>
          <w:rFonts w:asciiTheme="minorHAnsi" w:eastAsiaTheme="minorEastAsia" w:hAnsiTheme="minorHAnsi" w:cstheme="minorBidi"/>
          <w:sz w:val="22"/>
          <w:szCs w:val="22"/>
          <w:lang w:val="en-GB"/>
        </w:rPr>
      </w:pPr>
    </w:p>
    <w:p w14:paraId="4FA8412F" w14:textId="5CAA7C4C"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b/>
          <w:bCs/>
          <w:color w:val="000000" w:themeColor="text1"/>
          <w:sz w:val="22"/>
          <w:szCs w:val="22"/>
          <w:lang w:val="en-GB"/>
        </w:rPr>
        <w:t>Acknowledgement:</w:t>
      </w:r>
      <w:r w:rsidRPr="7AFF4D18">
        <w:rPr>
          <w:rFonts w:asciiTheme="minorHAnsi" w:eastAsiaTheme="minorEastAsia" w:hAnsiTheme="minorHAnsi" w:cstheme="minorBidi"/>
          <w:color w:val="000000" w:themeColor="text1"/>
          <w:sz w:val="22"/>
          <w:szCs w:val="22"/>
          <w:lang w:val="en-GB"/>
        </w:rPr>
        <w:t xml:space="preserve">  The analysis is performed in the context of the European Health Data and Evidence Network (EHDEN) project (</w:t>
      </w:r>
      <w:hyperlink r:id="rId12">
        <w:r w:rsidRPr="7AFF4D18">
          <w:rPr>
            <w:rStyle w:val="Hyperlink"/>
            <w:rFonts w:asciiTheme="minorHAnsi" w:eastAsiaTheme="minorEastAsia" w:hAnsiTheme="minorHAnsi" w:cstheme="minorBidi"/>
            <w:color w:val="000000" w:themeColor="text1"/>
            <w:sz w:val="22"/>
            <w:szCs w:val="22"/>
            <w:lang w:val="en-GB"/>
          </w:rPr>
          <w:t>www.ehden.eu</w:t>
        </w:r>
      </w:hyperlink>
      <w:r w:rsidRPr="7AFF4D18">
        <w:rPr>
          <w:rFonts w:asciiTheme="minorHAnsi" w:eastAsiaTheme="minorEastAsia" w:hAnsiTheme="minorHAnsi" w:cstheme="minorBidi"/>
          <w:color w:val="000000" w:themeColor="text1"/>
          <w:sz w:val="22"/>
          <w:szCs w:val="22"/>
          <w:u w:val="single"/>
          <w:lang w:val="en-GB"/>
        </w:rPr>
        <w:t xml:space="preserve">) in close collaboration with the Observational Health Sciences and Informatics collaborative (OHDSI, </w:t>
      </w:r>
      <w:hyperlink r:id="rId13">
        <w:r w:rsidRPr="7AFF4D18">
          <w:rPr>
            <w:rStyle w:val="Hyperlink"/>
            <w:rFonts w:asciiTheme="minorHAnsi" w:eastAsiaTheme="minorEastAsia" w:hAnsiTheme="minorHAnsi" w:cstheme="minorBidi"/>
            <w:color w:val="000000" w:themeColor="text1"/>
            <w:sz w:val="22"/>
            <w:szCs w:val="22"/>
            <w:lang w:val="en-GB"/>
          </w:rPr>
          <w:t>http://ohdsi.org</w:t>
        </w:r>
      </w:hyperlink>
      <w:r w:rsidRPr="7AFF4D18">
        <w:rPr>
          <w:rFonts w:asciiTheme="minorHAnsi" w:eastAsiaTheme="minorEastAsia" w:hAnsiTheme="minorHAnsi" w:cstheme="minorBidi"/>
          <w:color w:val="000000" w:themeColor="text1"/>
          <w:sz w:val="22"/>
          <w:szCs w:val="22"/>
          <w:u w:val="single"/>
          <w:lang w:val="en-GB"/>
        </w:rPr>
        <w:t>).</w:t>
      </w:r>
    </w:p>
    <w:p w14:paraId="76433FE6" w14:textId="5F3C5E95" w:rsidR="4C76B032" w:rsidRDefault="4C76B032" w:rsidP="7AFF4D18">
      <w:pPr>
        <w:rPr>
          <w:rFonts w:asciiTheme="minorHAnsi" w:eastAsiaTheme="minorEastAsia" w:hAnsiTheme="minorHAnsi" w:cstheme="minorBidi"/>
          <w:sz w:val="22"/>
          <w:szCs w:val="22"/>
          <w:lang w:val="en-GB"/>
        </w:rPr>
      </w:pPr>
    </w:p>
    <w:p w14:paraId="71D75977" w14:textId="30EF6E6D" w:rsidR="060E573F" w:rsidRDefault="060E573F" w:rsidP="7AFF4D18">
      <w:pPr>
        <w:rPr>
          <w:rFonts w:asciiTheme="minorHAnsi" w:eastAsiaTheme="minorEastAsia" w:hAnsiTheme="minorHAnsi" w:cstheme="minorBidi"/>
          <w:sz w:val="22"/>
          <w:szCs w:val="22"/>
          <w:lang w:val="en-GB"/>
        </w:rPr>
      </w:pPr>
      <w:r w:rsidRPr="7AFF4D18">
        <w:rPr>
          <w:rFonts w:asciiTheme="minorHAnsi" w:eastAsiaTheme="minorEastAsia" w:hAnsiTheme="minorHAnsi" w:cstheme="minorBidi"/>
          <w:color w:val="000000" w:themeColor="text1"/>
          <w:sz w:val="22"/>
          <w:szCs w:val="22"/>
          <w:lang w:val="en-GB"/>
        </w:rPr>
        <w:t>The authors declare the following disclosures:  Jenna Reps, PhD is employee of Janssen Research and Development.</w:t>
      </w:r>
    </w:p>
    <w:p w14:paraId="34239DA4" w14:textId="411C6A5E" w:rsidR="4C76B032" w:rsidRDefault="4C76B032" w:rsidP="7AFF4D18">
      <w:pPr>
        <w:spacing w:after="200" w:line="276" w:lineRule="auto"/>
        <w:rPr>
          <w:rFonts w:asciiTheme="minorHAnsi" w:eastAsiaTheme="minorEastAsia" w:hAnsiTheme="minorHAnsi" w:cstheme="minorBidi"/>
          <w:color w:val="000000" w:themeColor="text1"/>
          <w:sz w:val="22"/>
          <w:szCs w:val="22"/>
          <w:lang w:val="en-GB"/>
        </w:rPr>
      </w:pPr>
    </w:p>
    <w:p w14:paraId="0000000C" w14:textId="5F7D3BC7" w:rsidR="00E00517" w:rsidRPr="00466A77" w:rsidRDefault="005434AA" w:rsidP="00466A77">
      <w:pPr>
        <w:spacing w:after="200" w:line="276" w:lineRule="auto"/>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lang w:val="en-GB"/>
        </w:rPr>
        <w:br w:type="page"/>
      </w:r>
    </w:p>
    <w:p w14:paraId="0000000D" w14:textId="77777777" w:rsidR="00E00517" w:rsidRPr="00EA3DE1"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b/>
          <w:bCs/>
          <w:color w:val="000000" w:themeColor="text1"/>
          <w:sz w:val="32"/>
          <w:szCs w:val="32"/>
          <w:lang w:val="en-GB"/>
        </w:rPr>
        <w:lastRenderedPageBreak/>
        <w:t>Table of Contents</w:t>
      </w:r>
    </w:p>
    <w:sdt>
      <w:sdtPr>
        <w:rPr>
          <w:color w:val="000000" w:themeColor="text1"/>
          <w:shd w:val="clear" w:color="auto" w:fill="E6E6E6"/>
          <w:lang w:val="en-GB"/>
        </w:rPr>
        <w:id w:val="158360239"/>
        <w:docPartObj>
          <w:docPartGallery w:val="Table of Contents"/>
          <w:docPartUnique/>
        </w:docPartObj>
      </w:sdtPr>
      <w:sdtEndPr/>
      <w:sdtContent>
        <w:p w14:paraId="4472606A" w14:textId="5292C426" w:rsidR="00466A77" w:rsidRDefault="00531325">
          <w:pPr>
            <w:pStyle w:val="TOC1"/>
            <w:tabs>
              <w:tab w:val="left" w:pos="480"/>
              <w:tab w:val="right" w:leader="dot" w:pos="9350"/>
            </w:tabs>
            <w:rPr>
              <w:rFonts w:eastAsiaTheme="minorEastAsia" w:cstheme="minorBidi"/>
              <w:b w:val="0"/>
              <w:bCs w:val="0"/>
              <w:i w:val="0"/>
              <w:iCs w:val="0"/>
              <w:noProof/>
              <w:lang w:val="en-NL"/>
            </w:rPr>
          </w:pPr>
          <w:r w:rsidRPr="7AFF4D18">
            <w:rPr>
              <w:color w:val="000000" w:themeColor="text1"/>
              <w:shd w:val="clear" w:color="auto" w:fill="E6E6E6"/>
              <w:lang w:val="en-GB"/>
            </w:rPr>
            <w:fldChar w:fldCharType="begin"/>
          </w:r>
          <w:r>
            <w:rPr>
              <w:color w:val="000000" w:themeColor="text1"/>
              <w:lang w:val="en-GB"/>
            </w:rPr>
            <w:instrText xml:space="preserve"> TOC \o "1-2" \h \z \u </w:instrText>
          </w:r>
          <w:r w:rsidRPr="7AFF4D18">
            <w:rPr>
              <w:color w:val="000000" w:themeColor="text1"/>
              <w:shd w:val="clear" w:color="auto" w:fill="E6E6E6"/>
              <w:lang w:val="en-GB"/>
            </w:rPr>
            <w:fldChar w:fldCharType="separate"/>
          </w:r>
          <w:hyperlink w:anchor="_Toc36400421" w:history="1">
            <w:r w:rsidR="00466A77" w:rsidRPr="002B198B">
              <w:rPr>
                <w:rStyle w:val="Hyperlink"/>
                <w:noProof/>
                <w:lang w:val="en-GB"/>
              </w:rPr>
              <w:t>1.</w:t>
            </w:r>
            <w:r w:rsidR="00466A77">
              <w:rPr>
                <w:rFonts w:eastAsiaTheme="minorEastAsia" w:cstheme="minorBidi"/>
                <w:b w:val="0"/>
                <w:bCs w:val="0"/>
                <w:i w:val="0"/>
                <w:iCs w:val="0"/>
                <w:noProof/>
                <w:lang w:val="en-NL"/>
              </w:rPr>
              <w:tab/>
            </w:r>
            <w:r w:rsidR="00466A77" w:rsidRPr="002B198B">
              <w:rPr>
                <w:rStyle w:val="Hyperlink"/>
                <w:noProof/>
                <w:lang w:val="en-GB"/>
              </w:rPr>
              <w:t>List of Abbreviations</w:t>
            </w:r>
            <w:r w:rsidR="00466A77">
              <w:rPr>
                <w:noProof/>
                <w:webHidden/>
              </w:rPr>
              <w:tab/>
            </w:r>
            <w:r w:rsidR="00466A77">
              <w:rPr>
                <w:noProof/>
                <w:webHidden/>
              </w:rPr>
              <w:fldChar w:fldCharType="begin"/>
            </w:r>
            <w:r w:rsidR="00466A77">
              <w:rPr>
                <w:noProof/>
                <w:webHidden/>
              </w:rPr>
              <w:instrText xml:space="preserve"> PAGEREF _Toc36400421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14:paraId="72E9AB08" w14:textId="0FB0349C"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22" w:history="1">
            <w:r w:rsidR="00466A77" w:rsidRPr="002B198B">
              <w:rPr>
                <w:rStyle w:val="Hyperlink"/>
                <w:noProof/>
                <w:lang w:val="en-GB"/>
              </w:rPr>
              <w:t>2.</w:t>
            </w:r>
            <w:r w:rsidR="00466A77">
              <w:rPr>
                <w:rFonts w:eastAsiaTheme="minorEastAsia" w:cstheme="minorBidi"/>
                <w:b w:val="0"/>
                <w:bCs w:val="0"/>
                <w:i w:val="0"/>
                <w:iCs w:val="0"/>
                <w:noProof/>
                <w:lang w:val="en-NL"/>
              </w:rPr>
              <w:tab/>
            </w:r>
            <w:r w:rsidR="00466A77" w:rsidRPr="002B198B">
              <w:rPr>
                <w:rStyle w:val="Hyperlink"/>
                <w:noProof/>
                <w:lang w:val="en-GB"/>
              </w:rPr>
              <w:t>Executive Summary</w:t>
            </w:r>
            <w:r w:rsidR="00466A77">
              <w:rPr>
                <w:noProof/>
                <w:webHidden/>
              </w:rPr>
              <w:tab/>
            </w:r>
            <w:r w:rsidR="00466A77">
              <w:rPr>
                <w:noProof/>
                <w:webHidden/>
              </w:rPr>
              <w:fldChar w:fldCharType="begin"/>
            </w:r>
            <w:r w:rsidR="00466A77">
              <w:rPr>
                <w:noProof/>
                <w:webHidden/>
              </w:rPr>
              <w:instrText xml:space="preserve"> PAGEREF _Toc36400422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14:paraId="09533AA9" w14:textId="1A50CA45"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23" w:history="1">
            <w:r w:rsidR="00466A77" w:rsidRPr="002B198B">
              <w:rPr>
                <w:rStyle w:val="Hyperlink"/>
                <w:noProof/>
                <w:lang w:val="en-GB"/>
              </w:rPr>
              <w:t>3.</w:t>
            </w:r>
            <w:r w:rsidR="00466A77">
              <w:rPr>
                <w:rFonts w:eastAsiaTheme="minorEastAsia" w:cstheme="minorBidi"/>
                <w:b w:val="0"/>
                <w:bCs w:val="0"/>
                <w:i w:val="0"/>
                <w:iCs w:val="0"/>
                <w:noProof/>
                <w:lang w:val="en-NL"/>
              </w:rPr>
              <w:tab/>
            </w:r>
            <w:r w:rsidR="00466A77" w:rsidRPr="002B198B">
              <w:rPr>
                <w:rStyle w:val="Hyperlink"/>
                <w:noProof/>
                <w:lang w:val="en-GB"/>
              </w:rPr>
              <w:t>Rationale &amp; Background</w:t>
            </w:r>
            <w:r w:rsidR="00466A77">
              <w:rPr>
                <w:noProof/>
                <w:webHidden/>
              </w:rPr>
              <w:tab/>
            </w:r>
            <w:r w:rsidR="00466A77">
              <w:rPr>
                <w:noProof/>
                <w:webHidden/>
              </w:rPr>
              <w:fldChar w:fldCharType="begin"/>
            </w:r>
            <w:r w:rsidR="00466A77">
              <w:rPr>
                <w:noProof/>
                <w:webHidden/>
              </w:rPr>
              <w:instrText xml:space="preserve"> PAGEREF _Toc36400423 \h </w:instrText>
            </w:r>
            <w:r w:rsidR="00466A77">
              <w:rPr>
                <w:noProof/>
                <w:webHidden/>
              </w:rPr>
            </w:r>
            <w:r w:rsidR="00466A77">
              <w:rPr>
                <w:noProof/>
                <w:webHidden/>
              </w:rPr>
              <w:fldChar w:fldCharType="separate"/>
            </w:r>
            <w:r w:rsidR="00466A77">
              <w:rPr>
                <w:noProof/>
                <w:webHidden/>
              </w:rPr>
              <w:t>3</w:t>
            </w:r>
            <w:r w:rsidR="00466A77">
              <w:rPr>
                <w:noProof/>
                <w:webHidden/>
              </w:rPr>
              <w:fldChar w:fldCharType="end"/>
            </w:r>
          </w:hyperlink>
        </w:p>
        <w:p w14:paraId="58FE1679" w14:textId="1EA73779"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24" w:history="1">
            <w:r w:rsidR="00466A77" w:rsidRPr="002B198B">
              <w:rPr>
                <w:rStyle w:val="Hyperlink"/>
                <w:noProof/>
                <w:lang w:val="en-GB"/>
              </w:rPr>
              <w:t>4.</w:t>
            </w:r>
            <w:r w:rsidR="00466A77">
              <w:rPr>
                <w:rFonts w:eastAsiaTheme="minorEastAsia" w:cstheme="minorBidi"/>
                <w:b w:val="0"/>
                <w:bCs w:val="0"/>
                <w:i w:val="0"/>
                <w:iCs w:val="0"/>
                <w:noProof/>
                <w:lang w:val="en-NL"/>
              </w:rPr>
              <w:tab/>
            </w:r>
            <w:r w:rsidR="00466A77" w:rsidRPr="002B198B">
              <w:rPr>
                <w:rStyle w:val="Hyperlink"/>
                <w:noProof/>
                <w:lang w:val="en-GB"/>
              </w:rPr>
              <w:t>Objective</w:t>
            </w:r>
            <w:r w:rsidR="00466A77">
              <w:rPr>
                <w:noProof/>
                <w:webHidden/>
              </w:rPr>
              <w:tab/>
            </w:r>
            <w:r w:rsidR="00466A77">
              <w:rPr>
                <w:noProof/>
                <w:webHidden/>
              </w:rPr>
              <w:fldChar w:fldCharType="begin"/>
            </w:r>
            <w:r w:rsidR="00466A77">
              <w:rPr>
                <w:noProof/>
                <w:webHidden/>
              </w:rPr>
              <w:instrText xml:space="preserve"> PAGEREF _Toc36400424 \h </w:instrText>
            </w:r>
            <w:r w:rsidR="00466A77">
              <w:rPr>
                <w:noProof/>
                <w:webHidden/>
              </w:rPr>
            </w:r>
            <w:r w:rsidR="00466A77">
              <w:rPr>
                <w:noProof/>
                <w:webHidden/>
              </w:rPr>
              <w:fldChar w:fldCharType="separate"/>
            </w:r>
            <w:r w:rsidR="00466A77">
              <w:rPr>
                <w:noProof/>
                <w:webHidden/>
              </w:rPr>
              <w:t>5</w:t>
            </w:r>
            <w:r w:rsidR="00466A77">
              <w:rPr>
                <w:noProof/>
                <w:webHidden/>
              </w:rPr>
              <w:fldChar w:fldCharType="end"/>
            </w:r>
          </w:hyperlink>
        </w:p>
        <w:p w14:paraId="26B0F8D3" w14:textId="21D64736"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25" w:history="1">
            <w:r w:rsidR="00466A77" w:rsidRPr="002B198B">
              <w:rPr>
                <w:rStyle w:val="Hyperlink"/>
                <w:noProof/>
                <w:lang w:val="en-GB"/>
              </w:rPr>
              <w:t>5.</w:t>
            </w:r>
            <w:r w:rsidR="00466A77">
              <w:rPr>
                <w:rFonts w:eastAsiaTheme="minorEastAsia" w:cstheme="minorBidi"/>
                <w:b w:val="0"/>
                <w:bCs w:val="0"/>
                <w:i w:val="0"/>
                <w:iCs w:val="0"/>
                <w:noProof/>
                <w:lang w:val="en-NL"/>
              </w:rPr>
              <w:tab/>
            </w:r>
            <w:r w:rsidR="00466A77" w:rsidRPr="002B198B">
              <w:rPr>
                <w:rStyle w:val="Hyperlink"/>
                <w:noProof/>
                <w:lang w:val="en-GB"/>
              </w:rPr>
              <w:t>Methods</w:t>
            </w:r>
            <w:r w:rsidR="00466A77">
              <w:rPr>
                <w:noProof/>
                <w:webHidden/>
              </w:rPr>
              <w:tab/>
            </w:r>
            <w:r w:rsidR="00466A77">
              <w:rPr>
                <w:noProof/>
                <w:webHidden/>
              </w:rPr>
              <w:fldChar w:fldCharType="begin"/>
            </w:r>
            <w:r w:rsidR="00466A77">
              <w:rPr>
                <w:noProof/>
                <w:webHidden/>
              </w:rPr>
              <w:instrText xml:space="preserve"> PAGEREF _Toc36400425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14:paraId="6E467A76" w14:textId="7D41B561" w:rsidR="00466A77" w:rsidRDefault="00B9187D">
          <w:pPr>
            <w:pStyle w:val="TOC2"/>
            <w:rPr>
              <w:rFonts w:eastAsiaTheme="minorEastAsia" w:cstheme="minorBidi"/>
              <w:b w:val="0"/>
              <w:bCs w:val="0"/>
              <w:noProof/>
              <w:sz w:val="24"/>
              <w:szCs w:val="24"/>
              <w:lang w:val="en-NL"/>
            </w:rPr>
          </w:pPr>
          <w:hyperlink w:anchor="_Toc36400426" w:history="1">
            <w:r w:rsidR="00466A77" w:rsidRPr="002B198B">
              <w:rPr>
                <w:rStyle w:val="Hyperlink"/>
                <w:noProof/>
                <w:lang w:val="en-GB"/>
              </w:rPr>
              <w:t>5.1.</w:t>
            </w:r>
            <w:r w:rsidR="00466A77">
              <w:rPr>
                <w:rFonts w:eastAsiaTheme="minorEastAsia" w:cstheme="minorBidi"/>
                <w:b w:val="0"/>
                <w:bCs w:val="0"/>
                <w:noProof/>
                <w:sz w:val="24"/>
                <w:szCs w:val="24"/>
                <w:lang w:val="en-NL"/>
              </w:rPr>
              <w:tab/>
            </w:r>
            <w:r w:rsidR="00466A77" w:rsidRPr="002B198B">
              <w:rPr>
                <w:rStyle w:val="Hyperlink"/>
                <w:noProof/>
                <w:lang w:val="en-GB"/>
              </w:rPr>
              <w:t>Study Design</w:t>
            </w:r>
            <w:r w:rsidR="00466A77">
              <w:rPr>
                <w:noProof/>
                <w:webHidden/>
              </w:rPr>
              <w:tab/>
            </w:r>
            <w:r w:rsidR="00466A77">
              <w:rPr>
                <w:noProof/>
                <w:webHidden/>
              </w:rPr>
              <w:fldChar w:fldCharType="begin"/>
            </w:r>
            <w:r w:rsidR="00466A77">
              <w:rPr>
                <w:noProof/>
                <w:webHidden/>
              </w:rPr>
              <w:instrText xml:space="preserve"> PAGEREF _Toc36400426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14:paraId="20D4E978" w14:textId="1F2C8EDF" w:rsidR="00466A77" w:rsidRDefault="00B9187D">
          <w:pPr>
            <w:pStyle w:val="TOC2"/>
            <w:rPr>
              <w:rFonts w:eastAsiaTheme="minorEastAsia" w:cstheme="minorBidi"/>
              <w:b w:val="0"/>
              <w:bCs w:val="0"/>
              <w:noProof/>
              <w:sz w:val="24"/>
              <w:szCs w:val="24"/>
              <w:lang w:val="en-NL"/>
            </w:rPr>
          </w:pPr>
          <w:hyperlink w:anchor="_Toc36400427" w:history="1">
            <w:r w:rsidR="00466A77" w:rsidRPr="002B198B">
              <w:rPr>
                <w:rStyle w:val="Hyperlink"/>
                <w:noProof/>
                <w:lang w:val="en-GB"/>
              </w:rPr>
              <w:t>5.2.</w:t>
            </w:r>
            <w:r w:rsidR="00466A77">
              <w:rPr>
                <w:rFonts w:eastAsiaTheme="minorEastAsia" w:cstheme="minorBidi"/>
                <w:b w:val="0"/>
                <w:bCs w:val="0"/>
                <w:noProof/>
                <w:sz w:val="24"/>
                <w:szCs w:val="24"/>
                <w:lang w:val="en-NL"/>
              </w:rPr>
              <w:tab/>
            </w:r>
            <w:r w:rsidR="00466A77" w:rsidRPr="002B198B">
              <w:rPr>
                <w:rStyle w:val="Hyperlink"/>
                <w:noProof/>
                <w:lang w:val="en-GB"/>
              </w:rPr>
              <w:t xml:space="preserve">Data Source(s)     </w:t>
            </w:r>
            <w:r w:rsidR="00466A77">
              <w:rPr>
                <w:noProof/>
                <w:webHidden/>
              </w:rPr>
              <w:tab/>
            </w:r>
            <w:r w:rsidR="00466A77">
              <w:rPr>
                <w:noProof/>
                <w:webHidden/>
              </w:rPr>
              <w:fldChar w:fldCharType="begin"/>
            </w:r>
            <w:r w:rsidR="00466A77">
              <w:rPr>
                <w:noProof/>
                <w:webHidden/>
              </w:rPr>
              <w:instrText xml:space="preserve"> PAGEREF _Toc36400427 \h </w:instrText>
            </w:r>
            <w:r w:rsidR="00466A77">
              <w:rPr>
                <w:noProof/>
                <w:webHidden/>
              </w:rPr>
            </w:r>
            <w:r w:rsidR="00466A77">
              <w:rPr>
                <w:noProof/>
                <w:webHidden/>
              </w:rPr>
              <w:fldChar w:fldCharType="separate"/>
            </w:r>
            <w:r w:rsidR="00466A77">
              <w:rPr>
                <w:noProof/>
                <w:webHidden/>
              </w:rPr>
              <w:t>6</w:t>
            </w:r>
            <w:r w:rsidR="00466A77">
              <w:rPr>
                <w:noProof/>
                <w:webHidden/>
              </w:rPr>
              <w:fldChar w:fldCharType="end"/>
            </w:r>
          </w:hyperlink>
        </w:p>
        <w:p w14:paraId="230D69F3" w14:textId="0B1431CF" w:rsidR="00466A77" w:rsidRDefault="00B9187D">
          <w:pPr>
            <w:pStyle w:val="TOC2"/>
            <w:rPr>
              <w:rFonts w:eastAsiaTheme="minorEastAsia" w:cstheme="minorBidi"/>
              <w:b w:val="0"/>
              <w:bCs w:val="0"/>
              <w:noProof/>
              <w:sz w:val="24"/>
              <w:szCs w:val="24"/>
              <w:lang w:val="en-NL"/>
            </w:rPr>
          </w:pPr>
          <w:hyperlink w:anchor="_Toc36400428" w:history="1">
            <w:r w:rsidR="00466A77" w:rsidRPr="002B198B">
              <w:rPr>
                <w:rStyle w:val="Hyperlink"/>
                <w:noProof/>
                <w:lang w:val="en-GB"/>
              </w:rPr>
              <w:t>5.3.</w:t>
            </w:r>
            <w:r w:rsidR="00466A77">
              <w:rPr>
                <w:rFonts w:eastAsiaTheme="minorEastAsia" w:cstheme="minorBidi"/>
                <w:b w:val="0"/>
                <w:bCs w:val="0"/>
                <w:noProof/>
                <w:sz w:val="24"/>
                <w:szCs w:val="24"/>
                <w:lang w:val="en-NL"/>
              </w:rPr>
              <w:tab/>
            </w:r>
            <w:r w:rsidR="00466A77" w:rsidRPr="002B198B">
              <w:rPr>
                <w:rStyle w:val="Hyperlink"/>
                <w:noProof/>
                <w:lang w:val="en-GB"/>
              </w:rPr>
              <w:t>Study Populations</w:t>
            </w:r>
            <w:r w:rsidR="00466A77">
              <w:rPr>
                <w:noProof/>
                <w:webHidden/>
              </w:rPr>
              <w:tab/>
            </w:r>
            <w:r w:rsidR="00466A77">
              <w:rPr>
                <w:noProof/>
                <w:webHidden/>
              </w:rPr>
              <w:fldChar w:fldCharType="begin"/>
            </w:r>
            <w:r w:rsidR="00466A77">
              <w:rPr>
                <w:noProof/>
                <w:webHidden/>
              </w:rPr>
              <w:instrText xml:space="preserve"> PAGEREF _Toc36400428 \h </w:instrText>
            </w:r>
            <w:r w:rsidR="00466A77">
              <w:rPr>
                <w:noProof/>
                <w:webHidden/>
              </w:rPr>
            </w:r>
            <w:r w:rsidR="00466A77">
              <w:rPr>
                <w:noProof/>
                <w:webHidden/>
              </w:rPr>
              <w:fldChar w:fldCharType="separate"/>
            </w:r>
            <w:r w:rsidR="00466A77">
              <w:rPr>
                <w:noProof/>
                <w:webHidden/>
              </w:rPr>
              <w:t>7</w:t>
            </w:r>
            <w:r w:rsidR="00466A77">
              <w:rPr>
                <w:noProof/>
                <w:webHidden/>
              </w:rPr>
              <w:fldChar w:fldCharType="end"/>
            </w:r>
          </w:hyperlink>
        </w:p>
        <w:p w14:paraId="54A66272" w14:textId="3C0BEBC7" w:rsidR="00466A77" w:rsidRDefault="00B9187D">
          <w:pPr>
            <w:pStyle w:val="TOC2"/>
            <w:rPr>
              <w:rFonts w:eastAsiaTheme="minorEastAsia" w:cstheme="minorBidi"/>
              <w:b w:val="0"/>
              <w:bCs w:val="0"/>
              <w:noProof/>
              <w:sz w:val="24"/>
              <w:szCs w:val="24"/>
              <w:lang w:val="en-NL"/>
            </w:rPr>
          </w:pPr>
          <w:hyperlink w:anchor="_Toc36400429" w:history="1">
            <w:r w:rsidR="00466A77" w:rsidRPr="002B198B">
              <w:rPr>
                <w:rStyle w:val="Hyperlink"/>
                <w:noProof/>
                <w:lang w:val="en-GB"/>
              </w:rPr>
              <w:t>5.4.</w:t>
            </w:r>
            <w:r w:rsidR="00466A77">
              <w:rPr>
                <w:rFonts w:eastAsiaTheme="minorEastAsia" w:cstheme="minorBidi"/>
                <w:b w:val="0"/>
                <w:bCs w:val="0"/>
                <w:noProof/>
                <w:sz w:val="24"/>
                <w:szCs w:val="24"/>
                <w:lang w:val="en-NL"/>
              </w:rPr>
              <w:tab/>
            </w:r>
            <w:r w:rsidR="00466A77" w:rsidRPr="002B198B">
              <w:rPr>
                <w:rStyle w:val="Hyperlink"/>
                <w:noProof/>
                <w:lang w:val="en-GB"/>
              </w:rPr>
              <w:t>Statistical Analysis Method(s)</w:t>
            </w:r>
            <w:r w:rsidR="00466A77">
              <w:rPr>
                <w:noProof/>
                <w:webHidden/>
              </w:rPr>
              <w:tab/>
            </w:r>
            <w:r w:rsidR="00466A77">
              <w:rPr>
                <w:noProof/>
                <w:webHidden/>
              </w:rPr>
              <w:fldChar w:fldCharType="begin"/>
            </w:r>
            <w:r w:rsidR="00466A77">
              <w:rPr>
                <w:noProof/>
                <w:webHidden/>
              </w:rPr>
              <w:instrText xml:space="preserve"> PAGEREF _Toc36400429 \h </w:instrText>
            </w:r>
            <w:r w:rsidR="00466A77">
              <w:rPr>
                <w:noProof/>
                <w:webHidden/>
              </w:rPr>
            </w:r>
            <w:r w:rsidR="00466A77">
              <w:rPr>
                <w:noProof/>
                <w:webHidden/>
              </w:rPr>
              <w:fldChar w:fldCharType="separate"/>
            </w:r>
            <w:r w:rsidR="00466A77">
              <w:rPr>
                <w:noProof/>
                <w:webHidden/>
              </w:rPr>
              <w:t>9</w:t>
            </w:r>
            <w:r w:rsidR="00466A77">
              <w:rPr>
                <w:noProof/>
                <w:webHidden/>
              </w:rPr>
              <w:fldChar w:fldCharType="end"/>
            </w:r>
          </w:hyperlink>
        </w:p>
        <w:p w14:paraId="0E1BA115" w14:textId="23826876" w:rsidR="00466A77" w:rsidRDefault="00B9187D">
          <w:pPr>
            <w:pStyle w:val="TOC2"/>
            <w:rPr>
              <w:rFonts w:eastAsiaTheme="minorEastAsia" w:cstheme="minorBidi"/>
              <w:b w:val="0"/>
              <w:bCs w:val="0"/>
              <w:noProof/>
              <w:sz w:val="24"/>
              <w:szCs w:val="24"/>
              <w:lang w:val="en-NL"/>
            </w:rPr>
          </w:pPr>
          <w:hyperlink w:anchor="_Toc36400430" w:history="1">
            <w:r w:rsidR="00466A77" w:rsidRPr="002B198B">
              <w:rPr>
                <w:rStyle w:val="Hyperlink"/>
                <w:noProof/>
                <w:lang w:val="en-GB"/>
              </w:rPr>
              <w:t>5.5.</w:t>
            </w:r>
            <w:r w:rsidR="00466A77">
              <w:rPr>
                <w:rFonts w:eastAsiaTheme="minorEastAsia" w:cstheme="minorBidi"/>
                <w:b w:val="0"/>
                <w:bCs w:val="0"/>
                <w:noProof/>
                <w:sz w:val="24"/>
                <w:szCs w:val="24"/>
                <w:lang w:val="en-NL"/>
              </w:rPr>
              <w:tab/>
            </w:r>
            <w:r w:rsidR="00466A77" w:rsidRPr="002B198B">
              <w:rPr>
                <w:rStyle w:val="Hyperlink"/>
                <w:noProof/>
                <w:lang w:val="en-GB"/>
              </w:rPr>
              <w:t>Quality Control</w:t>
            </w:r>
            <w:r w:rsidR="00466A77">
              <w:rPr>
                <w:noProof/>
                <w:webHidden/>
              </w:rPr>
              <w:tab/>
            </w:r>
            <w:r w:rsidR="00466A77">
              <w:rPr>
                <w:noProof/>
                <w:webHidden/>
              </w:rPr>
              <w:fldChar w:fldCharType="begin"/>
            </w:r>
            <w:r w:rsidR="00466A77">
              <w:rPr>
                <w:noProof/>
                <w:webHidden/>
              </w:rPr>
              <w:instrText xml:space="preserve"> PAGEREF _Toc36400430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14:paraId="54FF6B29" w14:textId="0DF3DC59" w:rsidR="00466A77" w:rsidRDefault="00B9187D">
          <w:pPr>
            <w:pStyle w:val="TOC2"/>
            <w:rPr>
              <w:rFonts w:eastAsiaTheme="minorEastAsia" w:cstheme="minorBidi"/>
              <w:b w:val="0"/>
              <w:bCs w:val="0"/>
              <w:noProof/>
              <w:sz w:val="24"/>
              <w:szCs w:val="24"/>
              <w:lang w:val="en-NL"/>
            </w:rPr>
          </w:pPr>
          <w:hyperlink w:anchor="_Toc36400431" w:history="1">
            <w:r w:rsidR="00466A77" w:rsidRPr="002B198B">
              <w:rPr>
                <w:rStyle w:val="Hyperlink"/>
                <w:noProof/>
                <w:lang w:val="en-GB"/>
              </w:rPr>
              <w:t>5.6.</w:t>
            </w:r>
            <w:r w:rsidR="00466A77">
              <w:rPr>
                <w:rFonts w:eastAsiaTheme="minorEastAsia" w:cstheme="minorBidi"/>
                <w:b w:val="0"/>
                <w:bCs w:val="0"/>
                <w:noProof/>
                <w:sz w:val="24"/>
                <w:szCs w:val="24"/>
                <w:lang w:val="en-NL"/>
              </w:rPr>
              <w:tab/>
            </w:r>
            <w:r w:rsidR="00466A77" w:rsidRPr="002B198B">
              <w:rPr>
                <w:rStyle w:val="Hyperlink"/>
                <w:noProof/>
                <w:lang w:val="en-GB"/>
              </w:rPr>
              <w:t>Tools</w:t>
            </w:r>
            <w:r w:rsidR="00466A77">
              <w:rPr>
                <w:noProof/>
                <w:webHidden/>
              </w:rPr>
              <w:tab/>
            </w:r>
            <w:r w:rsidR="00466A77">
              <w:rPr>
                <w:noProof/>
                <w:webHidden/>
              </w:rPr>
              <w:fldChar w:fldCharType="begin"/>
            </w:r>
            <w:r w:rsidR="00466A77">
              <w:rPr>
                <w:noProof/>
                <w:webHidden/>
              </w:rPr>
              <w:instrText xml:space="preserve"> PAGEREF _Toc36400431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14:paraId="65BED723" w14:textId="589E3D7F"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32" w:history="1">
            <w:r w:rsidR="00466A77" w:rsidRPr="002B198B">
              <w:rPr>
                <w:rStyle w:val="Hyperlink"/>
                <w:noProof/>
                <w:lang w:val="en-GB"/>
              </w:rPr>
              <w:t>6.</w:t>
            </w:r>
            <w:r w:rsidR="00466A77">
              <w:rPr>
                <w:rFonts w:eastAsiaTheme="minorEastAsia" w:cstheme="minorBidi"/>
                <w:b w:val="0"/>
                <w:bCs w:val="0"/>
                <w:i w:val="0"/>
                <w:iCs w:val="0"/>
                <w:noProof/>
                <w:lang w:val="en-NL"/>
              </w:rPr>
              <w:tab/>
            </w:r>
            <w:r w:rsidR="00466A77" w:rsidRPr="002B198B">
              <w:rPr>
                <w:rStyle w:val="Hyperlink"/>
                <w:noProof/>
                <w:lang w:val="en-GB"/>
              </w:rPr>
              <w:t>Diagnostics</w:t>
            </w:r>
            <w:r w:rsidR="00466A77">
              <w:rPr>
                <w:noProof/>
                <w:webHidden/>
              </w:rPr>
              <w:tab/>
            </w:r>
            <w:r w:rsidR="00466A77">
              <w:rPr>
                <w:noProof/>
                <w:webHidden/>
              </w:rPr>
              <w:fldChar w:fldCharType="begin"/>
            </w:r>
            <w:r w:rsidR="00466A77">
              <w:rPr>
                <w:noProof/>
                <w:webHidden/>
              </w:rPr>
              <w:instrText xml:space="preserve"> PAGEREF _Toc36400432 \h </w:instrText>
            </w:r>
            <w:r w:rsidR="00466A77">
              <w:rPr>
                <w:noProof/>
                <w:webHidden/>
              </w:rPr>
            </w:r>
            <w:r w:rsidR="00466A77">
              <w:rPr>
                <w:noProof/>
                <w:webHidden/>
              </w:rPr>
              <w:fldChar w:fldCharType="separate"/>
            </w:r>
            <w:r w:rsidR="00466A77">
              <w:rPr>
                <w:noProof/>
                <w:webHidden/>
              </w:rPr>
              <w:t>10</w:t>
            </w:r>
            <w:r w:rsidR="00466A77">
              <w:rPr>
                <w:noProof/>
                <w:webHidden/>
              </w:rPr>
              <w:fldChar w:fldCharType="end"/>
            </w:r>
          </w:hyperlink>
        </w:p>
        <w:p w14:paraId="65505259" w14:textId="13D9F4B6"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33" w:history="1">
            <w:r w:rsidR="00466A77" w:rsidRPr="002B198B">
              <w:rPr>
                <w:rStyle w:val="Hyperlink"/>
                <w:noProof/>
                <w:lang w:val="en-GB"/>
              </w:rPr>
              <w:t>7.</w:t>
            </w:r>
            <w:r w:rsidR="00466A77">
              <w:rPr>
                <w:rFonts w:eastAsiaTheme="minorEastAsia" w:cstheme="minorBidi"/>
                <w:b w:val="0"/>
                <w:bCs w:val="0"/>
                <w:i w:val="0"/>
                <w:iCs w:val="0"/>
                <w:noProof/>
                <w:lang w:val="en-NL"/>
              </w:rPr>
              <w:tab/>
            </w:r>
            <w:r w:rsidR="00466A77" w:rsidRPr="002B198B">
              <w:rPr>
                <w:rStyle w:val="Hyperlink"/>
                <w:noProof/>
                <w:lang w:val="en-GB"/>
              </w:rPr>
              <w:t>Data Analysis Plan</w:t>
            </w:r>
            <w:r w:rsidR="00466A77">
              <w:rPr>
                <w:noProof/>
                <w:webHidden/>
              </w:rPr>
              <w:tab/>
            </w:r>
            <w:r w:rsidR="00466A77">
              <w:rPr>
                <w:noProof/>
                <w:webHidden/>
              </w:rPr>
              <w:fldChar w:fldCharType="begin"/>
            </w:r>
            <w:r w:rsidR="00466A77">
              <w:rPr>
                <w:noProof/>
                <w:webHidden/>
              </w:rPr>
              <w:instrText xml:space="preserve"> PAGEREF _Toc36400433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14:paraId="55740B1B" w14:textId="1BC761E6" w:rsidR="00466A77" w:rsidRDefault="00B9187D">
          <w:pPr>
            <w:pStyle w:val="TOC2"/>
            <w:rPr>
              <w:rFonts w:eastAsiaTheme="minorEastAsia" w:cstheme="minorBidi"/>
              <w:b w:val="0"/>
              <w:bCs w:val="0"/>
              <w:noProof/>
              <w:sz w:val="24"/>
              <w:szCs w:val="24"/>
              <w:lang w:val="en-NL"/>
            </w:rPr>
          </w:pPr>
          <w:hyperlink w:anchor="_Toc36400434" w:history="1">
            <w:r w:rsidR="00466A77" w:rsidRPr="002B198B">
              <w:rPr>
                <w:rStyle w:val="Hyperlink"/>
                <w:noProof/>
                <w:lang w:val="en-GB"/>
              </w:rPr>
              <w:t>7.1.</w:t>
            </w:r>
            <w:r w:rsidR="00466A77">
              <w:rPr>
                <w:rFonts w:eastAsiaTheme="minorEastAsia" w:cstheme="minorBidi"/>
                <w:b w:val="0"/>
                <w:bCs w:val="0"/>
                <w:noProof/>
                <w:sz w:val="24"/>
                <w:szCs w:val="24"/>
                <w:lang w:val="en-NL"/>
              </w:rPr>
              <w:tab/>
            </w:r>
            <w:r w:rsidR="00466A77" w:rsidRPr="002B198B">
              <w:rPr>
                <w:rStyle w:val="Hyperlink"/>
                <w:noProof/>
                <w:lang w:val="en-GB"/>
              </w:rPr>
              <w:t>Algorithm Settings</w:t>
            </w:r>
            <w:r w:rsidR="00466A77">
              <w:rPr>
                <w:noProof/>
                <w:webHidden/>
              </w:rPr>
              <w:tab/>
            </w:r>
            <w:r w:rsidR="00466A77">
              <w:rPr>
                <w:noProof/>
                <w:webHidden/>
              </w:rPr>
              <w:fldChar w:fldCharType="begin"/>
            </w:r>
            <w:r w:rsidR="00466A77">
              <w:rPr>
                <w:noProof/>
                <w:webHidden/>
              </w:rPr>
              <w:instrText xml:space="preserve"> PAGEREF _Toc36400434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14:paraId="5FDADE6D" w14:textId="42C49B5A" w:rsidR="00466A77" w:rsidRDefault="00B9187D">
          <w:pPr>
            <w:pStyle w:val="TOC2"/>
            <w:rPr>
              <w:rFonts w:eastAsiaTheme="minorEastAsia" w:cstheme="minorBidi"/>
              <w:b w:val="0"/>
              <w:bCs w:val="0"/>
              <w:noProof/>
              <w:sz w:val="24"/>
              <w:szCs w:val="24"/>
              <w:lang w:val="en-NL"/>
            </w:rPr>
          </w:pPr>
          <w:hyperlink w:anchor="_Toc36400435" w:history="1">
            <w:r w:rsidR="00466A77" w:rsidRPr="002B198B">
              <w:rPr>
                <w:rStyle w:val="Hyperlink"/>
                <w:noProof/>
                <w:lang w:val="en-GB"/>
              </w:rPr>
              <w:t>7.2.</w:t>
            </w:r>
            <w:r w:rsidR="00466A77">
              <w:rPr>
                <w:rFonts w:eastAsiaTheme="minorEastAsia" w:cstheme="minorBidi"/>
                <w:b w:val="0"/>
                <w:bCs w:val="0"/>
                <w:noProof/>
                <w:sz w:val="24"/>
                <w:szCs w:val="24"/>
                <w:lang w:val="en-NL"/>
              </w:rPr>
              <w:tab/>
            </w:r>
            <w:r w:rsidR="00466A77" w:rsidRPr="002B198B">
              <w:rPr>
                <w:rStyle w:val="Hyperlink"/>
                <w:noProof/>
                <w:lang w:val="en-GB"/>
              </w:rPr>
              <w:t>Covariate Settings</w:t>
            </w:r>
            <w:r w:rsidR="00466A77">
              <w:rPr>
                <w:noProof/>
                <w:webHidden/>
              </w:rPr>
              <w:tab/>
            </w:r>
            <w:r w:rsidR="00466A77">
              <w:rPr>
                <w:noProof/>
                <w:webHidden/>
              </w:rPr>
              <w:fldChar w:fldCharType="begin"/>
            </w:r>
            <w:r w:rsidR="00466A77">
              <w:rPr>
                <w:noProof/>
                <w:webHidden/>
              </w:rPr>
              <w:instrText xml:space="preserve"> PAGEREF _Toc36400435 \h </w:instrText>
            </w:r>
            <w:r w:rsidR="00466A77">
              <w:rPr>
                <w:noProof/>
                <w:webHidden/>
              </w:rPr>
            </w:r>
            <w:r w:rsidR="00466A77">
              <w:rPr>
                <w:noProof/>
                <w:webHidden/>
              </w:rPr>
              <w:fldChar w:fldCharType="separate"/>
            </w:r>
            <w:r w:rsidR="00466A77">
              <w:rPr>
                <w:noProof/>
                <w:webHidden/>
              </w:rPr>
              <w:t>11</w:t>
            </w:r>
            <w:r w:rsidR="00466A77">
              <w:rPr>
                <w:noProof/>
                <w:webHidden/>
              </w:rPr>
              <w:fldChar w:fldCharType="end"/>
            </w:r>
          </w:hyperlink>
        </w:p>
        <w:p w14:paraId="6A93F0B5" w14:textId="12E52CEC" w:rsidR="00466A77" w:rsidRDefault="00B9187D">
          <w:pPr>
            <w:pStyle w:val="TOC2"/>
            <w:rPr>
              <w:rFonts w:eastAsiaTheme="minorEastAsia" w:cstheme="minorBidi"/>
              <w:b w:val="0"/>
              <w:bCs w:val="0"/>
              <w:noProof/>
              <w:sz w:val="24"/>
              <w:szCs w:val="24"/>
              <w:lang w:val="en-NL"/>
            </w:rPr>
          </w:pPr>
          <w:hyperlink w:anchor="_Toc36400436" w:history="1">
            <w:r w:rsidR="00466A77" w:rsidRPr="002B198B">
              <w:rPr>
                <w:rStyle w:val="Hyperlink"/>
                <w:noProof/>
                <w:lang w:val="en-GB"/>
              </w:rPr>
              <w:t>7.3.</w:t>
            </w:r>
            <w:r w:rsidR="00466A77">
              <w:rPr>
                <w:rFonts w:eastAsiaTheme="minorEastAsia" w:cstheme="minorBidi"/>
                <w:b w:val="0"/>
                <w:bCs w:val="0"/>
                <w:noProof/>
                <w:sz w:val="24"/>
                <w:szCs w:val="24"/>
                <w:lang w:val="en-NL"/>
              </w:rPr>
              <w:tab/>
            </w:r>
            <w:r w:rsidR="00466A77" w:rsidRPr="002B198B">
              <w:rPr>
                <w:rStyle w:val="Hyperlink"/>
                <w:noProof/>
                <w:lang w:val="en-GB"/>
              </w:rPr>
              <w:t>Model Development &amp; Evaluation</w:t>
            </w:r>
            <w:r w:rsidR="00466A77">
              <w:rPr>
                <w:noProof/>
                <w:webHidden/>
              </w:rPr>
              <w:tab/>
            </w:r>
            <w:r w:rsidR="00466A77">
              <w:rPr>
                <w:noProof/>
                <w:webHidden/>
              </w:rPr>
              <w:fldChar w:fldCharType="begin"/>
            </w:r>
            <w:r w:rsidR="00466A77">
              <w:rPr>
                <w:noProof/>
                <w:webHidden/>
              </w:rPr>
              <w:instrText xml:space="preserve"> PAGEREF _Toc36400436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48864C49" w14:textId="5D8CE373" w:rsidR="00466A77" w:rsidRDefault="00B9187D">
          <w:pPr>
            <w:pStyle w:val="TOC2"/>
            <w:rPr>
              <w:rFonts w:eastAsiaTheme="minorEastAsia" w:cstheme="minorBidi"/>
              <w:b w:val="0"/>
              <w:bCs w:val="0"/>
              <w:noProof/>
              <w:sz w:val="24"/>
              <w:szCs w:val="24"/>
              <w:lang w:val="en-NL"/>
            </w:rPr>
          </w:pPr>
          <w:hyperlink w:anchor="_Toc36400437" w:history="1">
            <w:r w:rsidR="00466A77" w:rsidRPr="002B198B">
              <w:rPr>
                <w:rStyle w:val="Hyperlink"/>
                <w:noProof/>
                <w:lang w:val="en-GB"/>
              </w:rPr>
              <w:t>7.4.</w:t>
            </w:r>
            <w:r w:rsidR="00466A77">
              <w:rPr>
                <w:rFonts w:eastAsiaTheme="minorEastAsia" w:cstheme="minorBidi"/>
                <w:b w:val="0"/>
                <w:bCs w:val="0"/>
                <w:noProof/>
                <w:sz w:val="24"/>
                <w:szCs w:val="24"/>
                <w:lang w:val="en-NL"/>
              </w:rPr>
              <w:tab/>
            </w:r>
            <w:r w:rsidR="00466A77" w:rsidRPr="002B198B">
              <w:rPr>
                <w:rStyle w:val="Hyperlink"/>
                <w:noProof/>
                <w:lang w:val="en-GB"/>
              </w:rPr>
              <w:t>Analysis Execution Settings</w:t>
            </w:r>
            <w:r w:rsidR="00466A77">
              <w:rPr>
                <w:noProof/>
                <w:webHidden/>
              </w:rPr>
              <w:tab/>
            </w:r>
            <w:r w:rsidR="00466A77">
              <w:rPr>
                <w:noProof/>
                <w:webHidden/>
              </w:rPr>
              <w:fldChar w:fldCharType="begin"/>
            </w:r>
            <w:r w:rsidR="00466A77">
              <w:rPr>
                <w:noProof/>
                <w:webHidden/>
              </w:rPr>
              <w:instrText xml:space="preserve"> PAGEREF _Toc36400437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63296203" w14:textId="4A8B35D7"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38" w:history="1">
            <w:r w:rsidR="00466A77" w:rsidRPr="002B198B">
              <w:rPr>
                <w:rStyle w:val="Hyperlink"/>
                <w:noProof/>
                <w:lang w:val="en-GB"/>
              </w:rPr>
              <w:t>8.</w:t>
            </w:r>
            <w:r w:rsidR="00466A77">
              <w:rPr>
                <w:rFonts w:eastAsiaTheme="minorEastAsia" w:cstheme="minorBidi"/>
                <w:b w:val="0"/>
                <w:bCs w:val="0"/>
                <w:i w:val="0"/>
                <w:iCs w:val="0"/>
                <w:noProof/>
                <w:lang w:val="en-NL"/>
              </w:rPr>
              <w:tab/>
            </w:r>
            <w:r w:rsidR="00466A77" w:rsidRPr="002B198B">
              <w:rPr>
                <w:rStyle w:val="Hyperlink"/>
                <w:noProof/>
                <w:lang w:val="en-GB"/>
              </w:rPr>
              <w:t>Strengths &amp; Limitations</w:t>
            </w:r>
            <w:r w:rsidR="00466A77">
              <w:rPr>
                <w:noProof/>
                <w:webHidden/>
              </w:rPr>
              <w:tab/>
            </w:r>
            <w:r w:rsidR="00466A77">
              <w:rPr>
                <w:noProof/>
                <w:webHidden/>
              </w:rPr>
              <w:fldChar w:fldCharType="begin"/>
            </w:r>
            <w:r w:rsidR="00466A77">
              <w:rPr>
                <w:noProof/>
                <w:webHidden/>
              </w:rPr>
              <w:instrText xml:space="preserve"> PAGEREF _Toc36400438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45A1F098" w14:textId="77D3510F" w:rsidR="00466A77" w:rsidRDefault="00B9187D">
          <w:pPr>
            <w:pStyle w:val="TOC1"/>
            <w:tabs>
              <w:tab w:val="left" w:pos="480"/>
              <w:tab w:val="right" w:leader="dot" w:pos="9350"/>
            </w:tabs>
            <w:rPr>
              <w:rFonts w:eastAsiaTheme="minorEastAsia" w:cstheme="minorBidi"/>
              <w:b w:val="0"/>
              <w:bCs w:val="0"/>
              <w:i w:val="0"/>
              <w:iCs w:val="0"/>
              <w:noProof/>
              <w:lang w:val="en-NL"/>
            </w:rPr>
          </w:pPr>
          <w:hyperlink w:anchor="_Toc36400439" w:history="1">
            <w:r w:rsidR="00466A77" w:rsidRPr="002B198B">
              <w:rPr>
                <w:rStyle w:val="Hyperlink"/>
                <w:noProof/>
                <w:lang w:val="en-GB"/>
              </w:rPr>
              <w:t>9.</w:t>
            </w:r>
            <w:r w:rsidR="00466A77">
              <w:rPr>
                <w:rFonts w:eastAsiaTheme="minorEastAsia" w:cstheme="minorBidi"/>
                <w:b w:val="0"/>
                <w:bCs w:val="0"/>
                <w:i w:val="0"/>
                <w:iCs w:val="0"/>
                <w:noProof/>
                <w:lang w:val="en-NL"/>
              </w:rPr>
              <w:tab/>
            </w:r>
            <w:r w:rsidR="00466A77" w:rsidRPr="002B198B">
              <w:rPr>
                <w:rStyle w:val="Hyperlink"/>
                <w:noProof/>
                <w:lang w:val="en-GB"/>
              </w:rPr>
              <w:t>Protection of Human Subjects</w:t>
            </w:r>
            <w:r w:rsidR="00466A77">
              <w:rPr>
                <w:noProof/>
                <w:webHidden/>
              </w:rPr>
              <w:tab/>
            </w:r>
            <w:r w:rsidR="00466A77">
              <w:rPr>
                <w:noProof/>
                <w:webHidden/>
              </w:rPr>
              <w:fldChar w:fldCharType="begin"/>
            </w:r>
            <w:r w:rsidR="00466A77">
              <w:rPr>
                <w:noProof/>
                <w:webHidden/>
              </w:rPr>
              <w:instrText xml:space="preserve"> PAGEREF _Toc36400439 \h </w:instrText>
            </w:r>
            <w:r w:rsidR="00466A77">
              <w:rPr>
                <w:noProof/>
                <w:webHidden/>
              </w:rPr>
            </w:r>
            <w:r w:rsidR="00466A77">
              <w:rPr>
                <w:noProof/>
                <w:webHidden/>
              </w:rPr>
              <w:fldChar w:fldCharType="separate"/>
            </w:r>
            <w:r w:rsidR="00466A77">
              <w:rPr>
                <w:noProof/>
                <w:webHidden/>
              </w:rPr>
              <w:t>16</w:t>
            </w:r>
            <w:r w:rsidR="00466A77">
              <w:rPr>
                <w:noProof/>
                <w:webHidden/>
              </w:rPr>
              <w:fldChar w:fldCharType="end"/>
            </w:r>
          </w:hyperlink>
        </w:p>
        <w:p w14:paraId="7097D972" w14:textId="513CC879" w:rsidR="00466A77" w:rsidRDefault="00B9187D">
          <w:pPr>
            <w:pStyle w:val="TOC1"/>
            <w:tabs>
              <w:tab w:val="left" w:pos="720"/>
              <w:tab w:val="right" w:leader="dot" w:pos="9350"/>
            </w:tabs>
            <w:rPr>
              <w:rFonts w:eastAsiaTheme="minorEastAsia" w:cstheme="minorBidi"/>
              <w:b w:val="0"/>
              <w:bCs w:val="0"/>
              <w:i w:val="0"/>
              <w:iCs w:val="0"/>
              <w:noProof/>
              <w:lang w:val="en-NL"/>
            </w:rPr>
          </w:pPr>
          <w:hyperlink w:anchor="_Toc36400440" w:history="1">
            <w:r w:rsidR="00466A77" w:rsidRPr="002B198B">
              <w:rPr>
                <w:rStyle w:val="Hyperlink"/>
                <w:noProof/>
                <w:lang w:val="en-GB"/>
              </w:rPr>
              <w:t>10.</w:t>
            </w:r>
            <w:r w:rsidR="00466A77">
              <w:rPr>
                <w:rFonts w:eastAsiaTheme="minorEastAsia" w:cstheme="minorBidi"/>
                <w:b w:val="0"/>
                <w:bCs w:val="0"/>
                <w:i w:val="0"/>
                <w:iCs w:val="0"/>
                <w:noProof/>
                <w:lang w:val="en-NL"/>
              </w:rPr>
              <w:tab/>
            </w:r>
            <w:r w:rsidR="00466A77" w:rsidRPr="002B198B">
              <w:rPr>
                <w:rStyle w:val="Hyperlink"/>
                <w:noProof/>
                <w:lang w:val="en-GB"/>
              </w:rPr>
              <w:t>Plans for Disseminating &amp; Communicating Study Results</w:t>
            </w:r>
            <w:r w:rsidR="00466A77">
              <w:rPr>
                <w:noProof/>
                <w:webHidden/>
              </w:rPr>
              <w:tab/>
            </w:r>
            <w:r w:rsidR="00466A77">
              <w:rPr>
                <w:noProof/>
                <w:webHidden/>
              </w:rPr>
              <w:fldChar w:fldCharType="begin"/>
            </w:r>
            <w:r w:rsidR="00466A77">
              <w:rPr>
                <w:noProof/>
                <w:webHidden/>
              </w:rPr>
              <w:instrText xml:space="preserve"> PAGEREF _Toc36400440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0C7DEFA4" w14:textId="5347E96F" w:rsidR="00466A77" w:rsidRDefault="00B9187D">
          <w:pPr>
            <w:pStyle w:val="TOC1"/>
            <w:tabs>
              <w:tab w:val="left" w:pos="720"/>
              <w:tab w:val="right" w:leader="dot" w:pos="9350"/>
            </w:tabs>
            <w:rPr>
              <w:rFonts w:eastAsiaTheme="minorEastAsia" w:cstheme="minorBidi"/>
              <w:b w:val="0"/>
              <w:bCs w:val="0"/>
              <w:i w:val="0"/>
              <w:iCs w:val="0"/>
              <w:noProof/>
              <w:lang w:val="en-NL"/>
            </w:rPr>
          </w:pPr>
          <w:hyperlink w:anchor="_Toc36400441" w:history="1">
            <w:r w:rsidR="00466A77" w:rsidRPr="002B198B">
              <w:rPr>
                <w:rStyle w:val="Hyperlink"/>
                <w:noProof/>
                <w:lang w:val="en-GB"/>
              </w:rPr>
              <w:t>11.</w:t>
            </w:r>
            <w:r w:rsidR="00466A77">
              <w:rPr>
                <w:rFonts w:eastAsiaTheme="minorEastAsia" w:cstheme="minorBidi"/>
                <w:b w:val="0"/>
                <w:bCs w:val="0"/>
                <w:i w:val="0"/>
                <w:iCs w:val="0"/>
                <w:noProof/>
                <w:lang w:val="en-NL"/>
              </w:rPr>
              <w:tab/>
            </w:r>
            <w:r w:rsidR="00466A77" w:rsidRPr="002B198B">
              <w:rPr>
                <w:rStyle w:val="Hyperlink"/>
                <w:noProof/>
                <w:lang w:val="en-GB"/>
              </w:rPr>
              <w:t>Tables &amp; Figures</w:t>
            </w:r>
            <w:r w:rsidR="00466A77">
              <w:rPr>
                <w:noProof/>
                <w:webHidden/>
              </w:rPr>
              <w:tab/>
            </w:r>
            <w:r w:rsidR="00466A77">
              <w:rPr>
                <w:noProof/>
                <w:webHidden/>
              </w:rPr>
              <w:fldChar w:fldCharType="begin"/>
            </w:r>
            <w:r w:rsidR="00466A77">
              <w:rPr>
                <w:noProof/>
                <w:webHidden/>
              </w:rPr>
              <w:instrText xml:space="preserve"> PAGEREF _Toc36400441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565F188E" w14:textId="190F5434" w:rsidR="00466A77" w:rsidRDefault="00B9187D">
          <w:pPr>
            <w:pStyle w:val="TOC2"/>
            <w:rPr>
              <w:rFonts w:eastAsiaTheme="minorEastAsia" w:cstheme="minorBidi"/>
              <w:b w:val="0"/>
              <w:bCs w:val="0"/>
              <w:noProof/>
              <w:sz w:val="24"/>
              <w:szCs w:val="24"/>
              <w:lang w:val="en-NL"/>
            </w:rPr>
          </w:pPr>
          <w:hyperlink w:anchor="_Toc36400442" w:history="1">
            <w:r w:rsidR="00466A77" w:rsidRPr="002B198B">
              <w:rPr>
                <w:rStyle w:val="Hyperlink"/>
                <w:noProof/>
                <w:lang w:val="en-GB"/>
              </w:rPr>
              <w:t>11.1.</w:t>
            </w:r>
            <w:r w:rsidR="00466A77">
              <w:rPr>
                <w:rFonts w:eastAsiaTheme="minorEastAsia" w:cstheme="minorBidi"/>
                <w:b w:val="0"/>
                <w:bCs w:val="0"/>
                <w:noProof/>
                <w:sz w:val="24"/>
                <w:szCs w:val="24"/>
                <w:lang w:val="en-NL"/>
              </w:rPr>
              <w:tab/>
            </w:r>
            <w:r w:rsidR="00466A77" w:rsidRPr="002B198B">
              <w:rPr>
                <w:rStyle w:val="Hyperlink"/>
                <w:noProof/>
                <w:lang w:val="en-GB"/>
              </w:rPr>
              <w:t>Incidence Rate of Target &amp; Outcome</w:t>
            </w:r>
            <w:r w:rsidR="00466A77">
              <w:rPr>
                <w:noProof/>
                <w:webHidden/>
              </w:rPr>
              <w:tab/>
            </w:r>
            <w:r w:rsidR="00466A77">
              <w:rPr>
                <w:noProof/>
                <w:webHidden/>
              </w:rPr>
              <w:fldChar w:fldCharType="begin"/>
            </w:r>
            <w:r w:rsidR="00466A77">
              <w:rPr>
                <w:noProof/>
                <w:webHidden/>
              </w:rPr>
              <w:instrText xml:space="preserve"> PAGEREF _Toc36400442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193DDF59" w14:textId="44A1AAED" w:rsidR="00466A77" w:rsidRDefault="00B9187D">
          <w:pPr>
            <w:pStyle w:val="TOC1"/>
            <w:tabs>
              <w:tab w:val="left" w:pos="720"/>
              <w:tab w:val="right" w:leader="dot" w:pos="9350"/>
            </w:tabs>
            <w:rPr>
              <w:rFonts w:eastAsiaTheme="minorEastAsia" w:cstheme="minorBidi"/>
              <w:b w:val="0"/>
              <w:bCs w:val="0"/>
              <w:i w:val="0"/>
              <w:iCs w:val="0"/>
              <w:noProof/>
              <w:lang w:val="en-NL"/>
            </w:rPr>
          </w:pPr>
          <w:hyperlink w:anchor="_Toc36400443" w:history="1">
            <w:r w:rsidR="00466A77" w:rsidRPr="002B198B">
              <w:rPr>
                <w:rStyle w:val="Hyperlink"/>
                <w:noProof/>
                <w:lang w:val="en-GB"/>
              </w:rPr>
              <w:t>12.</w:t>
            </w:r>
            <w:r w:rsidR="00466A77">
              <w:rPr>
                <w:rFonts w:eastAsiaTheme="minorEastAsia" w:cstheme="minorBidi"/>
                <w:b w:val="0"/>
                <w:bCs w:val="0"/>
                <w:i w:val="0"/>
                <w:iCs w:val="0"/>
                <w:noProof/>
                <w:lang w:val="en-NL"/>
              </w:rPr>
              <w:tab/>
            </w:r>
            <w:r w:rsidR="00466A77" w:rsidRPr="002B198B">
              <w:rPr>
                <w:rStyle w:val="Hyperlink"/>
                <w:noProof/>
                <w:lang w:val="en-GB"/>
              </w:rPr>
              <w:t>Appendices</w:t>
            </w:r>
            <w:r w:rsidR="00466A77">
              <w:rPr>
                <w:noProof/>
                <w:webHidden/>
              </w:rPr>
              <w:tab/>
            </w:r>
            <w:r w:rsidR="00466A77">
              <w:rPr>
                <w:noProof/>
                <w:webHidden/>
              </w:rPr>
              <w:fldChar w:fldCharType="begin"/>
            </w:r>
            <w:r w:rsidR="00466A77">
              <w:rPr>
                <w:noProof/>
                <w:webHidden/>
              </w:rPr>
              <w:instrText xml:space="preserve"> PAGEREF _Toc36400443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75AE120D" w14:textId="09A81AC3" w:rsidR="00466A77" w:rsidRDefault="00B9187D">
          <w:pPr>
            <w:pStyle w:val="TOC2"/>
            <w:rPr>
              <w:rFonts w:eastAsiaTheme="minorEastAsia" w:cstheme="minorBidi"/>
              <w:b w:val="0"/>
              <w:bCs w:val="0"/>
              <w:noProof/>
              <w:sz w:val="24"/>
              <w:szCs w:val="24"/>
              <w:lang w:val="en-NL"/>
            </w:rPr>
          </w:pPr>
          <w:hyperlink w:anchor="_Toc36400444" w:history="1">
            <w:r w:rsidR="00466A77" w:rsidRPr="002B198B">
              <w:rPr>
                <w:rStyle w:val="Hyperlink"/>
                <w:noProof/>
                <w:lang w:val="en-GB"/>
              </w:rPr>
              <w:t>12.1.</w:t>
            </w:r>
            <w:r w:rsidR="00466A77">
              <w:rPr>
                <w:rFonts w:eastAsiaTheme="minorEastAsia" w:cstheme="minorBidi"/>
                <w:b w:val="0"/>
                <w:bCs w:val="0"/>
                <w:noProof/>
                <w:sz w:val="24"/>
                <w:szCs w:val="24"/>
                <w:lang w:val="en-NL"/>
              </w:rPr>
              <w:tab/>
            </w:r>
            <w:r w:rsidR="00466A77" w:rsidRPr="002B198B">
              <w:rPr>
                <w:rStyle w:val="Hyperlink"/>
                <w:noProof/>
                <w:lang w:val="en-GB"/>
              </w:rPr>
              <w:t>Study Generation Version Information</w:t>
            </w:r>
            <w:r w:rsidR="00466A77">
              <w:rPr>
                <w:noProof/>
                <w:webHidden/>
              </w:rPr>
              <w:tab/>
            </w:r>
            <w:r w:rsidR="00466A77">
              <w:rPr>
                <w:noProof/>
                <w:webHidden/>
              </w:rPr>
              <w:fldChar w:fldCharType="begin"/>
            </w:r>
            <w:r w:rsidR="00466A77">
              <w:rPr>
                <w:noProof/>
                <w:webHidden/>
              </w:rPr>
              <w:instrText xml:space="preserve"> PAGEREF _Toc36400444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31F769D2" w14:textId="26D2444B" w:rsidR="00466A77" w:rsidRDefault="00B9187D">
          <w:pPr>
            <w:pStyle w:val="TOC1"/>
            <w:tabs>
              <w:tab w:val="left" w:pos="720"/>
              <w:tab w:val="right" w:leader="dot" w:pos="9350"/>
            </w:tabs>
            <w:rPr>
              <w:rFonts w:eastAsiaTheme="minorEastAsia" w:cstheme="minorBidi"/>
              <w:b w:val="0"/>
              <w:bCs w:val="0"/>
              <w:i w:val="0"/>
              <w:iCs w:val="0"/>
              <w:noProof/>
              <w:lang w:val="en-NL"/>
            </w:rPr>
          </w:pPr>
          <w:hyperlink w:anchor="_Toc36400445" w:history="1">
            <w:r w:rsidR="00466A77" w:rsidRPr="002B198B">
              <w:rPr>
                <w:rStyle w:val="Hyperlink"/>
                <w:noProof/>
                <w:lang w:val="en-GB"/>
              </w:rPr>
              <w:t>13.</w:t>
            </w:r>
            <w:r w:rsidR="00466A77">
              <w:rPr>
                <w:rFonts w:eastAsiaTheme="minorEastAsia" w:cstheme="minorBidi"/>
                <w:b w:val="0"/>
                <w:bCs w:val="0"/>
                <w:i w:val="0"/>
                <w:iCs w:val="0"/>
                <w:noProof/>
                <w:lang w:val="en-NL"/>
              </w:rPr>
              <w:tab/>
            </w:r>
            <w:r w:rsidR="00466A77" w:rsidRPr="002B198B">
              <w:rPr>
                <w:rStyle w:val="Hyperlink"/>
                <w:noProof/>
                <w:lang w:val="en-GB"/>
              </w:rPr>
              <w:t>References</w:t>
            </w:r>
            <w:r w:rsidR="00466A77">
              <w:rPr>
                <w:noProof/>
                <w:webHidden/>
              </w:rPr>
              <w:tab/>
            </w:r>
            <w:r w:rsidR="00466A77">
              <w:rPr>
                <w:noProof/>
                <w:webHidden/>
              </w:rPr>
              <w:fldChar w:fldCharType="begin"/>
            </w:r>
            <w:r w:rsidR="00466A77">
              <w:rPr>
                <w:noProof/>
                <w:webHidden/>
              </w:rPr>
              <w:instrText xml:space="preserve"> PAGEREF _Toc36400445 \h </w:instrText>
            </w:r>
            <w:r w:rsidR="00466A77">
              <w:rPr>
                <w:noProof/>
                <w:webHidden/>
              </w:rPr>
            </w:r>
            <w:r w:rsidR="00466A77">
              <w:rPr>
                <w:noProof/>
                <w:webHidden/>
              </w:rPr>
              <w:fldChar w:fldCharType="separate"/>
            </w:r>
            <w:r w:rsidR="00466A77">
              <w:rPr>
                <w:noProof/>
                <w:webHidden/>
              </w:rPr>
              <w:t>17</w:t>
            </w:r>
            <w:r w:rsidR="00466A77">
              <w:rPr>
                <w:noProof/>
                <w:webHidden/>
              </w:rPr>
              <w:fldChar w:fldCharType="end"/>
            </w:r>
          </w:hyperlink>
        </w:p>
        <w:p w14:paraId="0000000E" w14:textId="7BA362BF" w:rsidR="00E00517" w:rsidRPr="00EA3DE1" w:rsidRDefault="00531325" w:rsidP="7AFF4D18">
          <w:pPr>
            <w:pStyle w:val="TOC1"/>
            <w:tabs>
              <w:tab w:val="left" w:pos="480"/>
              <w:tab w:val="right" w:leader="dot" w:pos="9350"/>
            </w:tabs>
            <w:rPr>
              <w:rFonts w:eastAsiaTheme="minorEastAsia" w:cstheme="minorBidi"/>
              <w:color w:val="000000" w:themeColor="text1"/>
              <w:lang w:val="en-GB"/>
            </w:rPr>
          </w:pPr>
          <w:r w:rsidRPr="7AFF4D18">
            <w:rPr>
              <w:color w:val="000000" w:themeColor="text1"/>
              <w:lang w:val="en-GB"/>
            </w:rPr>
            <w:fldChar w:fldCharType="end"/>
          </w:r>
        </w:p>
      </w:sdtContent>
    </w:sdt>
    <w:p w14:paraId="0000000F" w14:textId="77777777" w:rsidR="00E00517" w:rsidRPr="00EA3DE1" w:rsidRDefault="00E00517" w:rsidP="7AFF4D18">
      <w:pPr>
        <w:rPr>
          <w:rFonts w:asciiTheme="minorHAnsi" w:eastAsiaTheme="minorEastAsia" w:hAnsiTheme="minorHAnsi" w:cstheme="minorBidi"/>
          <w:color w:val="000000" w:themeColor="text1"/>
          <w:lang w:val="en-GB"/>
        </w:rPr>
      </w:pPr>
    </w:p>
    <w:p w14:paraId="00000010" w14:textId="77777777" w:rsidR="00E00517" w:rsidRPr="00EA3DE1"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br w:type="page"/>
      </w:r>
    </w:p>
    <w:p w14:paraId="00000011" w14:textId="77777777" w:rsidR="00E00517" w:rsidRPr="00EA3DE1" w:rsidRDefault="005434AA" w:rsidP="7D5EE5F2">
      <w:pPr>
        <w:pStyle w:val="Heading1"/>
        <w:numPr>
          <w:ilvl w:val="0"/>
          <w:numId w:val="10"/>
        </w:numPr>
        <w:rPr>
          <w:rFonts w:asciiTheme="minorHAnsi" w:eastAsiaTheme="minorEastAsia" w:hAnsiTheme="minorHAnsi" w:cstheme="minorBidi"/>
          <w:color w:val="000000" w:themeColor="text1"/>
          <w:lang w:val="en-GB"/>
        </w:rPr>
      </w:pPr>
      <w:bookmarkStart w:id="0" w:name="_Toc36400421"/>
      <w:r w:rsidRPr="7D5EE5F2">
        <w:rPr>
          <w:rFonts w:asciiTheme="minorHAnsi" w:eastAsiaTheme="minorEastAsia" w:hAnsiTheme="minorHAnsi" w:cstheme="minorBidi"/>
          <w:color w:val="000000" w:themeColor="text1"/>
          <w:lang w:val="en-GB"/>
        </w:rPr>
        <w:lastRenderedPageBreak/>
        <w:t>List of Abbreviations</w:t>
      </w:r>
      <w:bookmarkEnd w:id="0"/>
    </w:p>
    <w:p w14:paraId="00000012" w14:textId="77777777" w:rsidR="00E00517" w:rsidRPr="00EA3DE1" w:rsidRDefault="00E00517" w:rsidP="7AFF4D18">
      <w:pPr>
        <w:rPr>
          <w:rFonts w:asciiTheme="minorHAnsi" w:eastAsiaTheme="minorEastAsia" w:hAnsiTheme="minorHAnsi" w:cstheme="minorBidi"/>
          <w:color w:val="000000" w:themeColor="text1"/>
          <w:lang w:val="en-GB"/>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7AFF4D18">
        <w:trPr>
          <w:jc w:val="center"/>
        </w:trPr>
        <w:tc>
          <w:tcPr>
            <w:tcW w:w="4533" w:type="dxa"/>
            <w:shd w:val="clear" w:color="auto" w:fill="auto"/>
          </w:tcPr>
          <w:p w14:paraId="00000013"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Abbreviation</w:t>
            </w:r>
          </w:p>
        </w:tc>
        <w:tc>
          <w:tcPr>
            <w:tcW w:w="4533" w:type="dxa"/>
            <w:shd w:val="clear" w:color="auto" w:fill="auto"/>
          </w:tcPr>
          <w:p w14:paraId="00000014"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Phrase</w:t>
            </w:r>
          </w:p>
        </w:tc>
      </w:tr>
      <w:tr w:rsidR="00D2691B" w:rsidRPr="000B5B29" w14:paraId="4F78F7FD" w14:textId="77777777" w:rsidTr="7AFF4D18">
        <w:trPr>
          <w:jc w:val="center"/>
        </w:trPr>
        <w:tc>
          <w:tcPr>
            <w:tcW w:w="4533" w:type="dxa"/>
            <w:shd w:val="clear" w:color="auto" w:fill="auto"/>
          </w:tcPr>
          <w:p w14:paraId="00000015" w14:textId="7117D74A" w:rsidR="00E00517" w:rsidRPr="000B5B29" w:rsidRDefault="00E85BBD"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AUROC</w:t>
            </w:r>
          </w:p>
        </w:tc>
        <w:tc>
          <w:tcPr>
            <w:tcW w:w="4533" w:type="dxa"/>
            <w:shd w:val="clear" w:color="auto" w:fill="auto"/>
          </w:tcPr>
          <w:p w14:paraId="00000016"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Area Under the Receiver Operating Characteristic Curve</w:t>
            </w:r>
          </w:p>
        </w:tc>
      </w:tr>
      <w:tr w:rsidR="00D2691B" w:rsidRPr="000B5B29" w14:paraId="6ECE912E" w14:textId="77777777" w:rsidTr="7AFF4D18">
        <w:trPr>
          <w:jc w:val="center"/>
        </w:trPr>
        <w:tc>
          <w:tcPr>
            <w:tcW w:w="4533" w:type="dxa"/>
            <w:shd w:val="clear" w:color="auto" w:fill="auto"/>
          </w:tcPr>
          <w:p w14:paraId="00000017"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CDM</w:t>
            </w:r>
          </w:p>
        </w:tc>
        <w:tc>
          <w:tcPr>
            <w:tcW w:w="4533" w:type="dxa"/>
            <w:shd w:val="clear" w:color="auto" w:fill="auto"/>
          </w:tcPr>
          <w:p w14:paraId="00000018"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Common Data Model</w:t>
            </w:r>
          </w:p>
        </w:tc>
      </w:tr>
      <w:tr w:rsidR="00D2691B" w:rsidRPr="000B5B29" w14:paraId="05A47D9D" w14:textId="77777777" w:rsidTr="7AFF4D18">
        <w:trPr>
          <w:jc w:val="center"/>
        </w:trPr>
        <w:tc>
          <w:tcPr>
            <w:tcW w:w="4533" w:type="dxa"/>
            <w:shd w:val="clear" w:color="auto" w:fill="auto"/>
          </w:tcPr>
          <w:p w14:paraId="00000019"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w:t>
            </w:r>
          </w:p>
        </w:tc>
        <w:tc>
          <w:tcPr>
            <w:tcW w:w="4533" w:type="dxa"/>
            <w:shd w:val="clear" w:color="auto" w:fill="auto"/>
          </w:tcPr>
          <w:p w14:paraId="0000001A"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Outcome Cohort</w:t>
            </w:r>
          </w:p>
        </w:tc>
      </w:tr>
      <w:tr w:rsidR="00D2691B" w:rsidRPr="000B5B29" w14:paraId="127392BB" w14:textId="77777777" w:rsidTr="7AFF4D18">
        <w:trPr>
          <w:jc w:val="center"/>
        </w:trPr>
        <w:tc>
          <w:tcPr>
            <w:tcW w:w="4533" w:type="dxa"/>
            <w:shd w:val="clear" w:color="auto" w:fill="auto"/>
          </w:tcPr>
          <w:p w14:paraId="0000001B"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OHDSI</w:t>
            </w:r>
          </w:p>
        </w:tc>
        <w:tc>
          <w:tcPr>
            <w:tcW w:w="4533" w:type="dxa"/>
            <w:shd w:val="clear" w:color="auto" w:fill="auto"/>
          </w:tcPr>
          <w:p w14:paraId="0000001C"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Observational Health Data Sciences &amp; Informatics</w:t>
            </w:r>
          </w:p>
        </w:tc>
      </w:tr>
      <w:tr w:rsidR="00D2691B" w:rsidRPr="000B5B29" w14:paraId="76D0C73A" w14:textId="77777777" w:rsidTr="7AFF4D18">
        <w:trPr>
          <w:jc w:val="center"/>
        </w:trPr>
        <w:tc>
          <w:tcPr>
            <w:tcW w:w="4533" w:type="dxa"/>
            <w:shd w:val="clear" w:color="auto" w:fill="auto"/>
          </w:tcPr>
          <w:p w14:paraId="0000001D"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OMOP</w:t>
            </w:r>
          </w:p>
        </w:tc>
        <w:tc>
          <w:tcPr>
            <w:tcW w:w="4533" w:type="dxa"/>
            <w:shd w:val="clear" w:color="auto" w:fill="auto"/>
          </w:tcPr>
          <w:p w14:paraId="0000001E"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Observational Medical Outcomes Partnership</w:t>
            </w:r>
          </w:p>
        </w:tc>
      </w:tr>
      <w:tr w:rsidR="00D2691B" w:rsidRPr="000B5B29" w14:paraId="4277FE39" w14:textId="77777777" w:rsidTr="7AFF4D18">
        <w:trPr>
          <w:jc w:val="center"/>
        </w:trPr>
        <w:tc>
          <w:tcPr>
            <w:tcW w:w="4533" w:type="dxa"/>
            <w:shd w:val="clear" w:color="auto" w:fill="auto"/>
          </w:tcPr>
          <w:p w14:paraId="0000001F"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w:t>
            </w:r>
          </w:p>
        </w:tc>
        <w:tc>
          <w:tcPr>
            <w:tcW w:w="4533" w:type="dxa"/>
            <w:shd w:val="clear" w:color="auto" w:fill="auto"/>
          </w:tcPr>
          <w:p w14:paraId="00000020"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Target Cohort</w:t>
            </w:r>
          </w:p>
        </w:tc>
      </w:tr>
      <w:tr w:rsidR="008D4A7F" w:rsidRPr="000B5B29" w14:paraId="106097D1" w14:textId="77777777" w:rsidTr="7AFF4D18">
        <w:trPr>
          <w:jc w:val="center"/>
        </w:trPr>
        <w:tc>
          <w:tcPr>
            <w:tcW w:w="4533" w:type="dxa"/>
            <w:shd w:val="clear" w:color="auto" w:fill="auto"/>
          </w:tcPr>
          <w:p w14:paraId="00000021"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TAR</w:t>
            </w:r>
          </w:p>
        </w:tc>
        <w:tc>
          <w:tcPr>
            <w:tcW w:w="4533" w:type="dxa"/>
            <w:shd w:val="clear" w:color="auto" w:fill="auto"/>
          </w:tcPr>
          <w:p w14:paraId="00000022" w14:textId="77777777" w:rsidR="00E00517" w:rsidRPr="000B5B29" w:rsidRDefault="005434AA" w:rsidP="7AFF4D18">
            <w:pPr>
              <w:rPr>
                <w:rFonts w:asciiTheme="minorHAnsi" w:eastAsiaTheme="minorEastAsia" w:hAnsiTheme="minorHAnsi" w:cstheme="minorBidi"/>
                <w:color w:val="000000" w:themeColor="text1"/>
                <w:lang w:val="en-GB"/>
              </w:rPr>
            </w:pPr>
            <w:r w:rsidRPr="7AFF4D18">
              <w:rPr>
                <w:rFonts w:asciiTheme="minorHAnsi" w:eastAsiaTheme="minorEastAsia" w:hAnsiTheme="minorHAnsi" w:cstheme="minorBidi"/>
                <w:color w:val="000000" w:themeColor="text1"/>
                <w:lang w:val="en-GB"/>
              </w:rPr>
              <w:t>Time at Risk</w:t>
            </w:r>
          </w:p>
        </w:tc>
      </w:tr>
    </w:tbl>
    <w:p w14:paraId="00000023" w14:textId="77777777" w:rsidR="00E00517" w:rsidRPr="00EA3DE1" w:rsidRDefault="00E00517" w:rsidP="7AFF4D18">
      <w:pPr>
        <w:rPr>
          <w:rFonts w:asciiTheme="minorHAnsi" w:eastAsiaTheme="minorEastAsia" w:hAnsiTheme="minorHAnsi" w:cstheme="minorBidi"/>
          <w:color w:val="000000" w:themeColor="text1"/>
          <w:lang w:val="en-GB"/>
        </w:rPr>
      </w:pPr>
    </w:p>
    <w:p w14:paraId="1A16126B" w14:textId="1FA1B53A" w:rsidR="00E00517" w:rsidRPr="00EA3DE1" w:rsidRDefault="005434AA" w:rsidP="3EB6B169">
      <w:pPr>
        <w:pStyle w:val="Heading1"/>
        <w:numPr>
          <w:ilvl w:val="0"/>
          <w:numId w:val="10"/>
        </w:numPr>
        <w:rPr>
          <w:rFonts w:asciiTheme="minorHAnsi" w:eastAsiaTheme="minorEastAsia" w:hAnsiTheme="minorHAnsi" w:cstheme="minorBidi"/>
          <w:color w:val="000000" w:themeColor="text1"/>
          <w:lang w:val="en-GB"/>
        </w:rPr>
      </w:pPr>
      <w:bookmarkStart w:id="1" w:name="_Toc36400422"/>
      <w:r w:rsidRPr="3EB6B169">
        <w:rPr>
          <w:rFonts w:asciiTheme="minorHAnsi" w:eastAsiaTheme="minorEastAsia" w:hAnsiTheme="minorHAnsi" w:cstheme="minorBidi"/>
          <w:color w:val="000000" w:themeColor="text1"/>
          <w:lang w:val="en-GB"/>
        </w:rPr>
        <w:t>Executive Summar</w:t>
      </w:r>
      <w:r w:rsidR="294BB2A1" w:rsidRPr="3EB6B169">
        <w:rPr>
          <w:rFonts w:asciiTheme="minorHAnsi" w:eastAsiaTheme="minorEastAsia" w:hAnsiTheme="minorHAnsi" w:cstheme="minorBidi"/>
          <w:color w:val="000000" w:themeColor="text1"/>
          <w:lang w:val="en-GB"/>
        </w:rPr>
        <w:t>y</w:t>
      </w:r>
      <w:bookmarkEnd w:id="1"/>
    </w:p>
    <w:p w14:paraId="6CD32329" w14:textId="7F11929B" w:rsidR="00E00517" w:rsidRPr="00EA3DE1" w:rsidRDefault="00E00517" w:rsidP="5EF685DE">
      <w:pPr>
        <w:rPr>
          <w:rFonts w:asciiTheme="minorHAnsi" w:eastAsiaTheme="minorEastAsia" w:hAnsiTheme="minorHAnsi" w:cstheme="minorBidi"/>
          <w:color w:val="000000" w:themeColor="text1"/>
          <w:lang w:val="en-GB"/>
        </w:rPr>
      </w:pPr>
    </w:p>
    <w:p w14:paraId="16D86820" w14:textId="4178C532" w:rsidR="7467C24E" w:rsidRDefault="7467C24E" w:rsidP="5C1DA5EC">
      <w:pPr>
        <w:jc w:val="both"/>
        <w:rPr>
          <w:color w:val="000000" w:themeColor="text1"/>
        </w:rPr>
      </w:pPr>
      <w:r w:rsidRPr="5C1DA5EC">
        <w:rPr>
          <w:color w:val="000000" w:themeColor="text1"/>
        </w:rPr>
        <w:t>The objective of this study is to develop and validate patient-level prediction models for adult patients that are being hospitalized with pneumonia</w:t>
      </w:r>
      <w:r w:rsidR="14C2FE8C" w:rsidRPr="5C1DA5EC">
        <w:rPr>
          <w:color w:val="000000" w:themeColor="text1"/>
        </w:rPr>
        <w:t>, to predict two outcomes</w:t>
      </w:r>
      <w:r w:rsidR="00135F81">
        <w:rPr>
          <w:color w:val="000000" w:themeColor="text1"/>
        </w:rPr>
        <w:t>:</w:t>
      </w:r>
      <w:r w:rsidR="14C2FE8C" w:rsidRPr="5C1DA5EC">
        <w:rPr>
          <w:color w:val="000000" w:themeColor="text1"/>
        </w:rPr>
        <w:t xml:space="preserve"> 1) </w:t>
      </w:r>
      <w:r w:rsidR="00135F81">
        <w:rPr>
          <w:color w:val="000000" w:themeColor="text1"/>
        </w:rPr>
        <w:t>h</w:t>
      </w:r>
      <w:r w:rsidR="14C2FE8C" w:rsidRPr="5C1DA5EC">
        <w:rPr>
          <w:color w:val="000000" w:themeColor="text1"/>
        </w:rPr>
        <w:t>ospitalizations with pneumonia</w:t>
      </w:r>
      <w:r w:rsidR="00135F81">
        <w:rPr>
          <w:color w:val="000000" w:themeColor="text1"/>
        </w:rPr>
        <w:t>,</w:t>
      </w:r>
      <w:r w:rsidR="14C2FE8C" w:rsidRPr="5C1DA5EC">
        <w:rPr>
          <w:color w:val="000000" w:themeColor="text1"/>
        </w:rPr>
        <w:t xml:space="preserve"> </w:t>
      </w:r>
      <w:r w:rsidR="00135F81">
        <w:rPr>
          <w:color w:val="000000" w:themeColor="text1"/>
        </w:rPr>
        <w:t>acute respiratory distress syndrome</w:t>
      </w:r>
      <w:r w:rsidR="0825B5B8" w:rsidRPr="5C1DA5EC">
        <w:rPr>
          <w:color w:val="000000" w:themeColor="text1"/>
        </w:rPr>
        <w:t>,</w:t>
      </w:r>
      <w:r w:rsidR="14C2FE8C" w:rsidRPr="5C1DA5EC">
        <w:rPr>
          <w:color w:val="000000" w:themeColor="text1"/>
        </w:rPr>
        <w:t xml:space="preserve"> sepsis</w:t>
      </w:r>
      <w:r w:rsidR="15D39F83" w:rsidRPr="5C1DA5EC">
        <w:rPr>
          <w:color w:val="000000" w:themeColor="text1"/>
        </w:rPr>
        <w:t>,</w:t>
      </w:r>
      <w:r w:rsidR="14C2FE8C" w:rsidRPr="5C1DA5EC">
        <w:rPr>
          <w:color w:val="000000" w:themeColor="text1"/>
        </w:rPr>
        <w:t xml:space="preserve"> </w:t>
      </w:r>
      <w:r w:rsidR="00135F81">
        <w:rPr>
          <w:color w:val="000000" w:themeColor="text1"/>
        </w:rPr>
        <w:t>acute kidney injury</w:t>
      </w:r>
      <w:r w:rsidR="210B6506" w:rsidRPr="5C1DA5EC">
        <w:rPr>
          <w:color w:val="000000" w:themeColor="text1"/>
        </w:rPr>
        <w:t>,</w:t>
      </w:r>
      <w:r w:rsidR="14C2FE8C" w:rsidRPr="5C1DA5EC">
        <w:rPr>
          <w:color w:val="000000" w:themeColor="text1"/>
        </w:rPr>
        <w:t xml:space="preserve"> requiring intensive services or resulting in death</w:t>
      </w:r>
      <w:r w:rsidR="2E053937" w:rsidRPr="5C1DA5EC">
        <w:rPr>
          <w:color w:val="000000" w:themeColor="text1"/>
        </w:rPr>
        <w:t>, and 2)</w:t>
      </w:r>
      <w:r w:rsidR="00135F81">
        <w:rPr>
          <w:color w:val="000000" w:themeColor="text1"/>
        </w:rPr>
        <w:t xml:space="preserve"> </w:t>
      </w:r>
      <w:r w:rsidR="2E053937" w:rsidRPr="5C1DA5EC">
        <w:rPr>
          <w:color w:val="000000" w:themeColor="text1"/>
        </w:rPr>
        <w:t xml:space="preserve">persons who die. </w:t>
      </w:r>
      <w:r w:rsidR="00F55C70">
        <w:rPr>
          <w:color w:val="000000" w:themeColor="text1"/>
        </w:rPr>
        <w:t>Both</w:t>
      </w:r>
      <w:r w:rsidR="00F55C70" w:rsidRPr="5C1DA5EC">
        <w:rPr>
          <w:color w:val="000000" w:themeColor="text1"/>
        </w:rPr>
        <w:t xml:space="preserve"> </w:t>
      </w:r>
      <w:r w:rsidR="2E053937" w:rsidRPr="5C1DA5EC">
        <w:rPr>
          <w:color w:val="000000" w:themeColor="text1"/>
        </w:rPr>
        <w:t xml:space="preserve">with a time </w:t>
      </w:r>
      <w:ins w:id="2" w:author="Cynthia Yang" w:date="2020-04-06T23:52:00Z">
        <w:r w:rsidR="00F55C70">
          <w:rPr>
            <w:color w:val="000000" w:themeColor="text1"/>
          </w:rPr>
          <w:t>at</w:t>
        </w:r>
      </w:ins>
      <w:r w:rsidR="2E053937" w:rsidRPr="5C1DA5EC">
        <w:rPr>
          <w:color w:val="000000" w:themeColor="text1"/>
        </w:rPr>
        <w:t xml:space="preserve"> risk of 30 days from </w:t>
      </w:r>
      <w:r w:rsidR="00135F81">
        <w:rPr>
          <w:color w:val="000000" w:themeColor="text1"/>
        </w:rPr>
        <w:t>hospital admission</w:t>
      </w:r>
      <w:r w:rsidR="2E053937" w:rsidRPr="5C1DA5EC">
        <w:rPr>
          <w:color w:val="000000" w:themeColor="text1"/>
        </w:rPr>
        <w:t xml:space="preserve">. These </w:t>
      </w:r>
      <w:r w:rsidR="6B4DF3BA" w:rsidRPr="5C1DA5EC">
        <w:rPr>
          <w:color w:val="000000" w:themeColor="text1"/>
        </w:rPr>
        <w:t xml:space="preserve">two </w:t>
      </w:r>
      <w:r w:rsidR="2E053937" w:rsidRPr="5C1DA5EC">
        <w:rPr>
          <w:color w:val="000000" w:themeColor="text1"/>
        </w:rPr>
        <w:t>prediction models will be implemented using Lasso Logistic Regression.</w:t>
      </w:r>
    </w:p>
    <w:p w14:paraId="0000002A" w14:textId="01EFE30C" w:rsidR="00E00517" w:rsidRPr="00EA3DE1" w:rsidRDefault="294BB2A1" w:rsidP="3EB6B169">
      <w:pPr>
        <w:pStyle w:val="Heading1"/>
        <w:numPr>
          <w:ilvl w:val="0"/>
          <w:numId w:val="10"/>
        </w:numPr>
        <w:rPr>
          <w:color w:val="000000" w:themeColor="text1"/>
          <w:lang w:val="en-GB"/>
        </w:rPr>
      </w:pPr>
      <w:bookmarkStart w:id="3" w:name="_Toc36399473"/>
      <w:bookmarkStart w:id="4" w:name="_Toc36399474"/>
      <w:bookmarkStart w:id="5" w:name="_Toc36400423"/>
      <w:bookmarkEnd w:id="3"/>
      <w:bookmarkEnd w:id="4"/>
      <w:r w:rsidRPr="5C1DA5EC">
        <w:rPr>
          <w:rFonts w:asciiTheme="minorHAnsi" w:eastAsiaTheme="minorEastAsia" w:hAnsiTheme="minorHAnsi" w:cstheme="minorBidi"/>
          <w:color w:val="000000" w:themeColor="text1"/>
          <w:lang w:val="en-GB"/>
        </w:rPr>
        <w:t>Rationale &amp; Background</w:t>
      </w:r>
      <w:bookmarkEnd w:id="5"/>
    </w:p>
    <w:p w14:paraId="0000002B" w14:textId="77777777" w:rsidR="00E00517" w:rsidRPr="00EA3DE1" w:rsidRDefault="00E00517" w:rsidP="7AFF4D18">
      <w:pPr>
        <w:jc w:val="both"/>
        <w:rPr>
          <w:rFonts w:asciiTheme="minorHAnsi" w:eastAsiaTheme="minorEastAsia" w:hAnsiTheme="minorHAnsi" w:cstheme="minorBidi"/>
          <w:color w:val="000000" w:themeColor="text1"/>
          <w:lang w:val="en-GB"/>
        </w:rPr>
      </w:pPr>
    </w:p>
    <w:p w14:paraId="798A3158" w14:textId="451B5FBB" w:rsidR="641E2D6C" w:rsidRDefault="498E9ACA" w:rsidP="00135F81">
      <w:pPr>
        <w:jc w:val="both"/>
        <w:rPr>
          <w:rFonts w:asciiTheme="minorHAnsi" w:eastAsiaTheme="minorEastAsia" w:hAnsiTheme="minorHAnsi" w:cstheme="minorBidi"/>
          <w:lang w:val="en-GB"/>
        </w:rPr>
      </w:pPr>
      <w:r w:rsidRPr="000676F7">
        <w:rPr>
          <w:lang w:val="en-GB"/>
        </w:rPr>
        <w:t xml:space="preserve">General description </w:t>
      </w:r>
      <w:r w:rsidR="6F7EDD10" w:rsidRPr="000676F7">
        <w:rPr>
          <w:lang w:val="en-GB"/>
        </w:rPr>
        <w:t xml:space="preserve">of </w:t>
      </w:r>
      <w:r w:rsidRPr="000676F7">
        <w:rPr>
          <w:lang w:val="en-GB"/>
        </w:rPr>
        <w:t>COVID-19</w:t>
      </w:r>
    </w:p>
    <w:p w14:paraId="7D3B31AB" w14:textId="0C267B61" w:rsidR="2634A57A" w:rsidRDefault="2634A57A" w:rsidP="00135F81">
      <w:pPr>
        <w:jc w:val="both"/>
        <w:rPr>
          <w:rFonts w:asciiTheme="minorHAnsi" w:eastAsiaTheme="minorEastAsia" w:hAnsiTheme="minorHAnsi" w:cstheme="minorBidi"/>
          <w:lang w:val="en-GB"/>
        </w:rPr>
      </w:pPr>
    </w:p>
    <w:p w14:paraId="220239D5" w14:textId="24C33EB9" w:rsidR="0E3EBB7B" w:rsidRDefault="37945092" w:rsidP="00135F81">
      <w:pPr>
        <w:jc w:val="both"/>
        <w:rPr>
          <w:sz w:val="22"/>
          <w:szCs w:val="22"/>
          <w:lang w:val="en-GB"/>
        </w:rPr>
      </w:pPr>
      <w:r w:rsidRPr="305CE608">
        <w:rPr>
          <w:sz w:val="22"/>
          <w:szCs w:val="22"/>
        </w:rPr>
        <w:t xml:space="preserve">The Corona Virus Disease 2019 (COVID-19), which started in late 2019 as an epidemic in Wuhan, Hubei Province, China, has been </w:t>
      </w:r>
      <w:r w:rsidR="2C52E9F0" w:rsidRPr="305CE608">
        <w:rPr>
          <w:sz w:val="22"/>
          <w:szCs w:val="22"/>
        </w:rPr>
        <w:t xml:space="preserve">declared </w:t>
      </w:r>
      <w:r w:rsidRPr="305CE608">
        <w:rPr>
          <w:sz w:val="22"/>
          <w:szCs w:val="22"/>
        </w:rPr>
        <w:t xml:space="preserve">a pandemic and a public health emergency of international concern by the World Health </w:t>
      </w:r>
      <w:r w:rsidR="3685BBC9" w:rsidRPr="305CE608">
        <w:rPr>
          <w:sz w:val="22"/>
          <w:szCs w:val="22"/>
        </w:rPr>
        <w:t>Organization</w:t>
      </w:r>
      <w:r w:rsidRPr="305CE608">
        <w:rPr>
          <w:sz w:val="22"/>
          <w:szCs w:val="22"/>
        </w:rPr>
        <w:t xml:space="preserve"> (WHO) in January 2020 </w:t>
      </w:r>
      <w:r w:rsidR="32FDBAEF" w:rsidRPr="305CE608">
        <w:rPr>
          <w:sz w:val="22"/>
          <w:szCs w:val="22"/>
        </w:rPr>
        <w:t>(1)</w:t>
      </w:r>
      <w:r w:rsidRPr="305CE608">
        <w:rPr>
          <w:sz w:val="22"/>
          <w:szCs w:val="22"/>
        </w:rPr>
        <w:t>.  The growing number of infections by COVID-19 has resulted in an unprecedented pressure on healthcare systems worldwide, and a large number of casualties at a global scale. Diagnosis of COVID-19 currently relies on the detection of SARS-Co</w:t>
      </w:r>
      <w:r w:rsidR="6F3474D8" w:rsidRPr="305CE608">
        <w:rPr>
          <w:sz w:val="22"/>
          <w:szCs w:val="22"/>
        </w:rPr>
        <w:t>V</w:t>
      </w:r>
      <w:r w:rsidRPr="305CE608">
        <w:rPr>
          <w:sz w:val="22"/>
          <w:szCs w:val="22"/>
        </w:rPr>
        <w:t xml:space="preserve">-2 nucleic acid </w:t>
      </w:r>
      <w:r w:rsidR="4D6C569B" w:rsidRPr="305CE608">
        <w:rPr>
          <w:sz w:val="22"/>
          <w:szCs w:val="22"/>
        </w:rPr>
        <w:t>(2)</w:t>
      </w:r>
      <w:r w:rsidR="127BD91F" w:rsidRPr="305CE608">
        <w:rPr>
          <w:sz w:val="22"/>
          <w:szCs w:val="22"/>
        </w:rPr>
        <w:t xml:space="preserve">; </w:t>
      </w:r>
      <w:r w:rsidRPr="305CE608">
        <w:rPr>
          <w:sz w:val="22"/>
          <w:szCs w:val="22"/>
        </w:rPr>
        <w:t xml:space="preserve">no </w:t>
      </w:r>
      <w:r w:rsidR="434E97C6" w:rsidRPr="305CE608">
        <w:rPr>
          <w:sz w:val="22"/>
          <w:szCs w:val="22"/>
        </w:rPr>
        <w:t>cure</w:t>
      </w:r>
      <w:r w:rsidR="6B869B60" w:rsidRPr="305CE608">
        <w:rPr>
          <w:sz w:val="22"/>
          <w:szCs w:val="22"/>
        </w:rPr>
        <w:t xml:space="preserve"> </w:t>
      </w:r>
      <w:r w:rsidRPr="305CE608">
        <w:rPr>
          <w:sz w:val="22"/>
          <w:szCs w:val="22"/>
        </w:rPr>
        <w:t>or vaccine is available</w:t>
      </w:r>
      <w:r w:rsidR="127BD91F" w:rsidRPr="305CE608">
        <w:rPr>
          <w:sz w:val="22"/>
          <w:szCs w:val="22"/>
        </w:rPr>
        <w:t xml:space="preserve"> yet</w:t>
      </w:r>
      <w:r w:rsidRPr="305CE608">
        <w:rPr>
          <w:sz w:val="22"/>
          <w:szCs w:val="22"/>
        </w:rPr>
        <w:t xml:space="preserve">. Common symptoms presented by patients include fever, cough, and dyspnea, </w:t>
      </w:r>
      <w:r w:rsidR="627A251C" w:rsidRPr="305CE608">
        <w:rPr>
          <w:sz w:val="22"/>
          <w:szCs w:val="22"/>
        </w:rPr>
        <w:t>signaling</w:t>
      </w:r>
      <w:r w:rsidRPr="305CE608">
        <w:rPr>
          <w:sz w:val="22"/>
          <w:szCs w:val="22"/>
        </w:rPr>
        <w:t xml:space="preserve"> the onset of pneumonia </w:t>
      </w:r>
      <w:r w:rsidR="3DE93766" w:rsidRPr="305CE608">
        <w:rPr>
          <w:sz w:val="22"/>
          <w:szCs w:val="22"/>
        </w:rPr>
        <w:t>(3)</w:t>
      </w:r>
      <w:r w:rsidRPr="305CE608">
        <w:rPr>
          <w:sz w:val="22"/>
          <w:szCs w:val="22"/>
        </w:rPr>
        <w:t xml:space="preserve">. Although the majority of people have uncomplicated or mild illness (81%), some will develop severe illness requiring hospitalization and oxygen support (14%) or intensive care unit treatment (5%) </w:t>
      </w:r>
      <w:r w:rsidR="5AD28021" w:rsidRPr="305CE608">
        <w:rPr>
          <w:sz w:val="22"/>
          <w:szCs w:val="22"/>
        </w:rPr>
        <w:t>(4)</w:t>
      </w:r>
      <w:r w:rsidRPr="305CE608">
        <w:rPr>
          <w:sz w:val="22"/>
          <w:szCs w:val="22"/>
        </w:rPr>
        <w:t>.</w:t>
      </w:r>
    </w:p>
    <w:p w14:paraId="12181191" w14:textId="16D0902D" w:rsidR="305CE608" w:rsidRDefault="305CE608" w:rsidP="00135F81">
      <w:pPr>
        <w:jc w:val="both"/>
        <w:rPr>
          <w:lang w:val="en-GB"/>
        </w:rPr>
      </w:pPr>
    </w:p>
    <w:p w14:paraId="7A5A382D" w14:textId="0FC0E4F5" w:rsidR="641E2D6C" w:rsidRDefault="4FC01400" w:rsidP="00135F81">
      <w:pPr>
        <w:jc w:val="both"/>
        <w:rPr>
          <w:rFonts w:asciiTheme="minorHAnsi" w:eastAsiaTheme="minorEastAsia" w:hAnsiTheme="minorHAnsi" w:cstheme="minorBidi"/>
          <w:lang w:val="en-GB"/>
        </w:rPr>
      </w:pPr>
      <w:r w:rsidRPr="000676F7">
        <w:rPr>
          <w:lang w:val="en-GB"/>
        </w:rPr>
        <w:t>Problem definition</w:t>
      </w:r>
    </w:p>
    <w:p w14:paraId="05708B04" w14:textId="02C1D5F9" w:rsidR="305CE608" w:rsidRDefault="305CE608" w:rsidP="00135F81">
      <w:pPr>
        <w:jc w:val="both"/>
        <w:rPr>
          <w:lang w:val="en-GB"/>
        </w:rPr>
      </w:pPr>
    </w:p>
    <w:p w14:paraId="5439308D" w14:textId="10251A5D" w:rsidR="5B5E7371" w:rsidRDefault="2F340312" w:rsidP="00135F81">
      <w:pPr>
        <w:jc w:val="both"/>
        <w:rPr>
          <w:rFonts w:asciiTheme="minorHAnsi" w:eastAsiaTheme="minorEastAsia" w:hAnsiTheme="minorHAnsi" w:cstheme="minorBidi"/>
          <w:sz w:val="22"/>
          <w:szCs w:val="22"/>
        </w:rPr>
      </w:pPr>
      <w:r w:rsidRPr="1DC42C88">
        <w:rPr>
          <w:sz w:val="22"/>
          <w:szCs w:val="22"/>
          <w:lang w:val="en-GB"/>
        </w:rPr>
        <w:t>Th</w:t>
      </w:r>
      <w:r w:rsidR="1A775BA8" w:rsidRPr="1DC42C88">
        <w:rPr>
          <w:sz w:val="22"/>
          <w:szCs w:val="22"/>
          <w:lang w:val="en-GB"/>
        </w:rPr>
        <w:t>ere is</w:t>
      </w:r>
      <w:r w:rsidR="79022B47" w:rsidRPr="1DC42C88">
        <w:rPr>
          <w:sz w:val="22"/>
          <w:szCs w:val="22"/>
          <w:lang w:val="en-GB"/>
        </w:rPr>
        <w:t xml:space="preserve"> </w:t>
      </w:r>
      <w:r w:rsidR="25ACADBD" w:rsidRPr="1DC42C88">
        <w:rPr>
          <w:sz w:val="22"/>
          <w:szCs w:val="22"/>
          <w:lang w:val="en-GB"/>
        </w:rPr>
        <w:t xml:space="preserve">a lack of data </w:t>
      </w:r>
      <w:r w:rsidR="3CA987A5" w:rsidRPr="1DC42C88">
        <w:rPr>
          <w:sz w:val="22"/>
          <w:szCs w:val="22"/>
          <w:lang w:val="en-GB"/>
        </w:rPr>
        <w:t xml:space="preserve">and evidence </w:t>
      </w:r>
      <w:r w:rsidR="25ACADBD" w:rsidRPr="1DC42C88">
        <w:rPr>
          <w:sz w:val="22"/>
          <w:szCs w:val="22"/>
          <w:lang w:val="en-GB"/>
        </w:rPr>
        <w:t>on the factors associated with disease severity and/o</w:t>
      </w:r>
      <w:r w:rsidR="5136AB3C" w:rsidRPr="1DC42C88">
        <w:rPr>
          <w:sz w:val="22"/>
          <w:szCs w:val="22"/>
          <w:lang w:val="en-GB"/>
        </w:rPr>
        <w:t xml:space="preserve">r </w:t>
      </w:r>
      <w:r w:rsidR="25ACADBD" w:rsidRPr="1DC42C88">
        <w:rPr>
          <w:sz w:val="22"/>
          <w:szCs w:val="22"/>
          <w:lang w:val="en-GB"/>
        </w:rPr>
        <w:t>mortality</w:t>
      </w:r>
      <w:r w:rsidR="0FB7D7D5" w:rsidRPr="1DC42C88">
        <w:rPr>
          <w:sz w:val="22"/>
          <w:szCs w:val="22"/>
          <w:lang w:val="en-GB"/>
        </w:rPr>
        <w:t xml:space="preserve"> of patients diagnosed with COVID-19</w:t>
      </w:r>
      <w:r w:rsidR="25ACADBD" w:rsidRPr="1DC42C88">
        <w:rPr>
          <w:sz w:val="22"/>
          <w:szCs w:val="22"/>
          <w:lang w:val="en-GB"/>
        </w:rPr>
        <w:t>.</w:t>
      </w:r>
      <w:r w:rsidR="6402731B" w:rsidRPr="1DC42C88">
        <w:rPr>
          <w:sz w:val="22"/>
          <w:szCs w:val="22"/>
          <w:lang w:val="en-GB"/>
        </w:rPr>
        <w:t xml:space="preserve"> </w:t>
      </w:r>
      <w:r w:rsidR="25ACADBD" w:rsidRPr="1DC42C88">
        <w:rPr>
          <w:sz w:val="22"/>
          <w:szCs w:val="22"/>
          <w:lang w:val="en-GB"/>
        </w:rPr>
        <w:t xml:space="preserve">While the number of infected patients continues to increase </w:t>
      </w:r>
      <w:r w:rsidR="1A16BEC3" w:rsidRPr="1DC42C88">
        <w:rPr>
          <w:sz w:val="22"/>
          <w:szCs w:val="22"/>
          <w:lang w:val="en-GB"/>
        </w:rPr>
        <w:t>globally</w:t>
      </w:r>
      <w:r w:rsidR="25ACADBD" w:rsidRPr="1DC42C88">
        <w:rPr>
          <w:sz w:val="22"/>
          <w:szCs w:val="22"/>
          <w:lang w:val="en-GB"/>
        </w:rPr>
        <w:t xml:space="preserve">, </w:t>
      </w:r>
      <w:r w:rsidR="39091EBB" w:rsidRPr="1DC42C88">
        <w:rPr>
          <w:sz w:val="22"/>
          <w:szCs w:val="22"/>
          <w:lang w:val="en-GB"/>
        </w:rPr>
        <w:t xml:space="preserve">the </w:t>
      </w:r>
      <w:r w:rsidR="25B8B1CA" w:rsidRPr="1DC42C88">
        <w:rPr>
          <w:sz w:val="22"/>
          <w:szCs w:val="22"/>
          <w:lang w:val="en-GB"/>
        </w:rPr>
        <w:t>pressure on</w:t>
      </w:r>
      <w:r w:rsidR="67C9D955" w:rsidRPr="1DC42C88">
        <w:rPr>
          <w:sz w:val="22"/>
          <w:szCs w:val="22"/>
          <w:lang w:val="en-GB"/>
        </w:rPr>
        <w:t xml:space="preserve"> </w:t>
      </w:r>
      <w:r w:rsidR="6C349E06" w:rsidRPr="1DC42C88">
        <w:rPr>
          <w:sz w:val="22"/>
          <w:szCs w:val="22"/>
          <w:lang w:val="en-GB"/>
        </w:rPr>
        <w:t>health</w:t>
      </w:r>
      <w:r w:rsidR="39091EBB" w:rsidRPr="1DC42C88">
        <w:rPr>
          <w:sz w:val="22"/>
          <w:szCs w:val="22"/>
          <w:lang w:val="en-GB"/>
        </w:rPr>
        <w:t>care</w:t>
      </w:r>
      <w:r w:rsidR="008C438A" w:rsidRPr="1DC42C88">
        <w:rPr>
          <w:sz w:val="22"/>
          <w:szCs w:val="22"/>
          <w:lang w:val="en-GB"/>
        </w:rPr>
        <w:t xml:space="preserve"> systems</w:t>
      </w:r>
      <w:r w:rsidR="08E132F9" w:rsidRPr="1DC42C88">
        <w:rPr>
          <w:sz w:val="22"/>
          <w:szCs w:val="22"/>
          <w:lang w:val="en-GB"/>
        </w:rPr>
        <w:t xml:space="preserve"> increases </w:t>
      </w:r>
      <w:r w:rsidR="0A09CD27" w:rsidRPr="1DC42C88">
        <w:rPr>
          <w:sz w:val="22"/>
          <w:szCs w:val="22"/>
          <w:lang w:val="en-GB"/>
        </w:rPr>
        <w:t>as well</w:t>
      </w:r>
      <w:r w:rsidR="35EBF5FD" w:rsidRPr="1DC42C88">
        <w:rPr>
          <w:sz w:val="22"/>
          <w:szCs w:val="22"/>
          <w:lang w:val="en-GB"/>
        </w:rPr>
        <w:t>.</w:t>
      </w:r>
      <w:r w:rsidR="5F515847" w:rsidRPr="1DC42C88">
        <w:rPr>
          <w:sz w:val="22"/>
          <w:szCs w:val="22"/>
          <w:lang w:val="en-GB"/>
        </w:rPr>
        <w:t xml:space="preserve"> The </w:t>
      </w:r>
      <w:r w:rsidR="73EC456A" w:rsidRPr="1DC42C88">
        <w:rPr>
          <w:sz w:val="22"/>
          <w:szCs w:val="22"/>
          <w:lang w:val="en-GB"/>
        </w:rPr>
        <w:t xml:space="preserve">rapid increase in </w:t>
      </w:r>
      <w:r w:rsidR="1469540C" w:rsidRPr="1DC42C88">
        <w:rPr>
          <w:sz w:val="22"/>
          <w:szCs w:val="22"/>
          <w:lang w:val="en-GB"/>
        </w:rPr>
        <w:t>severely</w:t>
      </w:r>
      <w:r w:rsidR="02726F45" w:rsidRPr="1DC42C88">
        <w:rPr>
          <w:sz w:val="22"/>
          <w:szCs w:val="22"/>
          <w:lang w:val="en-GB"/>
        </w:rPr>
        <w:t xml:space="preserve"> ill </w:t>
      </w:r>
      <w:r w:rsidR="73EC456A" w:rsidRPr="1DC42C88">
        <w:rPr>
          <w:sz w:val="22"/>
          <w:szCs w:val="22"/>
          <w:lang w:val="en-GB"/>
        </w:rPr>
        <w:t>patients has resulted in</w:t>
      </w:r>
      <w:r w:rsidR="74975DFD" w:rsidRPr="1DC42C88">
        <w:rPr>
          <w:sz w:val="22"/>
          <w:szCs w:val="22"/>
          <w:lang w:val="en-GB"/>
        </w:rPr>
        <w:t xml:space="preserve"> </w:t>
      </w:r>
      <w:r w:rsidR="08E132F9" w:rsidRPr="1DC42C88">
        <w:rPr>
          <w:sz w:val="22"/>
          <w:szCs w:val="22"/>
          <w:lang w:val="en-GB"/>
        </w:rPr>
        <w:t>a</w:t>
      </w:r>
      <w:r w:rsidR="4003B060" w:rsidRPr="1DC42C88">
        <w:rPr>
          <w:sz w:val="22"/>
          <w:szCs w:val="22"/>
          <w:lang w:val="en-GB"/>
        </w:rPr>
        <w:t xml:space="preserve">n immense shortage </w:t>
      </w:r>
      <w:r w:rsidR="08E132F9" w:rsidRPr="1DC42C88">
        <w:rPr>
          <w:sz w:val="22"/>
          <w:szCs w:val="22"/>
          <w:lang w:val="en-GB"/>
        </w:rPr>
        <w:t xml:space="preserve">of </w:t>
      </w:r>
      <w:r w:rsidR="31031DB7" w:rsidRPr="1DC42C88">
        <w:rPr>
          <w:sz w:val="22"/>
          <w:szCs w:val="22"/>
          <w:lang w:val="en-GB"/>
        </w:rPr>
        <w:t xml:space="preserve">resources and </w:t>
      </w:r>
      <w:r w:rsidR="0B953485" w:rsidRPr="1DC42C88">
        <w:rPr>
          <w:sz w:val="22"/>
          <w:szCs w:val="22"/>
          <w:lang w:val="en-GB"/>
        </w:rPr>
        <w:t xml:space="preserve">available </w:t>
      </w:r>
      <w:r w:rsidR="31BD7665" w:rsidRPr="1DC42C88">
        <w:rPr>
          <w:sz w:val="22"/>
          <w:szCs w:val="22"/>
          <w:lang w:val="en-GB"/>
        </w:rPr>
        <w:t>ICU beds</w:t>
      </w:r>
      <w:r w:rsidR="7D69F95F" w:rsidRPr="1DC42C88">
        <w:rPr>
          <w:sz w:val="22"/>
          <w:szCs w:val="22"/>
          <w:lang w:val="en-GB"/>
        </w:rPr>
        <w:t xml:space="preserve"> </w:t>
      </w:r>
      <w:r w:rsidR="01EC5D7D" w:rsidRPr="1DC42C88">
        <w:rPr>
          <w:sz w:val="22"/>
          <w:szCs w:val="22"/>
          <w:lang w:val="en-GB"/>
        </w:rPr>
        <w:t>(5</w:t>
      </w:r>
      <w:r w:rsidR="244D4ACB" w:rsidRPr="1DC42C88">
        <w:rPr>
          <w:sz w:val="22"/>
          <w:szCs w:val="22"/>
          <w:lang w:val="en-GB"/>
        </w:rPr>
        <w:t>-6</w:t>
      </w:r>
      <w:r w:rsidR="01EC5D7D" w:rsidRPr="1DC42C88">
        <w:rPr>
          <w:sz w:val="22"/>
          <w:szCs w:val="22"/>
          <w:lang w:val="en-GB"/>
        </w:rPr>
        <w:t>)</w:t>
      </w:r>
      <w:r w:rsidR="0B953485" w:rsidRPr="1DC42C88">
        <w:rPr>
          <w:sz w:val="22"/>
          <w:szCs w:val="22"/>
          <w:lang w:val="en-GB"/>
        </w:rPr>
        <w:t>.</w:t>
      </w:r>
      <w:r w:rsidR="3EE35531" w:rsidRPr="1DC42C88">
        <w:rPr>
          <w:sz w:val="22"/>
          <w:szCs w:val="22"/>
          <w:lang w:val="en-GB"/>
        </w:rPr>
        <w:t xml:space="preserve"> </w:t>
      </w:r>
      <w:r w:rsidR="46563695" w:rsidRPr="1DC42C88">
        <w:rPr>
          <w:sz w:val="22"/>
          <w:szCs w:val="22"/>
          <w:lang w:val="en-GB"/>
        </w:rPr>
        <w:t>Due to t</w:t>
      </w:r>
      <w:r w:rsidR="50543B6A" w:rsidRPr="1DC42C88">
        <w:rPr>
          <w:sz w:val="22"/>
          <w:szCs w:val="22"/>
          <w:lang w:val="en-GB"/>
        </w:rPr>
        <w:t xml:space="preserve">his </w:t>
      </w:r>
      <w:r w:rsidR="3CFDAAAA" w:rsidRPr="1DC42C88">
        <w:rPr>
          <w:sz w:val="22"/>
          <w:szCs w:val="22"/>
          <w:lang w:val="en-GB"/>
        </w:rPr>
        <w:t>scarcity</w:t>
      </w:r>
      <w:r w:rsidR="41C19EF5" w:rsidRPr="1DC42C88">
        <w:rPr>
          <w:sz w:val="22"/>
          <w:szCs w:val="22"/>
          <w:lang w:val="en-GB"/>
        </w:rPr>
        <w:t>,</w:t>
      </w:r>
      <w:r w:rsidR="41525ABB" w:rsidRPr="1DC42C88">
        <w:rPr>
          <w:sz w:val="22"/>
          <w:szCs w:val="22"/>
          <w:lang w:val="en-GB"/>
        </w:rPr>
        <w:t xml:space="preserve"> knowledge on</w:t>
      </w:r>
      <w:r w:rsidR="3EE35531" w:rsidRPr="1DC42C88">
        <w:rPr>
          <w:sz w:val="22"/>
          <w:szCs w:val="22"/>
          <w:lang w:val="en-GB"/>
        </w:rPr>
        <w:t xml:space="preserve"> </w:t>
      </w:r>
      <w:r w:rsidR="50D2C972" w:rsidRPr="1DC42C88">
        <w:rPr>
          <w:sz w:val="22"/>
          <w:szCs w:val="22"/>
          <w:lang w:val="en-GB"/>
        </w:rPr>
        <w:t xml:space="preserve">which patients </w:t>
      </w:r>
      <w:r w:rsidR="629FA008" w:rsidRPr="1DC42C88">
        <w:rPr>
          <w:sz w:val="22"/>
          <w:szCs w:val="22"/>
          <w:lang w:val="en-GB"/>
        </w:rPr>
        <w:t xml:space="preserve">are at high risk and </w:t>
      </w:r>
      <w:r w:rsidR="2E3BD137" w:rsidRPr="1DC42C88">
        <w:rPr>
          <w:sz w:val="22"/>
          <w:szCs w:val="22"/>
          <w:lang w:val="en-GB"/>
        </w:rPr>
        <w:t xml:space="preserve">should </w:t>
      </w:r>
      <w:r w:rsidR="21A73390" w:rsidRPr="1DC42C88">
        <w:rPr>
          <w:sz w:val="22"/>
          <w:szCs w:val="22"/>
          <w:lang w:val="en-GB"/>
        </w:rPr>
        <w:t>therefore require</w:t>
      </w:r>
      <w:r w:rsidR="7AB85620" w:rsidRPr="1DC42C88">
        <w:rPr>
          <w:sz w:val="22"/>
          <w:szCs w:val="22"/>
          <w:lang w:val="en-GB"/>
        </w:rPr>
        <w:t xml:space="preserve"> </w:t>
      </w:r>
      <w:r w:rsidR="5FFBCB04" w:rsidRPr="1DC42C88">
        <w:rPr>
          <w:sz w:val="22"/>
          <w:szCs w:val="22"/>
          <w:lang w:val="en-GB"/>
        </w:rPr>
        <w:t xml:space="preserve">close </w:t>
      </w:r>
      <w:r w:rsidR="7AB85620" w:rsidRPr="1DC42C88">
        <w:rPr>
          <w:sz w:val="22"/>
          <w:szCs w:val="22"/>
          <w:lang w:val="en-GB"/>
        </w:rPr>
        <w:t>monitor</w:t>
      </w:r>
      <w:r w:rsidR="5937EE57" w:rsidRPr="1DC42C88">
        <w:rPr>
          <w:sz w:val="22"/>
          <w:szCs w:val="22"/>
          <w:lang w:val="en-GB"/>
        </w:rPr>
        <w:t>ing</w:t>
      </w:r>
      <w:r w:rsidR="3328CEDB" w:rsidRPr="1DC42C88">
        <w:rPr>
          <w:sz w:val="22"/>
          <w:szCs w:val="22"/>
          <w:lang w:val="en-GB"/>
        </w:rPr>
        <w:t xml:space="preserve"> is</w:t>
      </w:r>
      <w:r w:rsidR="159558E9" w:rsidRPr="1DC42C88">
        <w:rPr>
          <w:sz w:val="22"/>
          <w:szCs w:val="22"/>
          <w:lang w:val="en-GB"/>
        </w:rPr>
        <w:t xml:space="preserve"> valuable</w:t>
      </w:r>
      <w:r w:rsidR="38E6FB14" w:rsidRPr="1DC42C88">
        <w:rPr>
          <w:sz w:val="22"/>
          <w:szCs w:val="22"/>
          <w:lang w:val="en-GB"/>
        </w:rPr>
        <w:t>.</w:t>
      </w:r>
      <w:r w:rsidR="57C91370" w:rsidRPr="1DC42C88">
        <w:rPr>
          <w:sz w:val="22"/>
          <w:szCs w:val="22"/>
          <w:lang w:val="en-GB"/>
        </w:rPr>
        <w:t xml:space="preserve"> </w:t>
      </w:r>
      <w:r w:rsidR="2E1B2928" w:rsidRPr="1DC42C88">
        <w:rPr>
          <w:sz w:val="22"/>
          <w:szCs w:val="22"/>
          <w:lang w:val="en-GB"/>
        </w:rPr>
        <w:t xml:space="preserve">This knowledge may also be used </w:t>
      </w:r>
      <w:r w:rsidR="63A7D55F" w:rsidRPr="1DC42C88">
        <w:rPr>
          <w:sz w:val="22"/>
          <w:szCs w:val="22"/>
          <w:lang w:val="en-GB"/>
        </w:rPr>
        <w:t>to project</w:t>
      </w:r>
      <w:r w:rsidR="64441DDB" w:rsidRPr="1DC42C88">
        <w:rPr>
          <w:sz w:val="22"/>
          <w:szCs w:val="22"/>
          <w:lang w:val="en-GB"/>
        </w:rPr>
        <w:t xml:space="preserve"> </w:t>
      </w:r>
      <w:r w:rsidR="2DB67904" w:rsidRPr="1DC42C88">
        <w:rPr>
          <w:sz w:val="22"/>
          <w:szCs w:val="22"/>
          <w:lang w:val="en-GB"/>
        </w:rPr>
        <w:t>future</w:t>
      </w:r>
      <w:r w:rsidR="64441DDB" w:rsidRPr="1DC42C88">
        <w:rPr>
          <w:sz w:val="22"/>
          <w:szCs w:val="22"/>
          <w:lang w:val="en-GB"/>
        </w:rPr>
        <w:t xml:space="preserve"> demand of ICU care</w:t>
      </w:r>
      <w:r w:rsidR="11DA3B11" w:rsidRPr="1DC42C88">
        <w:rPr>
          <w:sz w:val="22"/>
          <w:szCs w:val="22"/>
          <w:lang w:val="en-GB"/>
        </w:rPr>
        <w:t>.</w:t>
      </w:r>
      <w:r w:rsidR="7CFA665B" w:rsidRPr="1DC42C88">
        <w:rPr>
          <w:sz w:val="22"/>
          <w:szCs w:val="22"/>
          <w:lang w:val="en-GB"/>
        </w:rPr>
        <w:t xml:space="preserve"> Early reports on </w:t>
      </w:r>
      <w:r w:rsidR="7CFA665B" w:rsidRPr="1DC42C88">
        <w:rPr>
          <w:sz w:val="22"/>
          <w:szCs w:val="22"/>
          <w:lang w:val="en-GB"/>
        </w:rPr>
        <w:lastRenderedPageBreak/>
        <w:t xml:space="preserve">COVID-19 cases have shown that it takes </w:t>
      </w:r>
      <w:r w:rsidR="1C875834" w:rsidRPr="1DC42C88">
        <w:rPr>
          <w:sz w:val="22"/>
          <w:szCs w:val="22"/>
          <w:lang w:val="en-GB"/>
        </w:rPr>
        <w:t xml:space="preserve">on average </w:t>
      </w:r>
      <w:r w:rsidR="7CFA665B" w:rsidRPr="1DC42C88">
        <w:rPr>
          <w:sz w:val="22"/>
          <w:szCs w:val="22"/>
          <w:lang w:val="en-GB"/>
        </w:rPr>
        <w:t>about 5 days</w:t>
      </w:r>
      <w:r w:rsidR="11B7EB2E" w:rsidRPr="1DC42C88">
        <w:rPr>
          <w:sz w:val="22"/>
          <w:szCs w:val="22"/>
          <w:lang w:val="en-GB"/>
        </w:rPr>
        <w:t xml:space="preserve"> </w:t>
      </w:r>
      <w:r w:rsidR="0BC209B3" w:rsidRPr="1DC42C88">
        <w:rPr>
          <w:sz w:val="22"/>
          <w:szCs w:val="22"/>
          <w:lang w:val="en-GB"/>
        </w:rPr>
        <w:t xml:space="preserve">from having </w:t>
      </w:r>
      <w:r w:rsidR="7CFA665B" w:rsidRPr="1DC42C88">
        <w:rPr>
          <w:sz w:val="22"/>
          <w:szCs w:val="22"/>
          <w:lang w:val="en-GB"/>
        </w:rPr>
        <w:t xml:space="preserve">symptoms to </w:t>
      </w:r>
      <w:r w:rsidR="2CC193CD" w:rsidRPr="1DC42C88">
        <w:rPr>
          <w:sz w:val="22"/>
          <w:szCs w:val="22"/>
          <w:lang w:val="en-GB"/>
        </w:rPr>
        <w:t xml:space="preserve">developing </w:t>
      </w:r>
      <w:r w:rsidR="25DFFDAA" w:rsidRPr="1DC42C88">
        <w:rPr>
          <w:sz w:val="22"/>
          <w:szCs w:val="22"/>
          <w:lang w:val="en-GB"/>
        </w:rPr>
        <w:t xml:space="preserve">severe </w:t>
      </w:r>
      <w:r w:rsidR="38FE7AE7" w:rsidRPr="1DC42C88">
        <w:rPr>
          <w:sz w:val="22"/>
          <w:szCs w:val="22"/>
          <w:lang w:val="en-GB"/>
        </w:rPr>
        <w:t>illness</w:t>
      </w:r>
      <w:r w:rsidR="74A99005" w:rsidRPr="1DC42C88">
        <w:rPr>
          <w:sz w:val="22"/>
          <w:szCs w:val="22"/>
          <w:lang w:val="en-GB"/>
        </w:rPr>
        <w:t>,</w:t>
      </w:r>
      <w:r w:rsidR="38FE7AE7" w:rsidRPr="1DC42C88">
        <w:rPr>
          <w:sz w:val="22"/>
          <w:szCs w:val="22"/>
          <w:lang w:val="en-GB"/>
        </w:rPr>
        <w:t xml:space="preserve"> </w:t>
      </w:r>
      <w:r w:rsidR="31145320" w:rsidRPr="1DC42C88">
        <w:rPr>
          <w:sz w:val="22"/>
          <w:szCs w:val="22"/>
          <w:lang w:val="en-GB"/>
        </w:rPr>
        <w:t>with pneumonia as the most common diagnosis</w:t>
      </w:r>
      <w:r w:rsidR="1F7934D7" w:rsidRPr="1DC42C88">
        <w:rPr>
          <w:sz w:val="22"/>
          <w:szCs w:val="22"/>
          <w:lang w:val="en-GB"/>
        </w:rPr>
        <w:t>.</w:t>
      </w:r>
      <w:r w:rsidR="1469540C" w:rsidRPr="1DC42C88">
        <w:rPr>
          <w:sz w:val="22"/>
          <w:szCs w:val="22"/>
          <w:lang w:val="en-GB"/>
        </w:rPr>
        <w:t xml:space="preserve"> </w:t>
      </w:r>
      <w:r w:rsidR="6E9632AD" w:rsidRPr="1DC42C88">
        <w:rPr>
          <w:sz w:val="22"/>
          <w:szCs w:val="22"/>
          <w:lang w:val="en-GB"/>
        </w:rPr>
        <w:t xml:space="preserve">In the same vein, it generally takes </w:t>
      </w:r>
      <w:r w:rsidR="22CE4AC5" w:rsidRPr="1DC42C88">
        <w:rPr>
          <w:sz w:val="22"/>
          <w:szCs w:val="22"/>
          <w:lang w:val="en-GB"/>
        </w:rPr>
        <w:t xml:space="preserve">about </w:t>
      </w:r>
      <w:r w:rsidR="7CFA665B" w:rsidRPr="1DC42C88">
        <w:rPr>
          <w:sz w:val="22"/>
          <w:szCs w:val="22"/>
          <w:lang w:val="en-GB"/>
        </w:rPr>
        <w:t xml:space="preserve">10 days from </w:t>
      </w:r>
      <w:r w:rsidR="5B336991" w:rsidRPr="1DC42C88">
        <w:rPr>
          <w:sz w:val="22"/>
          <w:szCs w:val="22"/>
          <w:lang w:val="en-GB"/>
        </w:rPr>
        <w:t xml:space="preserve">having </w:t>
      </w:r>
      <w:r w:rsidR="7CFA665B" w:rsidRPr="1DC42C88">
        <w:rPr>
          <w:sz w:val="22"/>
          <w:szCs w:val="22"/>
          <w:lang w:val="en-GB"/>
        </w:rPr>
        <w:t xml:space="preserve">symptoms to </w:t>
      </w:r>
      <w:r w:rsidR="72B2E825" w:rsidRPr="1DC42C88">
        <w:rPr>
          <w:sz w:val="22"/>
          <w:szCs w:val="22"/>
          <w:lang w:val="en-GB"/>
        </w:rPr>
        <w:t>develop</w:t>
      </w:r>
      <w:r w:rsidR="5564765F" w:rsidRPr="1DC42C88">
        <w:rPr>
          <w:sz w:val="22"/>
          <w:szCs w:val="22"/>
          <w:lang w:val="en-GB"/>
        </w:rPr>
        <w:t xml:space="preserve"> critical illness</w:t>
      </w:r>
      <w:r w:rsidR="2ACC2EAB" w:rsidRPr="1DC42C88">
        <w:rPr>
          <w:sz w:val="22"/>
          <w:szCs w:val="22"/>
          <w:lang w:val="en-GB"/>
        </w:rPr>
        <w:t>, which is</w:t>
      </w:r>
      <w:r w:rsidR="5564765F" w:rsidRPr="1DC42C88">
        <w:rPr>
          <w:sz w:val="22"/>
          <w:szCs w:val="22"/>
          <w:lang w:val="en-GB"/>
        </w:rPr>
        <w:t xml:space="preserve"> </w:t>
      </w:r>
      <w:r w:rsidR="2A72FF11" w:rsidRPr="1DC42C88">
        <w:rPr>
          <w:sz w:val="22"/>
          <w:szCs w:val="22"/>
          <w:lang w:val="en-GB"/>
        </w:rPr>
        <w:t>defined as</w:t>
      </w:r>
      <w:r w:rsidR="72B2E825" w:rsidRPr="1DC42C88">
        <w:rPr>
          <w:sz w:val="22"/>
          <w:szCs w:val="22"/>
          <w:lang w:val="en-GB"/>
        </w:rPr>
        <w:t xml:space="preserve"> acute respiratory distress syndrome </w:t>
      </w:r>
      <w:r w:rsidR="7CFA665B" w:rsidRPr="1DC42C88">
        <w:rPr>
          <w:sz w:val="22"/>
          <w:szCs w:val="22"/>
          <w:lang w:val="en-GB"/>
        </w:rPr>
        <w:t>(ARDS)</w:t>
      </w:r>
      <w:r w:rsidR="3F39E8CE" w:rsidRPr="1DC42C88">
        <w:rPr>
          <w:sz w:val="22"/>
          <w:szCs w:val="22"/>
          <w:lang w:val="en-GB"/>
        </w:rPr>
        <w:t xml:space="preserve"> or</w:t>
      </w:r>
      <w:r w:rsidR="77D133AB" w:rsidRPr="1DC42C88">
        <w:rPr>
          <w:sz w:val="22"/>
          <w:szCs w:val="22"/>
          <w:lang w:val="en-GB"/>
        </w:rPr>
        <w:t xml:space="preserve"> sepsis with acute organ dysfunct</w:t>
      </w:r>
      <w:r w:rsidR="264192F0" w:rsidRPr="1DC42C88">
        <w:rPr>
          <w:sz w:val="22"/>
          <w:szCs w:val="22"/>
          <w:lang w:val="en-GB"/>
        </w:rPr>
        <w:t>i</w:t>
      </w:r>
      <w:r w:rsidR="77D133AB" w:rsidRPr="1DC42C88">
        <w:rPr>
          <w:sz w:val="22"/>
          <w:szCs w:val="22"/>
          <w:lang w:val="en-GB"/>
        </w:rPr>
        <w:t xml:space="preserve">on </w:t>
      </w:r>
      <w:r w:rsidR="64AA2FD7" w:rsidRPr="1DC42C88">
        <w:rPr>
          <w:sz w:val="22"/>
          <w:szCs w:val="22"/>
          <w:lang w:val="en-GB"/>
        </w:rPr>
        <w:t>(3)</w:t>
      </w:r>
      <w:r w:rsidR="7CFA665B" w:rsidRPr="1DC42C88">
        <w:rPr>
          <w:sz w:val="22"/>
          <w:szCs w:val="22"/>
          <w:lang w:val="en-GB"/>
        </w:rPr>
        <w:t>.</w:t>
      </w:r>
      <w:r w:rsidR="1444C26D" w:rsidRPr="1DC42C88">
        <w:rPr>
          <w:sz w:val="22"/>
          <w:szCs w:val="22"/>
          <w:lang w:val="en-GB"/>
        </w:rPr>
        <w:t xml:space="preserve"> </w:t>
      </w:r>
      <w:r w:rsidR="64990226" w:rsidRPr="1DC42C88">
        <w:rPr>
          <w:sz w:val="22"/>
          <w:szCs w:val="22"/>
        </w:rPr>
        <w:t xml:space="preserve">Correctly identifying </w:t>
      </w:r>
      <w:r w:rsidR="13F07A66" w:rsidRPr="1DC42C88">
        <w:rPr>
          <w:sz w:val="22"/>
          <w:szCs w:val="22"/>
        </w:rPr>
        <w:t xml:space="preserve">which </w:t>
      </w:r>
      <w:r w:rsidR="64990226" w:rsidRPr="1DC42C88">
        <w:rPr>
          <w:sz w:val="22"/>
          <w:szCs w:val="22"/>
        </w:rPr>
        <w:t xml:space="preserve">patients will </w:t>
      </w:r>
      <w:r w:rsidR="3B3165B4" w:rsidRPr="1DC42C88">
        <w:rPr>
          <w:sz w:val="22"/>
          <w:szCs w:val="22"/>
        </w:rPr>
        <w:t xml:space="preserve">benefit most </w:t>
      </w:r>
      <w:r w:rsidR="4F49A069" w:rsidRPr="1DC42C88">
        <w:rPr>
          <w:sz w:val="22"/>
          <w:szCs w:val="22"/>
        </w:rPr>
        <w:t>from close monitoring</w:t>
      </w:r>
      <w:r w:rsidR="5F020514" w:rsidRPr="1DC42C88">
        <w:rPr>
          <w:sz w:val="22"/>
          <w:szCs w:val="22"/>
        </w:rPr>
        <w:t xml:space="preserve"> </w:t>
      </w:r>
      <w:r w:rsidR="64990226" w:rsidRPr="1DC42C88">
        <w:rPr>
          <w:sz w:val="22"/>
          <w:szCs w:val="22"/>
        </w:rPr>
        <w:t xml:space="preserve">will ensure these patients have the best chance of receiving optimal </w:t>
      </w:r>
      <w:r w:rsidR="071CB54C" w:rsidRPr="1DC42C88">
        <w:rPr>
          <w:sz w:val="22"/>
          <w:szCs w:val="22"/>
        </w:rPr>
        <w:t>care</w:t>
      </w:r>
      <w:r w:rsidR="593A0A46" w:rsidRPr="1DC42C88">
        <w:rPr>
          <w:sz w:val="22"/>
          <w:szCs w:val="22"/>
        </w:rPr>
        <w:t xml:space="preserve"> </w:t>
      </w:r>
      <w:r w:rsidR="64990226" w:rsidRPr="1DC42C88">
        <w:rPr>
          <w:sz w:val="22"/>
          <w:szCs w:val="22"/>
        </w:rPr>
        <w:t xml:space="preserve">at the right time and </w:t>
      </w:r>
      <w:r w:rsidR="5D7A0B5C" w:rsidRPr="1DC42C88">
        <w:rPr>
          <w:sz w:val="22"/>
          <w:szCs w:val="22"/>
        </w:rPr>
        <w:t>enhanc</w:t>
      </w:r>
      <w:r w:rsidR="4E15A105" w:rsidRPr="1DC42C88">
        <w:rPr>
          <w:sz w:val="22"/>
          <w:szCs w:val="22"/>
        </w:rPr>
        <w:t>e</w:t>
      </w:r>
      <w:r w:rsidR="64990226" w:rsidRPr="1DC42C88">
        <w:rPr>
          <w:sz w:val="22"/>
          <w:szCs w:val="22"/>
        </w:rPr>
        <w:t xml:space="preserve"> </w:t>
      </w:r>
      <w:r w:rsidR="3CDD874B" w:rsidRPr="1DC42C88">
        <w:rPr>
          <w:sz w:val="22"/>
          <w:szCs w:val="22"/>
        </w:rPr>
        <w:t xml:space="preserve">their </w:t>
      </w:r>
      <w:r w:rsidR="64990226" w:rsidRPr="1DC42C88">
        <w:rPr>
          <w:sz w:val="22"/>
          <w:szCs w:val="22"/>
        </w:rPr>
        <w:t xml:space="preserve">chances of recovery. </w:t>
      </w:r>
      <w:r w:rsidR="2D091A20" w:rsidRPr="1DC42C88">
        <w:rPr>
          <w:sz w:val="22"/>
          <w:szCs w:val="22"/>
        </w:rPr>
        <w:t xml:space="preserve"> </w:t>
      </w:r>
      <w:r w:rsidR="51161263" w:rsidRPr="1DC42C88">
        <w:rPr>
          <w:sz w:val="22"/>
          <w:szCs w:val="22"/>
        </w:rPr>
        <w:t xml:space="preserve">This </w:t>
      </w:r>
      <w:r w:rsidR="2D091A20" w:rsidRPr="1DC42C88">
        <w:rPr>
          <w:sz w:val="22"/>
          <w:szCs w:val="22"/>
        </w:rPr>
        <w:t>may prevent</w:t>
      </w:r>
      <w:r w:rsidR="495BD039" w:rsidRPr="1DC42C88">
        <w:rPr>
          <w:sz w:val="22"/>
          <w:szCs w:val="22"/>
        </w:rPr>
        <w:t xml:space="preserve"> further progress to</w:t>
      </w:r>
      <w:r w:rsidR="2D091A20" w:rsidRPr="1DC42C88">
        <w:rPr>
          <w:sz w:val="22"/>
          <w:szCs w:val="22"/>
        </w:rPr>
        <w:t xml:space="preserve"> complications </w:t>
      </w:r>
      <w:r w:rsidR="33CCE336" w:rsidRPr="1DC42C88">
        <w:rPr>
          <w:sz w:val="22"/>
          <w:szCs w:val="22"/>
        </w:rPr>
        <w:t xml:space="preserve">associated with critical illness </w:t>
      </w:r>
      <w:r w:rsidR="2D091A20" w:rsidRPr="1DC42C88">
        <w:rPr>
          <w:sz w:val="22"/>
          <w:szCs w:val="22"/>
        </w:rPr>
        <w:t xml:space="preserve">and </w:t>
      </w:r>
      <w:r w:rsidR="235F3F06" w:rsidRPr="1DC42C88">
        <w:rPr>
          <w:sz w:val="22"/>
          <w:szCs w:val="22"/>
        </w:rPr>
        <w:t xml:space="preserve">consequently </w:t>
      </w:r>
      <w:r w:rsidR="2B45BF7C" w:rsidRPr="1DC42C88">
        <w:rPr>
          <w:sz w:val="22"/>
          <w:szCs w:val="22"/>
        </w:rPr>
        <w:t>reduce</w:t>
      </w:r>
      <w:r w:rsidR="64990226" w:rsidRPr="1DC42C88">
        <w:rPr>
          <w:sz w:val="22"/>
          <w:szCs w:val="22"/>
        </w:rPr>
        <w:t xml:space="preserve"> </w:t>
      </w:r>
      <w:r w:rsidR="35FF9542" w:rsidRPr="1DC42C88">
        <w:rPr>
          <w:sz w:val="22"/>
          <w:szCs w:val="22"/>
        </w:rPr>
        <w:t>the number of</w:t>
      </w:r>
      <w:r w:rsidR="64990226" w:rsidRPr="1DC42C88">
        <w:rPr>
          <w:sz w:val="22"/>
          <w:szCs w:val="22"/>
        </w:rPr>
        <w:t xml:space="preserve"> </w:t>
      </w:r>
      <w:r w:rsidR="1490C6EE" w:rsidRPr="1DC42C88">
        <w:rPr>
          <w:sz w:val="22"/>
          <w:szCs w:val="22"/>
        </w:rPr>
        <w:t xml:space="preserve">ICU </w:t>
      </w:r>
      <w:r w:rsidR="64990226" w:rsidRPr="1DC42C88">
        <w:rPr>
          <w:sz w:val="22"/>
          <w:szCs w:val="22"/>
        </w:rPr>
        <w:t>admissions</w:t>
      </w:r>
      <w:r w:rsidR="2AF2CBC8" w:rsidRPr="1DC42C88">
        <w:rPr>
          <w:sz w:val="22"/>
          <w:szCs w:val="22"/>
        </w:rPr>
        <w:t>.</w:t>
      </w:r>
    </w:p>
    <w:p w14:paraId="78A5668F" w14:textId="2D6D3F50" w:rsidR="305CE608" w:rsidRDefault="305CE608" w:rsidP="00135F81">
      <w:pPr>
        <w:jc w:val="both"/>
        <w:rPr>
          <w:lang w:val="en-GB"/>
        </w:rPr>
      </w:pPr>
    </w:p>
    <w:p w14:paraId="2FA0B2EC" w14:textId="62357004" w:rsidR="001116E1" w:rsidRPr="001116E1" w:rsidRDefault="498E9ACA" w:rsidP="00135F81">
      <w:pPr>
        <w:jc w:val="both"/>
        <w:rPr>
          <w:rFonts w:asciiTheme="minorHAnsi" w:eastAsiaTheme="minorEastAsia" w:hAnsiTheme="minorHAnsi" w:cstheme="minorBidi"/>
          <w:lang w:val="en-GB"/>
        </w:rPr>
      </w:pPr>
      <w:r w:rsidRPr="000676F7">
        <w:rPr>
          <w:lang w:val="en-GB"/>
        </w:rPr>
        <w:t xml:space="preserve">Study </w:t>
      </w:r>
      <w:r w:rsidR="44040BF7" w:rsidRPr="000676F7">
        <w:rPr>
          <w:lang w:val="en-GB"/>
        </w:rPr>
        <w:t>aims</w:t>
      </w:r>
    </w:p>
    <w:p w14:paraId="7E6D5D38" w14:textId="75435882" w:rsidR="429FE7FA" w:rsidRDefault="429FE7FA" w:rsidP="00135F81">
      <w:pPr>
        <w:jc w:val="both"/>
        <w:rPr>
          <w:rFonts w:asciiTheme="minorHAnsi" w:eastAsiaTheme="minorEastAsia" w:hAnsiTheme="minorHAnsi" w:cstheme="minorBidi"/>
          <w:lang w:val="en-GB"/>
        </w:rPr>
      </w:pPr>
    </w:p>
    <w:p w14:paraId="2288F4E4" w14:textId="0ADBD0E6" w:rsidR="641E2D6C" w:rsidRDefault="141E1587" w:rsidP="00135F81">
      <w:pPr>
        <w:jc w:val="both"/>
        <w:rPr>
          <w:sz w:val="22"/>
          <w:szCs w:val="22"/>
        </w:rPr>
      </w:pPr>
      <w:r w:rsidRPr="305CE608">
        <w:rPr>
          <w:sz w:val="22"/>
          <w:szCs w:val="22"/>
        </w:rPr>
        <w:t xml:space="preserve">The objective of this study is to inform the management of </w:t>
      </w:r>
      <w:r w:rsidR="43D1D387" w:rsidRPr="305CE608">
        <w:rPr>
          <w:sz w:val="22"/>
          <w:szCs w:val="22"/>
        </w:rPr>
        <w:t>adult</w:t>
      </w:r>
      <w:r w:rsidRPr="305CE608">
        <w:rPr>
          <w:sz w:val="22"/>
          <w:szCs w:val="22"/>
        </w:rPr>
        <w:t xml:space="preserve"> patients</w:t>
      </w:r>
      <w:r w:rsidR="73191F29" w:rsidRPr="305CE608">
        <w:rPr>
          <w:sz w:val="22"/>
          <w:szCs w:val="22"/>
        </w:rPr>
        <w:t xml:space="preserve"> who are hospitalized with COVID-19</w:t>
      </w:r>
      <w:r w:rsidRPr="305CE608">
        <w:rPr>
          <w:sz w:val="22"/>
          <w:szCs w:val="22"/>
        </w:rPr>
        <w:t xml:space="preserve"> by developing and validating a patient-level prediction model. In particular, we aim to</w:t>
      </w:r>
      <w:r w:rsidR="3C265484" w:rsidRPr="305CE608">
        <w:rPr>
          <w:sz w:val="22"/>
          <w:szCs w:val="22"/>
        </w:rPr>
        <w:t xml:space="preserve"> use medical history information prior to admission to</w:t>
      </w:r>
      <w:r w:rsidRPr="305CE608">
        <w:rPr>
          <w:sz w:val="22"/>
          <w:szCs w:val="22"/>
        </w:rPr>
        <w:t xml:space="preserve"> identify </w:t>
      </w:r>
      <w:r w:rsidR="3F7A22E2" w:rsidRPr="305CE608">
        <w:rPr>
          <w:sz w:val="22"/>
          <w:szCs w:val="22"/>
        </w:rPr>
        <w:t>which patients</w:t>
      </w:r>
      <w:r w:rsidR="0C4E7062" w:rsidRPr="305CE608">
        <w:rPr>
          <w:sz w:val="22"/>
          <w:szCs w:val="22"/>
        </w:rPr>
        <w:t xml:space="preserve"> are </w:t>
      </w:r>
      <w:r w:rsidRPr="305CE608">
        <w:rPr>
          <w:sz w:val="22"/>
          <w:szCs w:val="22"/>
        </w:rPr>
        <w:t xml:space="preserve">at </w:t>
      </w:r>
      <w:r w:rsidR="2A4B7982" w:rsidRPr="305CE608">
        <w:rPr>
          <w:sz w:val="22"/>
          <w:szCs w:val="22"/>
        </w:rPr>
        <w:t xml:space="preserve">high </w:t>
      </w:r>
      <w:r w:rsidRPr="305CE608">
        <w:rPr>
          <w:sz w:val="22"/>
          <w:szCs w:val="22"/>
        </w:rPr>
        <w:t xml:space="preserve">risk of </w:t>
      </w:r>
      <w:r w:rsidR="257538A9" w:rsidRPr="305CE608">
        <w:rPr>
          <w:sz w:val="22"/>
          <w:szCs w:val="22"/>
        </w:rPr>
        <w:t xml:space="preserve">developing complications associated with critical illness and/or </w:t>
      </w:r>
      <w:r w:rsidR="4A1F0E27" w:rsidRPr="305CE608">
        <w:rPr>
          <w:sz w:val="22"/>
          <w:szCs w:val="22"/>
        </w:rPr>
        <w:t>mortality</w:t>
      </w:r>
      <w:r w:rsidR="257538A9" w:rsidRPr="305CE608">
        <w:rPr>
          <w:sz w:val="22"/>
          <w:szCs w:val="22"/>
        </w:rPr>
        <w:t>.</w:t>
      </w:r>
      <w:r w:rsidR="39D48654" w:rsidRPr="305CE608">
        <w:rPr>
          <w:sz w:val="22"/>
          <w:szCs w:val="22"/>
        </w:rPr>
        <w:t xml:space="preserve"> </w:t>
      </w:r>
      <w:r w:rsidR="43C21DB9" w:rsidRPr="305CE608">
        <w:rPr>
          <w:sz w:val="22"/>
          <w:szCs w:val="22"/>
        </w:rPr>
        <w:t>However, d</w:t>
      </w:r>
      <w:r w:rsidR="60F12DC0" w:rsidRPr="305CE608">
        <w:rPr>
          <w:sz w:val="22"/>
          <w:szCs w:val="22"/>
        </w:rPr>
        <w:t>ue to the rapid onset of the COVID-19 pandemic</w:t>
      </w:r>
      <w:r w:rsidR="159C9B71" w:rsidRPr="305CE608">
        <w:rPr>
          <w:sz w:val="22"/>
          <w:szCs w:val="22"/>
        </w:rPr>
        <w:t>,</w:t>
      </w:r>
      <w:r w:rsidR="60F12DC0" w:rsidRPr="305CE608">
        <w:rPr>
          <w:sz w:val="22"/>
          <w:szCs w:val="22"/>
        </w:rPr>
        <w:t xml:space="preserve"> a current barrier to producing a patient-level prediction model for patients with COVID-19 is the</w:t>
      </w:r>
      <w:r w:rsidR="7FEE2B89" w:rsidRPr="305CE608">
        <w:rPr>
          <w:sz w:val="22"/>
          <w:szCs w:val="22"/>
        </w:rPr>
        <w:t xml:space="preserve"> still </w:t>
      </w:r>
      <w:r w:rsidR="1DDD1C96" w:rsidRPr="305CE608">
        <w:rPr>
          <w:sz w:val="22"/>
          <w:szCs w:val="22"/>
        </w:rPr>
        <w:t xml:space="preserve">limited </w:t>
      </w:r>
      <w:r w:rsidR="60F12DC0" w:rsidRPr="305CE608">
        <w:rPr>
          <w:sz w:val="22"/>
          <w:szCs w:val="22"/>
        </w:rPr>
        <w:t xml:space="preserve">numbers of patients that are </w:t>
      </w:r>
      <w:r w:rsidR="74648BDF" w:rsidRPr="305CE608">
        <w:rPr>
          <w:sz w:val="22"/>
          <w:szCs w:val="22"/>
        </w:rPr>
        <w:t xml:space="preserve">readily </w:t>
      </w:r>
      <w:r w:rsidR="60F12DC0" w:rsidRPr="305CE608">
        <w:rPr>
          <w:sz w:val="22"/>
          <w:szCs w:val="22"/>
        </w:rPr>
        <w:t xml:space="preserve">available to study. Since </w:t>
      </w:r>
      <w:r w:rsidR="229E32E5" w:rsidRPr="305CE608">
        <w:rPr>
          <w:sz w:val="22"/>
          <w:szCs w:val="22"/>
        </w:rPr>
        <w:t xml:space="preserve">pneumonia appears to be the most common serious manifestation of </w:t>
      </w:r>
      <w:r w:rsidR="60F12DC0" w:rsidRPr="305CE608">
        <w:rPr>
          <w:rFonts w:asciiTheme="minorHAnsi" w:eastAsiaTheme="minorEastAsia" w:hAnsiTheme="minorHAnsi" w:cstheme="minorBidi"/>
          <w:sz w:val="22"/>
          <w:szCs w:val="22"/>
          <w:lang w:val="en-GB"/>
        </w:rPr>
        <w:t>COVID-19</w:t>
      </w:r>
      <w:r w:rsidR="122D5F08" w:rsidRPr="305CE608">
        <w:rPr>
          <w:rFonts w:asciiTheme="minorHAnsi" w:eastAsiaTheme="minorEastAsia" w:hAnsiTheme="minorHAnsi" w:cstheme="minorBidi"/>
          <w:sz w:val="22"/>
          <w:szCs w:val="22"/>
          <w:lang w:val="en-GB"/>
        </w:rPr>
        <w:t xml:space="preserve"> infection</w:t>
      </w:r>
      <w:r w:rsidR="0254DB25" w:rsidRPr="305CE608">
        <w:rPr>
          <w:rFonts w:asciiTheme="minorHAnsi" w:eastAsiaTheme="minorEastAsia" w:hAnsiTheme="minorHAnsi" w:cstheme="minorBidi"/>
          <w:sz w:val="22"/>
          <w:szCs w:val="22"/>
          <w:lang w:val="en-GB"/>
        </w:rPr>
        <w:t xml:space="preserve">, </w:t>
      </w:r>
      <w:r w:rsidR="60F12DC0" w:rsidRPr="305CE608">
        <w:rPr>
          <w:sz w:val="22"/>
          <w:szCs w:val="22"/>
        </w:rPr>
        <w:t xml:space="preserve">we have chosen to use </w:t>
      </w:r>
      <w:r w:rsidR="1997626D" w:rsidRPr="305CE608">
        <w:rPr>
          <w:sz w:val="22"/>
          <w:szCs w:val="22"/>
        </w:rPr>
        <w:t>pneumonia</w:t>
      </w:r>
      <w:r w:rsidR="60F12DC0" w:rsidRPr="305CE608">
        <w:rPr>
          <w:sz w:val="22"/>
          <w:szCs w:val="22"/>
        </w:rPr>
        <w:t xml:space="preserve"> as a proxy for COVID-19</w:t>
      </w:r>
      <w:r w:rsidR="16DB9528" w:rsidRPr="305CE608">
        <w:rPr>
          <w:sz w:val="22"/>
          <w:szCs w:val="22"/>
        </w:rPr>
        <w:t>, although pneumonia caused by COVID-19 may be particularly severe.</w:t>
      </w:r>
      <w:r w:rsidR="0AEEBC48" w:rsidRPr="305CE608">
        <w:rPr>
          <w:sz w:val="22"/>
          <w:szCs w:val="22"/>
        </w:rPr>
        <w:t xml:space="preserve"> </w:t>
      </w:r>
      <w:r w:rsidR="60F12DC0" w:rsidRPr="305CE608">
        <w:rPr>
          <w:sz w:val="22"/>
          <w:szCs w:val="22"/>
        </w:rPr>
        <w:t xml:space="preserve">After developing a model on </w:t>
      </w:r>
      <w:r w:rsidR="2EFF8CDA" w:rsidRPr="305CE608">
        <w:rPr>
          <w:sz w:val="22"/>
          <w:szCs w:val="22"/>
        </w:rPr>
        <w:t xml:space="preserve">patients who are admitted to hospital with </w:t>
      </w:r>
      <w:r w:rsidR="29A0150F" w:rsidRPr="305CE608">
        <w:rPr>
          <w:sz w:val="22"/>
          <w:szCs w:val="22"/>
        </w:rPr>
        <w:t>pneumonia,</w:t>
      </w:r>
      <w:r w:rsidR="60F12DC0" w:rsidRPr="305CE608">
        <w:rPr>
          <w:sz w:val="22"/>
          <w:szCs w:val="22"/>
        </w:rPr>
        <w:t xml:space="preserve"> we will then validate in the COVID-19 patient datasets as they become available. If the models are shown to be transportable then this will increase the speed at which they can be disseminated and as such have a greater impact on the attempt to control the most negative impacts of the pandemic.</w:t>
      </w:r>
    </w:p>
    <w:p w14:paraId="16C92CDB" w14:textId="42561124" w:rsidR="305CE608" w:rsidRDefault="305CE608" w:rsidP="00135F81">
      <w:pPr>
        <w:jc w:val="both"/>
      </w:pPr>
    </w:p>
    <w:p w14:paraId="1613242A" w14:textId="4CCA32A3" w:rsidR="641E2D6C" w:rsidRDefault="00FF2D6E" w:rsidP="00135F81">
      <w:pPr>
        <w:jc w:val="both"/>
      </w:pPr>
      <w:r>
        <w:t>Clinical use case</w:t>
      </w:r>
    </w:p>
    <w:p w14:paraId="108CFC16" w14:textId="446C71F5" w:rsidR="2634A57A" w:rsidRDefault="2634A57A" w:rsidP="00135F81">
      <w:pPr>
        <w:jc w:val="both"/>
      </w:pPr>
    </w:p>
    <w:p w14:paraId="1E709B74" w14:textId="37092A7E" w:rsidR="39307ABB" w:rsidRDefault="00FF2D6E" w:rsidP="00135F81">
      <w:pPr>
        <w:jc w:val="both"/>
        <w:rPr>
          <w:sz w:val="22"/>
          <w:szCs w:val="22"/>
        </w:rPr>
      </w:pPr>
      <w:r w:rsidRPr="305CE608">
        <w:rPr>
          <w:sz w:val="22"/>
          <w:szCs w:val="22"/>
        </w:rPr>
        <w:t>This prediction model can be used by health care providers to identify upon hospital admission which patients are at high risk of</w:t>
      </w:r>
      <w:r w:rsidR="558D33E0" w:rsidRPr="305CE608">
        <w:rPr>
          <w:sz w:val="22"/>
          <w:szCs w:val="22"/>
        </w:rPr>
        <w:t xml:space="preserve"> developing complications associated with critical illness and/or </w:t>
      </w:r>
      <w:r w:rsidR="7CD27961" w:rsidRPr="305CE608">
        <w:rPr>
          <w:sz w:val="22"/>
          <w:szCs w:val="22"/>
        </w:rPr>
        <w:t>mortality</w:t>
      </w:r>
      <w:r w:rsidR="1469540C" w:rsidRPr="305CE608">
        <w:rPr>
          <w:sz w:val="22"/>
          <w:szCs w:val="22"/>
        </w:rPr>
        <w:t xml:space="preserve"> </w:t>
      </w:r>
      <w:r w:rsidRPr="305CE608">
        <w:rPr>
          <w:sz w:val="22"/>
          <w:szCs w:val="22"/>
        </w:rPr>
        <w:t>and will require close monitoring. It can also be used by health care administrators to determine whether their hospital has sufficient health care resources to account for the impending number of predicted patients</w:t>
      </w:r>
      <w:r w:rsidR="0B7741D6" w:rsidRPr="305CE608">
        <w:rPr>
          <w:sz w:val="22"/>
          <w:szCs w:val="22"/>
        </w:rPr>
        <w:t xml:space="preserve"> requiring intensive services</w:t>
      </w:r>
      <w:r w:rsidRPr="305CE608">
        <w:rPr>
          <w:sz w:val="22"/>
          <w:szCs w:val="22"/>
        </w:rPr>
        <w:t>. In this way, prognosis of patients may be improved while resources may be used more optimally.</w:t>
      </w:r>
    </w:p>
    <w:p w14:paraId="38C0BE5F" w14:textId="70DB6F67" w:rsidR="305CE608" w:rsidRDefault="305CE608" w:rsidP="00135F81">
      <w:pPr>
        <w:jc w:val="both"/>
      </w:pPr>
    </w:p>
    <w:p w14:paraId="2A94BBED" w14:textId="2DAE72C8" w:rsidR="641E2D6C" w:rsidRDefault="00FF2D6E" w:rsidP="00135F81">
      <w:pPr>
        <w:jc w:val="both"/>
      </w:pPr>
      <w:r>
        <w:t>Description of previous literature</w:t>
      </w:r>
    </w:p>
    <w:p w14:paraId="703D83FD" w14:textId="5BBF6595" w:rsidR="2634A57A" w:rsidRDefault="2634A57A" w:rsidP="00135F81">
      <w:pPr>
        <w:jc w:val="both"/>
        <w:rPr>
          <w:sz w:val="22"/>
          <w:szCs w:val="22"/>
        </w:rPr>
      </w:pPr>
    </w:p>
    <w:p w14:paraId="18D7459B" w14:textId="7A712A3D" w:rsidR="00FF2D6E" w:rsidRDefault="00FF2D6E" w:rsidP="00135F81">
      <w:pPr>
        <w:jc w:val="both"/>
        <w:rPr>
          <w:rFonts w:asciiTheme="minorHAnsi" w:hAnsiTheme="minorHAnsi"/>
          <w:sz w:val="22"/>
          <w:szCs w:val="22"/>
        </w:rPr>
      </w:pPr>
      <w:r w:rsidRPr="1DC42C88">
        <w:rPr>
          <w:sz w:val="22"/>
          <w:szCs w:val="22"/>
        </w:rPr>
        <w:t xml:space="preserve">We reviewed previous literature on </w:t>
      </w:r>
      <w:r w:rsidR="0FBB82F4" w:rsidRPr="1DC42C88">
        <w:rPr>
          <w:sz w:val="22"/>
          <w:szCs w:val="22"/>
        </w:rPr>
        <w:t xml:space="preserve">predicting </w:t>
      </w:r>
      <w:r w:rsidR="41E44946" w:rsidRPr="1DC42C88">
        <w:rPr>
          <w:sz w:val="22"/>
          <w:szCs w:val="22"/>
        </w:rPr>
        <w:t xml:space="preserve">risk of </w:t>
      </w:r>
      <w:r w:rsidRPr="1DC42C88">
        <w:rPr>
          <w:sz w:val="22"/>
          <w:szCs w:val="22"/>
        </w:rPr>
        <w:t>mortality and complications including admission to ICU, mechanical ventilation and ARDS</w:t>
      </w:r>
      <w:r w:rsidR="44B89610" w:rsidRPr="1DC42C88">
        <w:rPr>
          <w:sz w:val="22"/>
          <w:szCs w:val="22"/>
        </w:rPr>
        <w:t xml:space="preserve"> in pneumonia patients</w:t>
      </w:r>
      <w:r w:rsidRPr="1DC42C88">
        <w:rPr>
          <w:sz w:val="22"/>
          <w:szCs w:val="22"/>
        </w:rPr>
        <w:t>.</w:t>
      </w:r>
      <w:r w:rsidR="1DB19BF2" w:rsidRPr="1DC42C88">
        <w:rPr>
          <w:sz w:val="22"/>
          <w:szCs w:val="22"/>
        </w:rPr>
        <w:t xml:space="preserve"> </w:t>
      </w:r>
      <w:r w:rsidR="734B25A8" w:rsidRPr="1DC42C88">
        <w:rPr>
          <w:sz w:val="22"/>
          <w:szCs w:val="22"/>
        </w:rPr>
        <w:t>Since COVID-19 is infectious and contagious</w:t>
      </w:r>
      <w:r w:rsidR="3D7BC658" w:rsidRPr="1DC42C88">
        <w:rPr>
          <w:sz w:val="22"/>
          <w:szCs w:val="22"/>
        </w:rPr>
        <w:t xml:space="preserve"> in the general population</w:t>
      </w:r>
      <w:r w:rsidR="734B25A8" w:rsidRPr="1DC42C88">
        <w:rPr>
          <w:sz w:val="22"/>
          <w:szCs w:val="22"/>
        </w:rPr>
        <w:t>, we focused on literature on pneumonia contracted by a person outside of the healthcare system, referred to as community-acquired pneumonia (CAP).</w:t>
      </w:r>
      <w:r w:rsidR="4921E354" w:rsidRPr="1DC42C88">
        <w:rPr>
          <w:sz w:val="22"/>
          <w:szCs w:val="22"/>
        </w:rPr>
        <w:t xml:space="preserve"> M</w:t>
      </w:r>
      <w:r w:rsidR="018F566D" w:rsidRPr="1DC42C88">
        <w:rPr>
          <w:sz w:val="22"/>
          <w:szCs w:val="22"/>
        </w:rPr>
        <w:t>any</w:t>
      </w:r>
      <w:r w:rsidR="4921E354" w:rsidRPr="1DC42C88">
        <w:rPr>
          <w:sz w:val="22"/>
          <w:szCs w:val="22"/>
        </w:rPr>
        <w:t xml:space="preserve"> studies </w:t>
      </w:r>
      <w:r w:rsidR="2634A57A" w:rsidRPr="1DC42C88">
        <w:rPr>
          <w:sz w:val="22"/>
          <w:szCs w:val="22"/>
        </w:rPr>
        <w:t xml:space="preserve">examined patients admitted to hospital with </w:t>
      </w:r>
      <w:r w:rsidR="55747C76" w:rsidRPr="1DC42C88">
        <w:rPr>
          <w:sz w:val="22"/>
          <w:szCs w:val="22"/>
        </w:rPr>
        <w:t>CAP</w:t>
      </w:r>
      <w:r w:rsidR="2634A57A" w:rsidRPr="1DC42C88">
        <w:rPr>
          <w:sz w:val="22"/>
          <w:szCs w:val="22"/>
        </w:rPr>
        <w:t xml:space="preserve"> and </w:t>
      </w:r>
      <w:r w:rsidR="702AF579" w:rsidRPr="1DC42C88">
        <w:rPr>
          <w:sz w:val="22"/>
          <w:szCs w:val="22"/>
        </w:rPr>
        <w:t xml:space="preserve">most of these studies </w:t>
      </w:r>
      <w:r w:rsidR="2634A57A" w:rsidRPr="1DC42C88">
        <w:rPr>
          <w:sz w:val="22"/>
          <w:szCs w:val="22"/>
        </w:rPr>
        <w:t>aimed to predict outcomes within 30 days of hospital admission (</w:t>
      </w:r>
      <w:r w:rsidR="5C2ADECA" w:rsidRPr="1DC42C88">
        <w:rPr>
          <w:sz w:val="22"/>
          <w:szCs w:val="22"/>
        </w:rPr>
        <w:t>7-11</w:t>
      </w:r>
      <w:r w:rsidR="2634A57A" w:rsidRPr="1DC42C88">
        <w:rPr>
          <w:sz w:val="22"/>
          <w:szCs w:val="22"/>
        </w:rPr>
        <w:t xml:space="preserve">).  Outcomes of interest </w:t>
      </w:r>
      <w:r w:rsidR="14CED09A" w:rsidRPr="1DC42C88">
        <w:rPr>
          <w:sz w:val="22"/>
          <w:szCs w:val="22"/>
        </w:rPr>
        <w:t>focused on</w:t>
      </w:r>
      <w:r w:rsidR="2634A57A" w:rsidRPr="1DC42C88">
        <w:rPr>
          <w:sz w:val="22"/>
          <w:szCs w:val="22"/>
        </w:rPr>
        <w:t xml:space="preserve"> include mortality, admission to ICU and other adverse outcomes while hospitalized.</w:t>
      </w:r>
      <w:r w:rsidR="2ED8982F" w:rsidRPr="1DC42C88">
        <w:rPr>
          <w:sz w:val="22"/>
          <w:szCs w:val="22"/>
        </w:rPr>
        <w:t xml:space="preserve"> </w:t>
      </w:r>
    </w:p>
    <w:p w14:paraId="58964967" w14:textId="2F3408AA" w:rsidR="2634A57A" w:rsidRDefault="2634A57A" w:rsidP="00135F81">
      <w:pPr>
        <w:jc w:val="both"/>
        <w:rPr>
          <w:rFonts w:asciiTheme="minorHAnsi" w:hAnsiTheme="minorHAnsi"/>
          <w:sz w:val="22"/>
          <w:szCs w:val="22"/>
        </w:rPr>
      </w:pPr>
    </w:p>
    <w:p w14:paraId="3FB2756D" w14:textId="762C6321" w:rsidR="00FF2D6E" w:rsidRDefault="065E7E3B" w:rsidP="00135F81">
      <w:pPr>
        <w:jc w:val="both"/>
        <w:rPr>
          <w:rFonts w:asciiTheme="minorHAnsi" w:hAnsiTheme="minorHAnsi"/>
          <w:sz w:val="22"/>
          <w:szCs w:val="22"/>
        </w:rPr>
      </w:pPr>
      <w:r w:rsidRPr="1DC42C88">
        <w:rPr>
          <w:rFonts w:asciiTheme="minorHAnsi" w:hAnsiTheme="minorHAnsi"/>
          <w:sz w:val="22"/>
          <w:szCs w:val="22"/>
        </w:rPr>
        <w:t>The Pneumonia Severity Index (PSI) score for CAP estimates the mortality for adult patients with CAP, using 20 different variables</w:t>
      </w:r>
      <w:r w:rsidR="21F7B51D" w:rsidRPr="1DC42C88">
        <w:rPr>
          <w:rFonts w:asciiTheme="minorHAnsi" w:hAnsiTheme="minorHAnsi"/>
          <w:sz w:val="22"/>
          <w:szCs w:val="22"/>
        </w:rPr>
        <w:t xml:space="preserve"> (7)</w:t>
      </w:r>
      <w:r w:rsidRPr="1DC42C88">
        <w:rPr>
          <w:rFonts w:asciiTheme="minorHAnsi" w:hAnsiTheme="minorHAnsi"/>
          <w:sz w:val="22"/>
          <w:szCs w:val="22"/>
        </w:rPr>
        <w:t>. Other more simpler scores for pneumonia severity, such as CURB-65</w:t>
      </w:r>
      <w:r w:rsidR="36E0B54A" w:rsidRPr="1DC42C88">
        <w:rPr>
          <w:rFonts w:asciiTheme="minorHAnsi" w:hAnsiTheme="minorHAnsi"/>
          <w:sz w:val="22"/>
          <w:szCs w:val="22"/>
        </w:rPr>
        <w:t xml:space="preserve"> </w:t>
      </w:r>
      <w:r w:rsidRPr="1DC42C88">
        <w:rPr>
          <w:rFonts w:asciiTheme="minorHAnsi" w:hAnsiTheme="minorHAnsi"/>
          <w:sz w:val="22"/>
          <w:szCs w:val="22"/>
        </w:rPr>
        <w:t>and A-DROP, also estimate mortality of CAP to help determine inpatient vs. outpatient treatment and have similar performance as PSI</w:t>
      </w:r>
      <w:r w:rsidR="58490AFF" w:rsidRPr="1DC42C88">
        <w:rPr>
          <w:rFonts w:asciiTheme="minorHAnsi" w:hAnsiTheme="minorHAnsi"/>
          <w:sz w:val="22"/>
          <w:szCs w:val="22"/>
        </w:rPr>
        <w:t xml:space="preserve"> </w:t>
      </w:r>
      <w:r w:rsidR="5D7A3BF1" w:rsidRPr="1DC42C88">
        <w:rPr>
          <w:rFonts w:asciiTheme="minorHAnsi" w:hAnsiTheme="minorHAnsi"/>
          <w:sz w:val="22"/>
          <w:szCs w:val="22"/>
        </w:rPr>
        <w:t>(8, 12)</w:t>
      </w:r>
      <w:r w:rsidRPr="1DC42C88">
        <w:rPr>
          <w:rFonts w:asciiTheme="minorHAnsi" w:hAnsiTheme="minorHAnsi"/>
          <w:sz w:val="22"/>
          <w:szCs w:val="22"/>
        </w:rPr>
        <w:t>. Other scores, such as SMART-COP predicts the need for intensive respiratory or vasopressor support in CAP</w:t>
      </w:r>
      <w:r w:rsidR="15F0378B" w:rsidRPr="1DC42C88">
        <w:rPr>
          <w:rFonts w:asciiTheme="minorHAnsi" w:hAnsiTheme="minorHAnsi"/>
          <w:sz w:val="22"/>
          <w:szCs w:val="22"/>
        </w:rPr>
        <w:t xml:space="preserve"> (13)</w:t>
      </w:r>
      <w:r w:rsidRPr="1DC42C88">
        <w:rPr>
          <w:rFonts w:asciiTheme="minorHAnsi" w:hAnsiTheme="minorHAnsi"/>
          <w:sz w:val="22"/>
          <w:szCs w:val="22"/>
        </w:rPr>
        <w:t xml:space="preserve">. Recently a new score, </w:t>
      </w:r>
      <w:proofErr w:type="spellStart"/>
      <w:r w:rsidRPr="1DC42C88">
        <w:rPr>
          <w:rFonts w:asciiTheme="minorHAnsi" w:hAnsiTheme="minorHAnsi"/>
          <w:sz w:val="22"/>
          <w:szCs w:val="22"/>
        </w:rPr>
        <w:t>MuLBSTA</w:t>
      </w:r>
      <w:proofErr w:type="spellEnd"/>
      <w:r w:rsidRPr="1DC42C88">
        <w:rPr>
          <w:rFonts w:asciiTheme="minorHAnsi" w:hAnsiTheme="minorHAnsi"/>
          <w:sz w:val="22"/>
          <w:szCs w:val="22"/>
        </w:rPr>
        <w:t>, has been published but was</w:t>
      </w:r>
      <w:r w:rsidR="3C534F84" w:rsidRPr="1DC42C88">
        <w:rPr>
          <w:rFonts w:asciiTheme="minorHAnsi" w:hAnsiTheme="minorHAnsi"/>
          <w:sz w:val="22"/>
          <w:szCs w:val="22"/>
        </w:rPr>
        <w:t xml:space="preserve"> </w:t>
      </w:r>
      <w:r w:rsidRPr="1DC42C88">
        <w:rPr>
          <w:rFonts w:asciiTheme="minorHAnsi" w:hAnsiTheme="minorHAnsi"/>
          <w:sz w:val="22"/>
          <w:szCs w:val="22"/>
        </w:rPr>
        <w:t>not externally validated</w:t>
      </w:r>
      <w:r w:rsidR="2855E9A5" w:rsidRPr="1DC42C88">
        <w:rPr>
          <w:rFonts w:asciiTheme="minorHAnsi" w:hAnsiTheme="minorHAnsi"/>
          <w:sz w:val="22"/>
          <w:szCs w:val="22"/>
        </w:rPr>
        <w:t xml:space="preserve"> </w:t>
      </w:r>
      <w:r w:rsidR="39D6C391" w:rsidRPr="1DC42C88">
        <w:rPr>
          <w:rFonts w:asciiTheme="minorHAnsi" w:hAnsiTheme="minorHAnsi"/>
          <w:sz w:val="22"/>
          <w:szCs w:val="22"/>
        </w:rPr>
        <w:t>(14)</w:t>
      </w:r>
      <w:r w:rsidRPr="1DC42C88">
        <w:rPr>
          <w:rFonts w:asciiTheme="minorHAnsi" w:hAnsiTheme="minorHAnsi"/>
          <w:sz w:val="22"/>
          <w:szCs w:val="22"/>
        </w:rPr>
        <w:t xml:space="preserve">. </w:t>
      </w:r>
      <w:r w:rsidR="39A48CFC" w:rsidRPr="1DC42C88">
        <w:rPr>
          <w:rFonts w:asciiTheme="minorHAnsi" w:hAnsiTheme="minorHAnsi"/>
          <w:sz w:val="22"/>
          <w:szCs w:val="22"/>
        </w:rPr>
        <w:t xml:space="preserve">Candidate predictors </w:t>
      </w:r>
      <w:r w:rsidRPr="00135F81">
        <w:rPr>
          <w:rFonts w:asciiTheme="minorHAnsi" w:hAnsiTheme="minorHAnsi"/>
          <w:sz w:val="22"/>
          <w:szCs w:val="22"/>
        </w:rPr>
        <w:t xml:space="preserve">that have been </w:t>
      </w:r>
      <w:r w:rsidR="3134C6A7" w:rsidRPr="1DC42C88">
        <w:rPr>
          <w:rFonts w:asciiTheme="minorHAnsi" w:hAnsiTheme="minorHAnsi"/>
          <w:sz w:val="22"/>
          <w:szCs w:val="22"/>
        </w:rPr>
        <w:t xml:space="preserve">considered </w:t>
      </w:r>
      <w:r w:rsidRPr="00135F81">
        <w:rPr>
          <w:rFonts w:asciiTheme="minorHAnsi" w:hAnsiTheme="minorHAnsi"/>
          <w:sz w:val="22"/>
          <w:szCs w:val="22"/>
        </w:rPr>
        <w:t>vary between the reviewed studies, but many scores rely</w:t>
      </w:r>
      <w:r w:rsidR="79F9C472" w:rsidRPr="1DC42C88">
        <w:rPr>
          <w:rFonts w:asciiTheme="minorHAnsi" w:hAnsiTheme="minorHAnsi"/>
          <w:sz w:val="22"/>
          <w:szCs w:val="22"/>
        </w:rPr>
        <w:t xml:space="preserve"> primarily</w:t>
      </w:r>
      <w:r w:rsidRPr="1DC42C88">
        <w:rPr>
          <w:rFonts w:asciiTheme="minorHAnsi" w:hAnsiTheme="minorHAnsi"/>
          <w:sz w:val="22"/>
          <w:szCs w:val="22"/>
        </w:rPr>
        <w:t xml:space="preserve"> on demographics, simple physiological measurements, and present comorbidities. </w:t>
      </w:r>
      <w:r w:rsidR="07B552DB" w:rsidRPr="1DC42C88">
        <w:rPr>
          <w:rFonts w:asciiTheme="minorHAnsi" w:hAnsiTheme="minorHAnsi"/>
          <w:sz w:val="22"/>
          <w:szCs w:val="22"/>
        </w:rPr>
        <w:t xml:space="preserve"> Almost all the </w:t>
      </w:r>
      <w:r w:rsidR="07B552DB" w:rsidRPr="1DC42C88">
        <w:rPr>
          <w:rFonts w:asciiTheme="minorHAnsi" w:hAnsiTheme="minorHAnsi"/>
          <w:sz w:val="22"/>
          <w:szCs w:val="22"/>
        </w:rPr>
        <w:lastRenderedPageBreak/>
        <w:t>mentioned scores use a time as risk of 30 days and have an AUROC of around 0.75 and 0.85 in both the initial articles and subsequent validation studies.</w:t>
      </w:r>
    </w:p>
    <w:p w14:paraId="047329F6" w14:textId="43DD3D1E" w:rsidR="2634A57A" w:rsidRDefault="2634A57A" w:rsidP="00135F81">
      <w:pPr>
        <w:jc w:val="both"/>
        <w:rPr>
          <w:rFonts w:asciiTheme="minorHAnsi" w:hAnsiTheme="minorHAnsi"/>
          <w:sz w:val="22"/>
          <w:szCs w:val="22"/>
        </w:rPr>
      </w:pPr>
    </w:p>
    <w:p w14:paraId="24FDAE90" w14:textId="09CED750" w:rsidR="31306467" w:rsidRDefault="31306467" w:rsidP="00135F81">
      <w:pPr>
        <w:spacing w:after="160" w:line="257" w:lineRule="auto"/>
        <w:jc w:val="both"/>
        <w:rPr>
          <w:rFonts w:asciiTheme="minorHAnsi" w:eastAsiaTheme="minorEastAsia" w:hAnsiTheme="minorHAnsi" w:cstheme="minorBidi"/>
          <w:color w:val="000000" w:themeColor="text1"/>
          <w:sz w:val="22"/>
          <w:szCs w:val="22"/>
        </w:rPr>
      </w:pPr>
      <w:r w:rsidRPr="1DC42C88">
        <w:rPr>
          <w:sz w:val="22"/>
          <w:szCs w:val="22"/>
        </w:rPr>
        <w:t xml:space="preserve">Additionally, we reviewed recent COVID-19 </w:t>
      </w:r>
      <w:r w:rsidR="0CAB6A17" w:rsidRPr="1DC42C88">
        <w:rPr>
          <w:sz w:val="22"/>
          <w:szCs w:val="22"/>
        </w:rPr>
        <w:t xml:space="preserve">prediction modelling </w:t>
      </w:r>
      <w:r w:rsidRPr="1DC42C88">
        <w:rPr>
          <w:sz w:val="22"/>
          <w:szCs w:val="22"/>
        </w:rPr>
        <w:t xml:space="preserve">studies. </w:t>
      </w:r>
      <w:r w:rsidR="00FF2D6E" w:rsidRPr="1DC42C88">
        <w:rPr>
          <w:rFonts w:asciiTheme="minorHAnsi" w:hAnsiTheme="minorHAnsi"/>
          <w:sz w:val="22"/>
          <w:szCs w:val="22"/>
        </w:rPr>
        <w:t>Some recent Chinese studies constructed predic</w:t>
      </w:r>
      <w:r w:rsidR="0F9A90F0" w:rsidRPr="1DC42C88">
        <w:rPr>
          <w:rFonts w:asciiTheme="minorHAnsi" w:hAnsiTheme="minorHAnsi"/>
          <w:sz w:val="22"/>
          <w:szCs w:val="22"/>
        </w:rPr>
        <w:t>ti</w:t>
      </w:r>
      <w:r w:rsidR="0D2897A6" w:rsidRPr="1DC42C88">
        <w:rPr>
          <w:rFonts w:asciiTheme="minorHAnsi" w:hAnsiTheme="minorHAnsi"/>
          <w:sz w:val="22"/>
          <w:szCs w:val="22"/>
        </w:rPr>
        <w:t>on models based on cohorts of COVID-19 patients. One study aimed to construct and validate a model for early identification of severe cases among hospitalized non-severe COVID-19 patients</w:t>
      </w:r>
      <w:r w:rsidR="18314D8B" w:rsidRPr="1DC42C88">
        <w:rPr>
          <w:rFonts w:asciiTheme="minorHAnsi" w:hAnsiTheme="minorHAnsi"/>
          <w:sz w:val="22"/>
          <w:szCs w:val="22"/>
        </w:rPr>
        <w:t xml:space="preserve"> (15)</w:t>
      </w:r>
      <w:r w:rsidR="0D2897A6" w:rsidRPr="1DC42C88">
        <w:rPr>
          <w:rFonts w:asciiTheme="minorHAnsi" w:hAnsiTheme="minorHAnsi"/>
          <w:sz w:val="22"/>
          <w:szCs w:val="22"/>
        </w:rPr>
        <w:t xml:space="preserve">. A nomogram was developed that contained one clinical (age) and six serological </w:t>
      </w:r>
      <w:r w:rsidR="00E72014" w:rsidRPr="1DC42C88">
        <w:rPr>
          <w:rFonts w:asciiTheme="minorHAnsi" w:hAnsiTheme="minorHAnsi"/>
          <w:sz w:val="22"/>
          <w:szCs w:val="22"/>
        </w:rPr>
        <w:t>indicators and</w:t>
      </w:r>
      <w:r w:rsidR="0D2897A6" w:rsidRPr="1DC42C88">
        <w:rPr>
          <w:rFonts w:asciiTheme="minorHAnsi" w:hAnsiTheme="minorHAnsi"/>
          <w:sz w:val="22"/>
          <w:szCs w:val="22"/>
        </w:rPr>
        <w:t xml:space="preserve"> </w:t>
      </w:r>
      <w:r w:rsidR="3CEBCA15" w:rsidRPr="1DC42C88">
        <w:rPr>
          <w:rFonts w:asciiTheme="minorHAnsi" w:hAnsiTheme="minorHAnsi"/>
          <w:sz w:val="22"/>
          <w:szCs w:val="22"/>
        </w:rPr>
        <w:t xml:space="preserve">was </w:t>
      </w:r>
      <w:r w:rsidR="0D2897A6" w:rsidRPr="1DC42C88">
        <w:rPr>
          <w:rFonts w:asciiTheme="minorHAnsi" w:hAnsiTheme="minorHAnsi"/>
          <w:sz w:val="22"/>
          <w:szCs w:val="22"/>
        </w:rPr>
        <w:t>externally validated. The nomogram showed excellent discrimination (AUC 0.91 internal, 0.86 external validation) and calibration.</w:t>
      </w:r>
      <w:r w:rsidR="2B616AE6" w:rsidRPr="1DC42C88">
        <w:rPr>
          <w:rFonts w:asciiTheme="minorHAnsi" w:hAnsiTheme="minorHAnsi"/>
          <w:sz w:val="22"/>
          <w:szCs w:val="22"/>
        </w:rPr>
        <w:t xml:space="preserve"> </w:t>
      </w:r>
      <w:r w:rsidR="63A82AAE" w:rsidRPr="1DC42C88">
        <w:rPr>
          <w:rFonts w:asciiTheme="minorHAnsi" w:hAnsiTheme="minorHAnsi"/>
          <w:sz w:val="22"/>
          <w:szCs w:val="22"/>
        </w:rPr>
        <w:t>Another study developed a simple mortality risk index based on COVID-19 patients</w:t>
      </w:r>
      <w:r w:rsidR="09A31A7D" w:rsidRPr="1DC42C88">
        <w:rPr>
          <w:rFonts w:asciiTheme="minorHAnsi" w:hAnsiTheme="minorHAnsi"/>
          <w:sz w:val="22"/>
          <w:szCs w:val="22"/>
        </w:rPr>
        <w:t xml:space="preserve"> (16)</w:t>
      </w:r>
      <w:r w:rsidR="63A82AAE" w:rsidRPr="1DC42C88">
        <w:rPr>
          <w:rFonts w:asciiTheme="minorHAnsi" w:hAnsiTheme="minorHAnsi"/>
          <w:sz w:val="22"/>
          <w:szCs w:val="22"/>
        </w:rPr>
        <w:t>. This index, called ACP index, contains only two variables, age and C-reactive protein. The ACP index was used to stratify the 12-day mortality risk of COVID-19 patients in three grades of disease severity. No standard performance measures were reported</w:t>
      </w:r>
      <w:r w:rsidR="255DAB09" w:rsidRPr="1DC42C88">
        <w:rPr>
          <w:rFonts w:asciiTheme="minorHAnsi" w:eastAsiaTheme="minorEastAsia" w:hAnsiTheme="minorHAnsi" w:cstheme="minorBidi"/>
          <w:color w:val="000000" w:themeColor="text1"/>
          <w:sz w:val="22"/>
          <w:szCs w:val="22"/>
        </w:rPr>
        <w:t>.</w:t>
      </w:r>
      <w:r w:rsidR="255DAB09" w:rsidRPr="1DC42C88">
        <w:rPr>
          <w:rFonts w:asciiTheme="minorHAnsi" w:hAnsiTheme="minorHAnsi"/>
          <w:sz w:val="22"/>
          <w:szCs w:val="22"/>
        </w:rPr>
        <w:t xml:space="preserve"> </w:t>
      </w:r>
      <w:r w:rsidR="02439BF6" w:rsidRPr="1DC42C88">
        <w:rPr>
          <w:rFonts w:asciiTheme="minorHAnsi" w:eastAsiaTheme="minorEastAsia" w:hAnsiTheme="minorHAnsi" w:cstheme="minorBidi"/>
          <w:color w:val="000000" w:themeColor="text1"/>
          <w:sz w:val="22"/>
          <w:szCs w:val="22"/>
        </w:rPr>
        <w:t>Although</w:t>
      </w:r>
      <w:r w:rsidR="2C44FD08" w:rsidRPr="1DC42C88">
        <w:rPr>
          <w:rFonts w:asciiTheme="minorHAnsi" w:eastAsiaTheme="minorEastAsia" w:hAnsiTheme="minorHAnsi" w:cstheme="minorBidi"/>
          <w:color w:val="000000" w:themeColor="text1"/>
          <w:sz w:val="22"/>
          <w:szCs w:val="22"/>
        </w:rPr>
        <w:t xml:space="preserve"> these studies provide </w:t>
      </w:r>
      <w:r w:rsidR="4075DE08" w:rsidRPr="1DC42C88">
        <w:rPr>
          <w:rFonts w:asciiTheme="minorHAnsi" w:eastAsiaTheme="minorEastAsia" w:hAnsiTheme="minorHAnsi" w:cstheme="minorBidi"/>
          <w:color w:val="000000" w:themeColor="text1"/>
          <w:sz w:val="22"/>
          <w:szCs w:val="22"/>
        </w:rPr>
        <w:t xml:space="preserve">useful </w:t>
      </w:r>
      <w:r w:rsidR="2C44FD08" w:rsidRPr="1DC42C88">
        <w:rPr>
          <w:rFonts w:asciiTheme="minorHAnsi" w:eastAsiaTheme="minorEastAsia" w:hAnsiTheme="minorHAnsi" w:cstheme="minorBidi"/>
          <w:color w:val="000000" w:themeColor="text1"/>
          <w:sz w:val="22"/>
          <w:szCs w:val="22"/>
        </w:rPr>
        <w:t xml:space="preserve">insight into </w:t>
      </w:r>
      <w:r w:rsidR="39E37911" w:rsidRPr="1DC42C88">
        <w:rPr>
          <w:rFonts w:asciiTheme="minorHAnsi" w:eastAsiaTheme="minorEastAsia" w:hAnsiTheme="minorHAnsi" w:cstheme="minorBidi"/>
          <w:color w:val="000000" w:themeColor="text1"/>
          <w:sz w:val="22"/>
          <w:szCs w:val="22"/>
        </w:rPr>
        <w:t xml:space="preserve">possibilities of </w:t>
      </w:r>
      <w:r w:rsidR="514836FE" w:rsidRPr="1DC42C88">
        <w:rPr>
          <w:rFonts w:asciiTheme="minorHAnsi" w:eastAsiaTheme="minorEastAsia" w:hAnsiTheme="minorHAnsi" w:cstheme="minorBidi"/>
          <w:color w:val="000000" w:themeColor="text1"/>
          <w:sz w:val="22"/>
          <w:szCs w:val="22"/>
        </w:rPr>
        <w:t>managing COVID</w:t>
      </w:r>
      <w:r w:rsidR="4275EB5D" w:rsidRPr="1DC42C88">
        <w:rPr>
          <w:rFonts w:asciiTheme="minorHAnsi" w:eastAsiaTheme="minorEastAsia" w:hAnsiTheme="minorHAnsi" w:cstheme="minorBidi"/>
          <w:color w:val="000000" w:themeColor="text1"/>
          <w:sz w:val="22"/>
          <w:szCs w:val="22"/>
        </w:rPr>
        <w:t>-19 patients</w:t>
      </w:r>
      <w:r w:rsidR="02439BF6" w:rsidRPr="1DC42C88">
        <w:rPr>
          <w:rFonts w:asciiTheme="minorHAnsi" w:eastAsiaTheme="minorEastAsia" w:hAnsiTheme="minorHAnsi" w:cstheme="minorBidi"/>
          <w:color w:val="000000" w:themeColor="text1"/>
          <w:sz w:val="22"/>
          <w:szCs w:val="22"/>
        </w:rPr>
        <w:t xml:space="preserve">, most studies are not able to externally </w:t>
      </w:r>
      <w:r w:rsidR="3F47DFE2" w:rsidRPr="1DC42C88">
        <w:rPr>
          <w:rFonts w:asciiTheme="minorHAnsi" w:eastAsiaTheme="minorEastAsia" w:hAnsiTheme="minorHAnsi" w:cstheme="minorBidi"/>
          <w:color w:val="000000" w:themeColor="text1"/>
          <w:sz w:val="22"/>
          <w:szCs w:val="22"/>
        </w:rPr>
        <w:t xml:space="preserve">validate their </w:t>
      </w:r>
      <w:r w:rsidR="54D4A5EF" w:rsidRPr="1DC42C88">
        <w:rPr>
          <w:rFonts w:asciiTheme="minorHAnsi" w:eastAsiaTheme="minorEastAsia" w:hAnsiTheme="minorHAnsi" w:cstheme="minorBidi"/>
          <w:color w:val="000000" w:themeColor="text1"/>
          <w:sz w:val="22"/>
          <w:szCs w:val="22"/>
        </w:rPr>
        <w:t>prediction models</w:t>
      </w:r>
      <w:r w:rsidR="20AFDD5B" w:rsidRPr="1DC42C88">
        <w:rPr>
          <w:rFonts w:asciiTheme="minorHAnsi" w:eastAsiaTheme="minorEastAsia" w:hAnsiTheme="minorHAnsi" w:cstheme="minorBidi"/>
          <w:color w:val="000000" w:themeColor="text1"/>
          <w:sz w:val="22"/>
          <w:szCs w:val="22"/>
        </w:rPr>
        <w:t xml:space="preserve"> </w:t>
      </w:r>
      <w:r w:rsidR="103495CA" w:rsidRPr="1DC42C88">
        <w:rPr>
          <w:rFonts w:asciiTheme="minorHAnsi" w:eastAsiaTheme="minorEastAsia" w:hAnsiTheme="minorHAnsi" w:cstheme="minorBidi"/>
          <w:color w:val="000000" w:themeColor="text1"/>
          <w:sz w:val="22"/>
          <w:szCs w:val="22"/>
        </w:rPr>
        <w:t xml:space="preserve">or </w:t>
      </w:r>
      <w:r w:rsidR="73AA8983" w:rsidRPr="1DC42C88">
        <w:rPr>
          <w:rFonts w:asciiTheme="minorHAnsi" w:eastAsiaTheme="minorEastAsia" w:hAnsiTheme="minorHAnsi" w:cstheme="minorBidi"/>
          <w:color w:val="000000" w:themeColor="text1"/>
          <w:sz w:val="22"/>
          <w:szCs w:val="22"/>
        </w:rPr>
        <w:t xml:space="preserve">are </w:t>
      </w:r>
      <w:r w:rsidR="518797F1" w:rsidRPr="1DC42C88">
        <w:rPr>
          <w:rFonts w:asciiTheme="minorHAnsi" w:eastAsiaTheme="minorEastAsia" w:hAnsiTheme="minorHAnsi" w:cstheme="minorBidi"/>
          <w:color w:val="000000" w:themeColor="text1"/>
          <w:sz w:val="22"/>
          <w:szCs w:val="22"/>
        </w:rPr>
        <w:t xml:space="preserve">constructed </w:t>
      </w:r>
      <w:r w:rsidR="103495CA" w:rsidRPr="1DC42C88">
        <w:rPr>
          <w:rFonts w:asciiTheme="minorHAnsi" w:eastAsiaTheme="minorEastAsia" w:hAnsiTheme="minorHAnsi" w:cstheme="minorBidi"/>
          <w:color w:val="000000" w:themeColor="text1"/>
          <w:sz w:val="22"/>
          <w:szCs w:val="22"/>
        </w:rPr>
        <w:t>on very</w:t>
      </w:r>
      <w:r w:rsidR="20AFDD5B" w:rsidRPr="1DC42C88">
        <w:rPr>
          <w:rFonts w:asciiTheme="minorHAnsi" w:eastAsiaTheme="minorEastAsia" w:hAnsiTheme="minorHAnsi" w:cstheme="minorBidi"/>
          <w:color w:val="000000" w:themeColor="text1"/>
          <w:sz w:val="22"/>
          <w:szCs w:val="22"/>
        </w:rPr>
        <w:t xml:space="preserve"> limited data</w:t>
      </w:r>
      <w:r w:rsidR="54D4A5EF" w:rsidRPr="1DC42C88">
        <w:rPr>
          <w:rFonts w:asciiTheme="minorHAnsi" w:eastAsiaTheme="minorEastAsia" w:hAnsiTheme="minorHAnsi" w:cstheme="minorBidi"/>
          <w:color w:val="000000" w:themeColor="text1"/>
          <w:sz w:val="22"/>
          <w:szCs w:val="22"/>
        </w:rPr>
        <w:t xml:space="preserve">. </w:t>
      </w:r>
      <w:r w:rsidR="598F121C" w:rsidRPr="1DC42C88">
        <w:rPr>
          <w:rFonts w:asciiTheme="minorHAnsi" w:eastAsiaTheme="minorEastAsia" w:hAnsiTheme="minorHAnsi" w:cstheme="minorBidi"/>
          <w:color w:val="000000" w:themeColor="text1"/>
          <w:sz w:val="22"/>
          <w:szCs w:val="22"/>
        </w:rPr>
        <w:t>W</w:t>
      </w:r>
      <w:r w:rsidR="54D4A5EF" w:rsidRPr="1DC42C88">
        <w:rPr>
          <w:rFonts w:asciiTheme="minorHAnsi" w:eastAsiaTheme="minorEastAsia" w:hAnsiTheme="minorHAnsi" w:cstheme="minorBidi"/>
          <w:color w:val="000000" w:themeColor="text1"/>
          <w:sz w:val="22"/>
          <w:szCs w:val="22"/>
        </w:rPr>
        <w:t xml:space="preserve">e add to the literature by developing our models using </w:t>
      </w:r>
      <w:r w:rsidR="1B0F357F" w:rsidRPr="1DC42C88">
        <w:rPr>
          <w:rFonts w:asciiTheme="minorHAnsi" w:eastAsiaTheme="minorEastAsia" w:hAnsiTheme="minorHAnsi" w:cstheme="minorBidi"/>
          <w:color w:val="000000" w:themeColor="text1"/>
          <w:sz w:val="22"/>
          <w:szCs w:val="22"/>
        </w:rPr>
        <w:t xml:space="preserve">data </w:t>
      </w:r>
      <w:r w:rsidR="7BB45EA3" w:rsidRPr="1DC42C88">
        <w:rPr>
          <w:rFonts w:asciiTheme="minorHAnsi" w:eastAsiaTheme="minorEastAsia" w:hAnsiTheme="minorHAnsi" w:cstheme="minorBidi"/>
          <w:color w:val="000000" w:themeColor="text1"/>
          <w:sz w:val="22"/>
          <w:szCs w:val="22"/>
        </w:rPr>
        <w:t>from previous</w:t>
      </w:r>
      <w:r w:rsidR="611076E8" w:rsidRPr="1DC42C88">
        <w:rPr>
          <w:rFonts w:asciiTheme="minorHAnsi" w:eastAsiaTheme="minorEastAsia" w:hAnsiTheme="minorHAnsi" w:cstheme="minorBidi"/>
          <w:color w:val="000000" w:themeColor="text1"/>
          <w:sz w:val="22"/>
          <w:szCs w:val="22"/>
        </w:rPr>
        <w:t xml:space="preserve"> flu/viral outbreaks, study</w:t>
      </w:r>
      <w:r w:rsidR="1ED2A4C9" w:rsidRPr="1DC42C88">
        <w:rPr>
          <w:rFonts w:asciiTheme="minorHAnsi" w:eastAsiaTheme="minorEastAsia" w:hAnsiTheme="minorHAnsi" w:cstheme="minorBidi"/>
          <w:color w:val="000000" w:themeColor="text1"/>
          <w:sz w:val="22"/>
          <w:szCs w:val="22"/>
        </w:rPr>
        <w:t>ing</w:t>
      </w:r>
      <w:r w:rsidR="611076E8" w:rsidRPr="1DC42C88">
        <w:rPr>
          <w:rFonts w:asciiTheme="minorHAnsi" w:eastAsiaTheme="minorEastAsia" w:hAnsiTheme="minorHAnsi" w:cstheme="minorBidi"/>
          <w:color w:val="000000" w:themeColor="text1"/>
          <w:sz w:val="22"/>
          <w:szCs w:val="22"/>
        </w:rPr>
        <w:t xml:space="preserve"> sufferers of previous infections and pneumoniae. We speculate that any learning from previous viral outbreaks will be to some degree applicable to the current </w:t>
      </w:r>
      <w:r w:rsidR="04E7BE04" w:rsidRPr="1DC42C88">
        <w:rPr>
          <w:rFonts w:asciiTheme="minorHAnsi" w:eastAsiaTheme="minorEastAsia" w:hAnsiTheme="minorHAnsi" w:cstheme="minorBidi"/>
          <w:color w:val="000000" w:themeColor="text1"/>
          <w:sz w:val="22"/>
          <w:szCs w:val="22"/>
        </w:rPr>
        <w:t xml:space="preserve">COVID-19 </w:t>
      </w:r>
      <w:r w:rsidR="00E72014" w:rsidRPr="1DC42C88">
        <w:rPr>
          <w:rFonts w:asciiTheme="minorHAnsi" w:eastAsiaTheme="minorEastAsia" w:hAnsiTheme="minorHAnsi" w:cstheme="minorBidi"/>
          <w:color w:val="000000" w:themeColor="text1"/>
          <w:sz w:val="22"/>
          <w:szCs w:val="22"/>
        </w:rPr>
        <w:t>pandemic and</w:t>
      </w:r>
      <w:r w:rsidR="611076E8" w:rsidRPr="1DC42C88">
        <w:rPr>
          <w:rFonts w:asciiTheme="minorHAnsi" w:eastAsiaTheme="minorEastAsia" w:hAnsiTheme="minorHAnsi" w:cstheme="minorBidi"/>
          <w:color w:val="000000" w:themeColor="text1"/>
          <w:sz w:val="22"/>
          <w:szCs w:val="22"/>
        </w:rPr>
        <w:t xml:space="preserve"> will collaborate with colleagues from heavily affected areas of the world to</w:t>
      </w:r>
      <w:r w:rsidR="193E3ECF" w:rsidRPr="1DC42C88">
        <w:rPr>
          <w:rFonts w:asciiTheme="minorHAnsi" w:eastAsiaTheme="minorEastAsia" w:hAnsiTheme="minorHAnsi" w:cstheme="minorBidi"/>
          <w:color w:val="000000" w:themeColor="text1"/>
          <w:sz w:val="22"/>
          <w:szCs w:val="22"/>
        </w:rPr>
        <w:t xml:space="preserve"> externally</w:t>
      </w:r>
      <w:r w:rsidR="611076E8" w:rsidRPr="1DC42C88">
        <w:rPr>
          <w:rFonts w:asciiTheme="minorHAnsi" w:eastAsiaTheme="minorEastAsia" w:hAnsiTheme="minorHAnsi" w:cstheme="minorBidi"/>
          <w:color w:val="000000" w:themeColor="text1"/>
          <w:sz w:val="22"/>
          <w:szCs w:val="22"/>
        </w:rPr>
        <w:t xml:space="preserve"> validate our findings </w:t>
      </w:r>
      <w:r w:rsidR="596583D4" w:rsidRPr="1DC42C88">
        <w:rPr>
          <w:rFonts w:asciiTheme="minorHAnsi" w:eastAsiaTheme="minorEastAsia" w:hAnsiTheme="minorHAnsi" w:cstheme="minorBidi"/>
          <w:color w:val="000000" w:themeColor="text1"/>
          <w:sz w:val="22"/>
          <w:szCs w:val="22"/>
        </w:rPr>
        <w:t xml:space="preserve">as soon as </w:t>
      </w:r>
      <w:r w:rsidR="611076E8" w:rsidRPr="1DC42C88">
        <w:rPr>
          <w:rFonts w:asciiTheme="minorHAnsi" w:eastAsiaTheme="minorEastAsia" w:hAnsiTheme="minorHAnsi" w:cstheme="minorBidi"/>
          <w:color w:val="000000" w:themeColor="text1"/>
          <w:sz w:val="22"/>
          <w:szCs w:val="22"/>
        </w:rPr>
        <w:t>their data is available for research.</w:t>
      </w:r>
    </w:p>
    <w:p w14:paraId="5859B009" w14:textId="38EB2E64" w:rsidR="641E2D6C" w:rsidRDefault="4FC01400" w:rsidP="00135F81">
      <w:pPr>
        <w:jc w:val="both"/>
        <w:rPr>
          <w:rFonts w:asciiTheme="minorHAnsi" w:eastAsiaTheme="minorEastAsia" w:hAnsiTheme="minorHAnsi" w:cstheme="minorBidi"/>
          <w:lang w:val="en-GB"/>
        </w:rPr>
      </w:pPr>
      <w:r w:rsidRPr="00E72014">
        <w:rPr>
          <w:lang w:val="en-GB"/>
        </w:rPr>
        <w:t xml:space="preserve">How </w:t>
      </w:r>
      <w:r w:rsidR="28E71F90" w:rsidRPr="00E72014">
        <w:rPr>
          <w:lang w:val="en-GB"/>
        </w:rPr>
        <w:t xml:space="preserve">the </w:t>
      </w:r>
      <w:r w:rsidRPr="00E72014">
        <w:rPr>
          <w:lang w:val="en-GB"/>
        </w:rPr>
        <w:t>study is performed</w:t>
      </w:r>
    </w:p>
    <w:p w14:paraId="7A190756" w14:textId="338C2A93" w:rsidR="641E2D6C" w:rsidRDefault="641E2D6C" w:rsidP="00135F81">
      <w:pPr>
        <w:jc w:val="both"/>
      </w:pPr>
    </w:p>
    <w:p w14:paraId="764B68B6" w14:textId="3983E1E2" w:rsidR="008F028A" w:rsidRPr="00135F81" w:rsidRDefault="37FE2887" w:rsidP="00135F81">
      <w:pPr>
        <w:jc w:val="both"/>
        <w:rPr>
          <w:rFonts w:asciiTheme="minorHAnsi" w:eastAsiaTheme="minorEastAsia" w:hAnsiTheme="minorHAnsi" w:cstheme="minorBidi"/>
          <w:lang w:val="en-GB"/>
        </w:rPr>
      </w:pPr>
      <w:r w:rsidRPr="1DC42C88">
        <w:rPr>
          <w:sz w:val="22"/>
          <w:szCs w:val="22"/>
        </w:rPr>
        <w:t xml:space="preserve">In this study we aim to </w:t>
      </w:r>
      <w:r w:rsidR="0B52C591" w:rsidRPr="1DC42C88">
        <w:rPr>
          <w:sz w:val="22"/>
          <w:szCs w:val="22"/>
        </w:rPr>
        <w:t>develop</w:t>
      </w:r>
      <w:r w:rsidR="2A9443C1" w:rsidRPr="1DC42C88">
        <w:rPr>
          <w:sz w:val="22"/>
          <w:szCs w:val="22"/>
        </w:rPr>
        <w:t xml:space="preserve"> and validate a </w:t>
      </w:r>
      <w:r w:rsidR="3A922AA9" w:rsidRPr="1DC42C88">
        <w:rPr>
          <w:sz w:val="22"/>
          <w:szCs w:val="22"/>
        </w:rPr>
        <w:t>patient-level prediction model to identify,</w:t>
      </w:r>
      <w:r w:rsidRPr="1DC42C88">
        <w:rPr>
          <w:sz w:val="22"/>
          <w:szCs w:val="22"/>
        </w:rPr>
        <w:t xml:space="preserve"> based on the medical history </w:t>
      </w:r>
      <w:r w:rsidR="441C7319" w:rsidRPr="1DC42C88">
        <w:rPr>
          <w:sz w:val="22"/>
          <w:szCs w:val="22"/>
        </w:rPr>
        <w:t xml:space="preserve">information </w:t>
      </w:r>
      <w:r w:rsidR="1BD1DAE3" w:rsidRPr="1DC42C88">
        <w:rPr>
          <w:sz w:val="22"/>
          <w:szCs w:val="22"/>
        </w:rPr>
        <w:t xml:space="preserve">prior </w:t>
      </w:r>
      <w:r w:rsidRPr="1DC42C88">
        <w:rPr>
          <w:sz w:val="22"/>
          <w:szCs w:val="22"/>
        </w:rPr>
        <w:t>to</w:t>
      </w:r>
      <w:r w:rsidR="75C5ABDE" w:rsidRPr="1DC42C88">
        <w:rPr>
          <w:sz w:val="22"/>
          <w:szCs w:val="22"/>
        </w:rPr>
        <w:t xml:space="preserve"> hospital admission </w:t>
      </w:r>
      <w:r w:rsidR="10BC2D8A" w:rsidRPr="1DC42C88">
        <w:rPr>
          <w:sz w:val="22"/>
          <w:szCs w:val="22"/>
        </w:rPr>
        <w:t xml:space="preserve">with </w:t>
      </w:r>
      <w:r w:rsidR="0015C885" w:rsidRPr="1DC42C88">
        <w:rPr>
          <w:sz w:val="22"/>
          <w:szCs w:val="22"/>
        </w:rPr>
        <w:t>COVID-19</w:t>
      </w:r>
      <w:r w:rsidRPr="1DC42C88">
        <w:rPr>
          <w:sz w:val="22"/>
          <w:szCs w:val="22"/>
        </w:rPr>
        <w:t xml:space="preserve">, which patients are </w:t>
      </w:r>
      <w:r w:rsidR="4C6C51F7" w:rsidRPr="1DC42C88">
        <w:rPr>
          <w:sz w:val="22"/>
          <w:szCs w:val="22"/>
        </w:rPr>
        <w:t xml:space="preserve">at high risk of developing complications </w:t>
      </w:r>
      <w:r w:rsidR="59D17BA9" w:rsidRPr="1DC42C88">
        <w:rPr>
          <w:sz w:val="22"/>
          <w:szCs w:val="22"/>
        </w:rPr>
        <w:t>associated with critical illness</w:t>
      </w:r>
      <w:r w:rsidR="4C6C51F7" w:rsidRPr="1DC42C88">
        <w:rPr>
          <w:sz w:val="22"/>
          <w:szCs w:val="22"/>
        </w:rPr>
        <w:t xml:space="preserve"> and/or mortality. </w:t>
      </w:r>
      <w:r w:rsidR="19DB8CDF" w:rsidRPr="1DC42C88">
        <w:rPr>
          <w:sz w:val="22"/>
          <w:szCs w:val="22"/>
        </w:rPr>
        <w:t xml:space="preserve"> </w:t>
      </w:r>
      <w:r w:rsidR="65BABA23" w:rsidRPr="1DC42C88">
        <w:rPr>
          <w:sz w:val="22"/>
          <w:szCs w:val="22"/>
        </w:rPr>
        <w:t>We will develop</w:t>
      </w:r>
      <w:r w:rsidR="2FA0AB2B" w:rsidRPr="1DC42C88">
        <w:rPr>
          <w:sz w:val="22"/>
          <w:szCs w:val="22"/>
        </w:rPr>
        <w:t xml:space="preserve"> </w:t>
      </w:r>
      <w:r w:rsidR="7F5CB637" w:rsidRPr="1DC42C88">
        <w:rPr>
          <w:sz w:val="22"/>
          <w:szCs w:val="22"/>
        </w:rPr>
        <w:t>a</w:t>
      </w:r>
      <w:r w:rsidR="65BABA23" w:rsidRPr="1DC42C88">
        <w:rPr>
          <w:sz w:val="22"/>
          <w:szCs w:val="22"/>
        </w:rPr>
        <w:t xml:space="preserve"> patient-level prediction </w:t>
      </w:r>
      <w:r w:rsidR="4919990F" w:rsidRPr="1DC42C88">
        <w:rPr>
          <w:sz w:val="22"/>
          <w:szCs w:val="22"/>
        </w:rPr>
        <w:t>model</w:t>
      </w:r>
      <w:r w:rsidR="65BABA23" w:rsidRPr="1DC42C88">
        <w:rPr>
          <w:sz w:val="22"/>
          <w:szCs w:val="22"/>
        </w:rPr>
        <w:t xml:space="preserve"> using the Observational Health Data Sciences and Informatics (OHDSI) Patient-Level Prediction framework. The OHDSI collaboration is a network of researchers working towards a common goal of standardizations and best practice frameworks for </w:t>
      </w:r>
      <w:r w:rsidR="555D29E2" w:rsidRPr="1DC42C88">
        <w:rPr>
          <w:sz w:val="22"/>
          <w:szCs w:val="22"/>
        </w:rPr>
        <w:t>analyzing</w:t>
      </w:r>
      <w:r w:rsidR="65BABA23" w:rsidRPr="1DC42C88">
        <w:rPr>
          <w:sz w:val="22"/>
          <w:szCs w:val="22"/>
        </w:rPr>
        <w:t xml:space="preserve"> observational data in healthcare. The OHDSI collaboration relies on researchers mapping their datasets into the Observational Medical Outcomes Partnership (OMOP) Common Data Model (CDM). This along with the Patient-Level Prediction framework allows for rapid model development and validation following accepted best practices</w:t>
      </w:r>
      <w:r w:rsidR="6694C4CB" w:rsidRPr="1DC42C88">
        <w:rPr>
          <w:rFonts w:asciiTheme="minorHAnsi" w:eastAsiaTheme="minorEastAsia" w:hAnsiTheme="minorHAnsi" w:cstheme="minorBidi"/>
          <w:sz w:val="22"/>
          <w:szCs w:val="22"/>
          <w:lang w:val="en-GB"/>
        </w:rPr>
        <w:t xml:space="preserve"> </w:t>
      </w:r>
      <w:r w:rsidR="0085AC0B" w:rsidRPr="1DC42C88">
        <w:rPr>
          <w:rFonts w:asciiTheme="minorHAnsi" w:eastAsiaTheme="minorEastAsia" w:hAnsiTheme="minorHAnsi" w:cstheme="minorBidi"/>
          <w:sz w:val="22"/>
          <w:szCs w:val="22"/>
          <w:lang w:val="en-GB"/>
        </w:rPr>
        <w:t>(17)</w:t>
      </w:r>
      <w:r w:rsidR="5945B99F" w:rsidRPr="1DC42C88">
        <w:rPr>
          <w:sz w:val="22"/>
          <w:szCs w:val="22"/>
        </w:rPr>
        <w:t xml:space="preserve">. We will </w:t>
      </w:r>
      <w:r w:rsidR="41D1E27C" w:rsidRPr="1DC42C88">
        <w:rPr>
          <w:sz w:val="22"/>
          <w:szCs w:val="22"/>
        </w:rPr>
        <w:t xml:space="preserve">implement </w:t>
      </w:r>
      <w:r w:rsidR="5945B99F" w:rsidRPr="1DC42C88">
        <w:rPr>
          <w:sz w:val="22"/>
          <w:szCs w:val="22"/>
        </w:rPr>
        <w:t xml:space="preserve">the patient-level prediction models across databases </w:t>
      </w:r>
      <w:r w:rsidR="5A3CF360" w:rsidRPr="1DC42C88">
        <w:rPr>
          <w:sz w:val="22"/>
          <w:szCs w:val="22"/>
        </w:rPr>
        <w:t xml:space="preserve">across </w:t>
      </w:r>
      <w:r w:rsidR="5945B99F" w:rsidRPr="1DC42C88">
        <w:rPr>
          <w:sz w:val="22"/>
          <w:szCs w:val="22"/>
        </w:rPr>
        <w:t xml:space="preserve">the OHDSI collaborator network </w:t>
      </w:r>
      <w:r w:rsidR="1E7D3368" w:rsidRPr="1DC42C88">
        <w:rPr>
          <w:sz w:val="22"/>
          <w:szCs w:val="22"/>
        </w:rPr>
        <w:t xml:space="preserve">to externally validate the models and evaluate their transportability across the world. </w:t>
      </w:r>
    </w:p>
    <w:p w14:paraId="00000039" w14:textId="77777777" w:rsidR="00E00517" w:rsidRPr="00EA3DE1" w:rsidRDefault="005434AA" w:rsidP="5C1DA5EC">
      <w:pPr>
        <w:pStyle w:val="Heading1"/>
        <w:numPr>
          <w:ilvl w:val="0"/>
          <w:numId w:val="10"/>
        </w:numPr>
        <w:rPr>
          <w:rFonts w:asciiTheme="minorHAnsi" w:eastAsiaTheme="minorEastAsia" w:hAnsiTheme="minorHAnsi" w:cstheme="minorBidi"/>
          <w:color w:val="000000" w:themeColor="text1"/>
          <w:lang w:val="en-GB"/>
        </w:rPr>
      </w:pPr>
      <w:bookmarkStart w:id="6" w:name="_Toc36400424"/>
      <w:r w:rsidRPr="5C1DA5EC">
        <w:rPr>
          <w:rFonts w:asciiTheme="minorHAnsi" w:eastAsiaTheme="minorEastAsia" w:hAnsiTheme="minorHAnsi" w:cstheme="minorBidi"/>
          <w:color w:val="000000" w:themeColor="text1"/>
          <w:lang w:val="en-GB"/>
        </w:rPr>
        <w:t>Objective</w:t>
      </w:r>
      <w:bookmarkEnd w:id="6"/>
    </w:p>
    <w:p w14:paraId="0000003A" w14:textId="77777777" w:rsidR="00E00517" w:rsidRPr="00EA3DE1" w:rsidRDefault="00E00517" w:rsidP="7AFF4D18">
      <w:pPr>
        <w:rPr>
          <w:rFonts w:asciiTheme="minorHAnsi" w:eastAsiaTheme="minorEastAsia" w:hAnsiTheme="minorHAnsi" w:cstheme="minorBidi"/>
          <w:color w:val="000000" w:themeColor="text1"/>
          <w:lang w:val="en-GB"/>
        </w:rPr>
      </w:pPr>
    </w:p>
    <w:p w14:paraId="0000003B" w14:textId="6EDBAF50" w:rsidR="00E00517" w:rsidRPr="00EA3DE1" w:rsidRDefault="005434AA" w:rsidP="7AFF4D18">
      <w:pPr>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 xml:space="preserve">The objective is to develop and validate patient-level prediction models for </w:t>
      </w:r>
      <w:r w:rsidR="5DDEFDAA" w:rsidRPr="7AFF4D18">
        <w:rPr>
          <w:rFonts w:asciiTheme="minorHAnsi" w:eastAsiaTheme="minorEastAsia" w:hAnsiTheme="minorHAnsi" w:cstheme="minorBidi"/>
          <w:color w:val="000000" w:themeColor="text1"/>
          <w:sz w:val="22"/>
          <w:szCs w:val="22"/>
          <w:lang w:val="en-GB"/>
        </w:rPr>
        <w:t xml:space="preserve">disease progression </w:t>
      </w:r>
      <w:r w:rsidR="00567212" w:rsidRPr="7AFF4D18">
        <w:rPr>
          <w:rFonts w:asciiTheme="minorHAnsi" w:eastAsiaTheme="minorEastAsia" w:hAnsiTheme="minorHAnsi" w:cstheme="minorBidi"/>
          <w:color w:val="000000" w:themeColor="text1"/>
          <w:sz w:val="22"/>
          <w:szCs w:val="22"/>
          <w:lang w:val="en-GB"/>
        </w:rPr>
        <w:t>amongst</w:t>
      </w:r>
      <w:r w:rsidRPr="7AFF4D18">
        <w:rPr>
          <w:rFonts w:asciiTheme="minorHAnsi" w:eastAsiaTheme="minorEastAsia" w:hAnsiTheme="minorHAnsi" w:cstheme="minorBidi"/>
          <w:color w:val="000000" w:themeColor="text1"/>
          <w:sz w:val="22"/>
          <w:szCs w:val="22"/>
          <w:lang w:val="en-GB"/>
        </w:rPr>
        <w:t xml:space="preserve"> </w:t>
      </w:r>
      <w:r w:rsidR="60624B6A" w:rsidRPr="7AFF4D18">
        <w:rPr>
          <w:rFonts w:asciiTheme="minorHAnsi" w:eastAsiaTheme="minorEastAsia" w:hAnsiTheme="minorHAnsi" w:cstheme="minorBidi"/>
          <w:color w:val="000000" w:themeColor="text1"/>
          <w:sz w:val="22"/>
          <w:szCs w:val="22"/>
          <w:lang w:val="en-GB"/>
        </w:rPr>
        <w:t xml:space="preserve">adult patients </w:t>
      </w:r>
      <w:r w:rsidR="315BA955" w:rsidRPr="7AFF4D18">
        <w:rPr>
          <w:rFonts w:asciiTheme="minorHAnsi" w:eastAsiaTheme="minorEastAsia" w:hAnsiTheme="minorHAnsi" w:cstheme="minorBidi"/>
          <w:color w:val="000000" w:themeColor="text1"/>
          <w:sz w:val="22"/>
          <w:szCs w:val="22"/>
          <w:lang w:val="en-GB"/>
        </w:rPr>
        <w:t xml:space="preserve">admitted to hospital </w:t>
      </w:r>
      <w:r w:rsidR="6EEAD66E" w:rsidRPr="74D1A5FC">
        <w:rPr>
          <w:rFonts w:asciiTheme="minorHAnsi" w:eastAsiaTheme="minorEastAsia" w:hAnsiTheme="minorHAnsi" w:cstheme="minorBidi"/>
          <w:color w:val="000000" w:themeColor="text1"/>
          <w:sz w:val="22"/>
          <w:szCs w:val="22"/>
          <w:lang w:val="en-GB"/>
        </w:rPr>
        <w:t>with</w:t>
      </w:r>
      <w:r w:rsidR="315BA955" w:rsidRPr="7AFF4D18">
        <w:rPr>
          <w:rFonts w:asciiTheme="minorHAnsi" w:eastAsiaTheme="minorEastAsia" w:hAnsiTheme="minorHAnsi" w:cstheme="minorBidi"/>
          <w:color w:val="000000" w:themeColor="text1"/>
          <w:sz w:val="22"/>
          <w:szCs w:val="22"/>
          <w:lang w:val="en-GB"/>
        </w:rPr>
        <w:t xml:space="preserve"> pneumonia</w:t>
      </w:r>
      <w:r w:rsidRPr="7AFF4D18">
        <w:rPr>
          <w:rFonts w:asciiTheme="minorHAnsi" w:eastAsiaTheme="minorEastAsia" w:hAnsiTheme="minorHAnsi" w:cstheme="minorBidi"/>
          <w:color w:val="000000" w:themeColor="text1"/>
          <w:sz w:val="22"/>
          <w:szCs w:val="22"/>
          <w:lang w:val="en-GB"/>
        </w:rPr>
        <w:t>:</w:t>
      </w:r>
    </w:p>
    <w:p w14:paraId="66B98133" w14:textId="1EEDD6D9" w:rsidR="4C76B032" w:rsidRDefault="4C76B032" w:rsidP="7AFF4D18">
      <w:pPr>
        <w:rPr>
          <w:rFonts w:asciiTheme="minorHAnsi" w:eastAsiaTheme="minorEastAsia" w:hAnsiTheme="minorHAnsi" w:cstheme="minorBidi"/>
          <w:color w:val="000000" w:themeColor="text1"/>
          <w:sz w:val="22"/>
          <w:szCs w:val="22"/>
          <w:lang w:val="en-GB"/>
        </w:rPr>
      </w:pPr>
    </w:p>
    <w:p w14:paraId="12FD0194" w14:textId="3F924FC8" w:rsidR="00135F81" w:rsidRDefault="005434AA" w:rsidP="5731BADE">
      <w:pPr>
        <w:pStyle w:val="ListParagraph"/>
        <w:numPr>
          <w:ilvl w:val="0"/>
          <w:numId w:val="3"/>
        </w:numPr>
        <w:rPr>
          <w:rFonts w:eastAsiaTheme="minorEastAsia"/>
          <w:color w:val="000000" w:themeColor="text1"/>
          <w:lang w:val="en-GB"/>
        </w:rPr>
      </w:pPr>
      <w:r w:rsidRPr="5731BADE">
        <w:rPr>
          <w:rFonts w:eastAsiaTheme="minorEastAsia"/>
          <w:color w:val="000000" w:themeColor="text1"/>
          <w:lang w:val="en-GB"/>
        </w:rPr>
        <w:t xml:space="preserve">To predict the </w:t>
      </w:r>
      <w:r w:rsidR="41300D43" w:rsidRPr="5731BADE">
        <w:rPr>
          <w:rFonts w:eastAsiaTheme="minorEastAsia"/>
          <w:color w:val="000000" w:themeColor="text1"/>
          <w:lang w:val="en-GB"/>
        </w:rPr>
        <w:t xml:space="preserve">30-day </w:t>
      </w:r>
      <w:r w:rsidRPr="5731BADE">
        <w:rPr>
          <w:rFonts w:eastAsiaTheme="minorEastAsia"/>
          <w:color w:val="000000" w:themeColor="text1"/>
          <w:lang w:val="en-GB"/>
        </w:rPr>
        <w:t>risk of</w:t>
      </w:r>
      <w:r w:rsidR="00FF638C" w:rsidRPr="5731BADE">
        <w:rPr>
          <w:rFonts w:eastAsiaTheme="minorEastAsia"/>
          <w:color w:val="000000" w:themeColor="text1"/>
          <w:lang w:val="en-GB"/>
        </w:rPr>
        <w:t xml:space="preserve"> </w:t>
      </w:r>
      <w:r w:rsidR="3F2431E4" w:rsidRPr="5731BADE">
        <w:rPr>
          <w:rFonts w:eastAsiaTheme="minorEastAsia"/>
          <w:color w:val="000000" w:themeColor="text1"/>
          <w:lang w:val="en-GB"/>
        </w:rPr>
        <w:t xml:space="preserve">developing </w:t>
      </w:r>
      <w:r w:rsidR="339A1289" w:rsidRPr="5731BADE">
        <w:rPr>
          <w:rFonts w:eastAsiaTheme="minorEastAsia"/>
          <w:color w:val="000000" w:themeColor="text1"/>
          <w:lang w:val="en-GB"/>
        </w:rPr>
        <w:t xml:space="preserve">complications associated with critical illness and/or </w:t>
      </w:r>
      <w:r w:rsidR="126590F7" w:rsidRPr="5731BADE">
        <w:rPr>
          <w:rFonts w:eastAsiaTheme="minorEastAsia"/>
          <w:color w:val="000000" w:themeColor="text1"/>
          <w:lang w:val="en-GB"/>
        </w:rPr>
        <w:t>mortality</w:t>
      </w:r>
      <w:r w:rsidR="00FF638C" w:rsidRPr="5731BADE">
        <w:rPr>
          <w:rFonts w:eastAsiaTheme="minorEastAsia"/>
          <w:color w:val="000000" w:themeColor="text1"/>
          <w:lang w:val="en-GB"/>
        </w:rPr>
        <w:t xml:space="preserve"> </w:t>
      </w:r>
      <w:r w:rsidRPr="5731BADE">
        <w:rPr>
          <w:rFonts w:eastAsiaTheme="minorEastAsia"/>
          <w:color w:val="000000" w:themeColor="text1"/>
          <w:lang w:val="en-GB"/>
        </w:rPr>
        <w:t>among</w:t>
      </w:r>
      <w:r w:rsidR="00567212" w:rsidRPr="5731BADE">
        <w:rPr>
          <w:rFonts w:eastAsiaTheme="minorEastAsia"/>
          <w:color w:val="000000" w:themeColor="text1"/>
          <w:lang w:val="en-GB"/>
        </w:rPr>
        <w:t>st</w:t>
      </w:r>
      <w:r w:rsidRPr="5731BADE">
        <w:rPr>
          <w:rFonts w:eastAsiaTheme="minorEastAsia"/>
          <w:color w:val="000000" w:themeColor="text1"/>
          <w:lang w:val="en-GB"/>
        </w:rPr>
        <w:t xml:space="preserve"> </w:t>
      </w:r>
      <w:r w:rsidR="40678D15" w:rsidRPr="5731BADE">
        <w:rPr>
          <w:rFonts w:eastAsiaTheme="minorEastAsia"/>
          <w:color w:val="000000" w:themeColor="text1"/>
          <w:lang w:val="en-GB"/>
        </w:rPr>
        <w:t xml:space="preserve">adult patients admitted to hospital </w:t>
      </w:r>
      <w:r w:rsidR="45C453B1" w:rsidRPr="5731BADE">
        <w:rPr>
          <w:rFonts w:eastAsiaTheme="minorEastAsia"/>
          <w:color w:val="000000" w:themeColor="text1"/>
          <w:lang w:val="en-GB"/>
        </w:rPr>
        <w:t xml:space="preserve">with </w:t>
      </w:r>
      <w:r w:rsidR="40678D15" w:rsidRPr="5731BADE">
        <w:rPr>
          <w:rFonts w:eastAsiaTheme="minorEastAsia"/>
          <w:color w:val="000000" w:themeColor="text1"/>
          <w:lang w:val="en-GB"/>
        </w:rPr>
        <w:t>pneumonia.</w:t>
      </w:r>
    </w:p>
    <w:p w14:paraId="4DAEA239" w14:textId="5AF2B692" w:rsidR="005434AA" w:rsidRPr="00135F81" w:rsidRDefault="00135F81" w:rsidP="00135F81">
      <w:pPr>
        <w:rPr>
          <w:rFonts w:asciiTheme="minorHAnsi" w:eastAsiaTheme="minorEastAsia" w:hAnsiTheme="minorHAnsi" w:cstheme="minorBidi"/>
          <w:color w:val="000000" w:themeColor="text1"/>
          <w:sz w:val="22"/>
          <w:szCs w:val="22"/>
          <w:lang w:val="en-GB" w:eastAsia="en-US"/>
        </w:rPr>
      </w:pPr>
      <w:r>
        <w:rPr>
          <w:rFonts w:eastAsiaTheme="minorEastAsia"/>
          <w:color w:val="000000" w:themeColor="text1"/>
          <w:lang w:val="en-GB"/>
        </w:rPr>
        <w:br w:type="page"/>
      </w:r>
    </w:p>
    <w:p w14:paraId="00000044" w14:textId="4376BF7C" w:rsidR="00E00517" w:rsidRPr="00EA3DE1" w:rsidRDefault="005434AA" w:rsidP="5C1DA5EC">
      <w:pPr>
        <w:pStyle w:val="Heading1"/>
        <w:numPr>
          <w:ilvl w:val="0"/>
          <w:numId w:val="10"/>
        </w:numPr>
        <w:rPr>
          <w:rFonts w:asciiTheme="minorHAnsi" w:eastAsiaTheme="minorEastAsia" w:hAnsiTheme="minorHAnsi" w:cstheme="minorBidi"/>
          <w:color w:val="000000" w:themeColor="text1"/>
          <w:lang w:val="en-GB"/>
        </w:rPr>
      </w:pPr>
      <w:bookmarkStart w:id="7" w:name="_Toc36400425"/>
      <w:r w:rsidRPr="5C1DA5EC">
        <w:rPr>
          <w:rFonts w:asciiTheme="minorHAnsi" w:eastAsiaTheme="minorEastAsia" w:hAnsiTheme="minorHAnsi" w:cstheme="minorBidi"/>
          <w:color w:val="000000" w:themeColor="text1"/>
          <w:lang w:val="en-GB"/>
        </w:rPr>
        <w:lastRenderedPageBreak/>
        <w:t>Methods</w:t>
      </w:r>
      <w:bookmarkEnd w:id="7"/>
    </w:p>
    <w:p w14:paraId="00000045" w14:textId="76DA3255" w:rsidR="00E00517" w:rsidRDefault="00466A77" w:rsidP="5C1DA5EC">
      <w:pPr>
        <w:pStyle w:val="Heading2"/>
        <w:numPr>
          <w:ilvl w:val="1"/>
          <w:numId w:val="10"/>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 xml:space="preserve"> </w:t>
      </w:r>
      <w:bookmarkStart w:id="8" w:name="_Toc36400426"/>
      <w:r w:rsidR="005434AA" w:rsidRPr="5C1DA5EC">
        <w:rPr>
          <w:rFonts w:asciiTheme="minorHAnsi" w:eastAsiaTheme="minorEastAsia" w:hAnsiTheme="minorHAnsi" w:cstheme="minorBidi"/>
          <w:color w:val="000000" w:themeColor="text1"/>
          <w:lang w:val="en-GB"/>
        </w:rPr>
        <w:t>Study Design</w:t>
      </w:r>
      <w:bookmarkEnd w:id="8"/>
    </w:p>
    <w:p w14:paraId="406736DC" w14:textId="77777777" w:rsidR="00AE7620" w:rsidRPr="00AE7620" w:rsidRDefault="00AE7620" w:rsidP="7AFF4D18">
      <w:pPr>
        <w:jc w:val="both"/>
        <w:rPr>
          <w:rFonts w:asciiTheme="minorHAnsi" w:eastAsiaTheme="minorEastAsia" w:hAnsiTheme="minorHAnsi" w:cstheme="minorBidi"/>
          <w:lang w:val="en-GB"/>
        </w:rPr>
      </w:pPr>
    </w:p>
    <w:p w14:paraId="00000046" w14:textId="37E5792B" w:rsidR="00E00517" w:rsidRPr="00EA3DE1" w:rsidRDefault="005434AA" w:rsidP="7AFF4D18">
      <w:pPr>
        <w:jc w:val="both"/>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7AFF4D18">
        <w:rPr>
          <w:rFonts w:asciiTheme="minorHAnsi" w:eastAsiaTheme="minorEastAsia" w:hAnsiTheme="minorHAnsi" w:cstheme="minorBidi"/>
          <w:color w:val="000000" w:themeColor="text1"/>
          <w:sz w:val="22"/>
          <w:szCs w:val="22"/>
          <w:lang w:val="en-GB"/>
        </w:rPr>
        <w:t>modelling</w:t>
      </w:r>
      <w:r w:rsidRPr="7AFF4D18">
        <w:rPr>
          <w:rFonts w:asciiTheme="minorHAnsi" w:eastAsiaTheme="minorEastAsia" w:hAnsiTheme="minorHAnsi" w:cstheme="minorBidi"/>
          <w:color w:val="000000" w:themeColor="text1"/>
          <w:sz w:val="22"/>
          <w:szCs w:val="22"/>
          <w:lang w:val="en-GB"/>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7AFF4D18">
      <w:pPr>
        <w:jc w:val="both"/>
        <w:rPr>
          <w:rFonts w:asciiTheme="minorHAnsi" w:eastAsiaTheme="minorEastAsia" w:hAnsiTheme="minorHAnsi" w:cstheme="minorBidi"/>
          <w:color w:val="000000" w:themeColor="text1"/>
          <w:sz w:val="22"/>
          <w:szCs w:val="22"/>
          <w:lang w:val="en-GB"/>
        </w:rPr>
      </w:pPr>
    </w:p>
    <w:p w14:paraId="00000048" w14:textId="36E03062" w:rsidR="00E00517" w:rsidRPr="00EA3DE1" w:rsidRDefault="00C52370" w:rsidP="7AFF4D18">
      <w:pPr>
        <w:jc w:val="both"/>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color w:val="000000" w:themeColor="text1"/>
          <w:sz w:val="22"/>
          <w:szCs w:val="22"/>
          <w:lang w:val="en-GB"/>
        </w:rPr>
        <w:t>Figure 1</w:t>
      </w:r>
      <w:r w:rsidR="005434AA" w:rsidRPr="7AFF4D18">
        <w:rPr>
          <w:rFonts w:asciiTheme="minorHAnsi" w:eastAsiaTheme="minorEastAsia" w:hAnsiTheme="minorHAnsi" w:cstheme="minorBidi"/>
          <w:color w:val="000000" w:themeColor="text1"/>
          <w:sz w:val="22"/>
          <w:szCs w:val="22"/>
          <w:lang w:val="en-GB"/>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7AFF4D18">
      <w:pPr>
        <w:jc w:val="both"/>
        <w:rPr>
          <w:rFonts w:asciiTheme="minorHAnsi" w:eastAsiaTheme="minorEastAsia" w:hAnsiTheme="minorHAnsi" w:cstheme="minorBidi"/>
          <w:color w:val="000000" w:themeColor="text1"/>
          <w:sz w:val="22"/>
          <w:szCs w:val="22"/>
          <w:lang w:val="en-GB"/>
        </w:rPr>
      </w:pPr>
    </w:p>
    <w:p w14:paraId="0000004A" w14:textId="77777777" w:rsidR="00E00517" w:rsidRPr="00EA3DE1" w:rsidRDefault="005434AA" w:rsidP="7AFF4D18">
      <w:pPr>
        <w:pBdr>
          <w:top w:val="nil"/>
          <w:left w:val="nil"/>
          <w:bottom w:val="nil"/>
          <w:right w:val="nil"/>
          <w:between w:val="nil"/>
        </w:pBdr>
        <w:jc w:val="both"/>
        <w:rPr>
          <w:rFonts w:asciiTheme="minorHAnsi" w:eastAsiaTheme="minorEastAsia" w:hAnsiTheme="minorHAnsi" w:cstheme="minorBidi"/>
          <w:color w:val="000000" w:themeColor="text1"/>
          <w:sz w:val="22"/>
          <w:szCs w:val="22"/>
          <w:lang w:val="en-GB"/>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7AFF4D18">
      <w:pPr>
        <w:pBdr>
          <w:top w:val="nil"/>
          <w:left w:val="nil"/>
          <w:bottom w:val="nil"/>
          <w:right w:val="nil"/>
          <w:between w:val="nil"/>
        </w:pBdr>
        <w:jc w:val="both"/>
        <w:rPr>
          <w:rFonts w:asciiTheme="minorHAnsi" w:eastAsiaTheme="minorEastAsia" w:hAnsiTheme="minorHAnsi" w:cstheme="minorBidi"/>
          <w:color w:val="000000" w:themeColor="text1"/>
          <w:sz w:val="22"/>
          <w:szCs w:val="22"/>
          <w:lang w:val="en-GB"/>
        </w:rPr>
      </w:pPr>
      <w:r w:rsidRPr="7AFF4D18">
        <w:rPr>
          <w:rFonts w:asciiTheme="minorHAnsi" w:eastAsiaTheme="minorEastAsia" w:hAnsiTheme="minorHAnsi" w:cstheme="minorBidi"/>
          <w:b/>
          <w:bCs/>
          <w:i/>
          <w:iCs/>
          <w:color w:val="000000" w:themeColor="text1"/>
          <w:sz w:val="22"/>
          <w:szCs w:val="22"/>
          <w:lang w:val="en-GB"/>
        </w:rPr>
        <w:t>Figure 1: The prediction problem</w:t>
      </w:r>
    </w:p>
    <w:p w14:paraId="0000004C" w14:textId="77777777" w:rsidR="00E00517" w:rsidRPr="00EA3DE1" w:rsidRDefault="00E00517" w:rsidP="7AFF4D18">
      <w:pPr>
        <w:jc w:val="both"/>
        <w:rPr>
          <w:rFonts w:asciiTheme="minorHAnsi" w:eastAsiaTheme="minorEastAsia" w:hAnsiTheme="minorHAnsi" w:cstheme="minorBidi"/>
          <w:color w:val="000000" w:themeColor="text1"/>
          <w:sz w:val="22"/>
          <w:szCs w:val="22"/>
          <w:lang w:val="en-GB"/>
        </w:rPr>
      </w:pPr>
    </w:p>
    <w:p w14:paraId="1F902D80" w14:textId="7F355C67" w:rsidR="00135F81" w:rsidRDefault="005434AA" w:rsidP="00135F81">
      <w:pPr>
        <w:rPr>
          <w:lang w:val="en-GB"/>
        </w:rPr>
      </w:pPr>
      <w:r w:rsidRPr="24879625">
        <w:rPr>
          <w:lang w:val="en-GB"/>
        </w:rPr>
        <w:t>We follow the PROGRESS best practice recommendations for model development and the TRIPOD guidance for transparent reporting of the model results</w:t>
      </w:r>
      <w:r w:rsidR="000D320D" w:rsidRPr="24879625">
        <w:rPr>
          <w:lang w:val="en-GB"/>
        </w:rPr>
        <w:t xml:space="preserve"> </w:t>
      </w:r>
      <w:r w:rsidR="00135F81" w:rsidRPr="24879625">
        <w:rPr>
          <w:lang w:val="en-GB"/>
        </w:rPr>
        <w:t>(18, 19)</w:t>
      </w:r>
      <w:r w:rsidR="3356F26C" w:rsidRPr="24879625">
        <w:rPr>
          <w:lang w:val="en-GB"/>
        </w:rPr>
        <w:t>.</w:t>
      </w:r>
    </w:p>
    <w:p w14:paraId="00000052" w14:textId="2EC280F6" w:rsidR="00E00517" w:rsidRPr="00EA3DE1" w:rsidRDefault="00466A77" w:rsidP="5C1DA5EC">
      <w:pPr>
        <w:pStyle w:val="Heading2"/>
        <w:numPr>
          <w:ilvl w:val="1"/>
          <w:numId w:val="10"/>
        </w:numPr>
        <w:rPr>
          <w:rFonts w:asciiTheme="minorHAnsi" w:eastAsiaTheme="minorEastAsia" w:hAnsiTheme="minorHAnsi" w:cstheme="minorBidi"/>
          <w:color w:val="000000" w:themeColor="text1"/>
          <w:lang w:val="en-GB"/>
        </w:rPr>
      </w:pPr>
      <w:r>
        <w:rPr>
          <w:rFonts w:asciiTheme="minorHAnsi" w:hAnsiTheme="minorHAnsi"/>
          <w:color w:val="000000" w:themeColor="text1"/>
          <w:sz w:val="22"/>
          <w:szCs w:val="22"/>
          <w:shd w:val="clear" w:color="auto" w:fill="E6E6E6"/>
          <w:lang w:val="en-GB"/>
        </w:rPr>
        <w:t xml:space="preserve"> </w:t>
      </w:r>
      <w:r w:rsidR="000D320D" w:rsidRPr="565AA728">
        <w:rPr>
          <w:rFonts w:asciiTheme="minorHAnsi" w:hAnsiTheme="minorHAnsi"/>
          <w:color w:val="000000" w:themeColor="text1"/>
          <w:sz w:val="22"/>
          <w:szCs w:val="22"/>
          <w:shd w:val="clear" w:color="auto" w:fill="E6E6E6"/>
          <w:lang w:val="en-GB"/>
        </w:rPr>
        <w:fldChar w:fldCharType="begin">
          <w:fldData xml:space="preserve">PEVuZE5vdGU+PENpdGU+PEF1dGhvcj5TdGV5ZXJiZXJnPC9BdXRob3I+PFllYXI+MjAxMzwvWWVh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</w:fldData>
        </w:fldChar>
      </w:r>
      <w:r w:rsidR="00E13A44" w:rsidRPr="565AA728">
        <w:rPr>
          <w:rFonts w:asciiTheme="minorHAnsi" w:hAnsiTheme="minorHAnsi"/>
          <w:color w:val="000000" w:themeColor="text1"/>
          <w:sz w:val="22"/>
          <w:szCs w:val="22"/>
          <w:lang w:val="en-GB"/>
        </w:rPr>
        <w:instrText xml:space="preserve"> ADDIN EN.CITE </w:instrText>
      </w:r>
      <w:r w:rsidR="00E13A44" w:rsidRPr="565AA728">
        <w:rPr>
          <w:rFonts w:asciiTheme="minorHAnsi" w:hAnsiTheme="minorHAnsi"/>
          <w:color w:val="000000" w:themeColor="text1"/>
          <w:sz w:val="22"/>
          <w:szCs w:val="22"/>
          <w:shd w:val="clear" w:color="auto" w:fill="E6E6E6"/>
          <w:lang w:val="en-GB"/>
        </w:rPr>
        <w:fldChar w:fldCharType="begin">
          <w:fldData xml:space="preserve">PEVuZE5vdGU+PENpdGU+PEF1dGhvcj5TdGV5ZXJiZXJnPC9BdXRob3I+PFllYXI+MjAxMzwvWWVh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</w:fldData>
        </w:fldChar>
      </w:r>
      <w:r w:rsidR="00E13A44" w:rsidRPr="565AA728">
        <w:rPr>
          <w:rFonts w:asciiTheme="minorHAnsi" w:hAnsiTheme="minorHAnsi"/>
          <w:color w:val="000000" w:themeColor="text1"/>
          <w:sz w:val="22"/>
          <w:szCs w:val="22"/>
          <w:lang w:val="en-GB"/>
        </w:rPr>
        <w:instrText xml:space="preserve"> ADDIN EN.CITE.DATA </w:instrText>
      </w:r>
      <w:r w:rsidR="00E13A44" w:rsidRPr="565AA728">
        <w:rPr>
          <w:rFonts w:asciiTheme="minorHAnsi" w:hAnsiTheme="minorHAnsi"/>
          <w:color w:val="000000" w:themeColor="text1"/>
          <w:sz w:val="22"/>
          <w:szCs w:val="22"/>
          <w:shd w:val="clear" w:color="auto" w:fill="E6E6E6"/>
          <w:lang w:val="en-GB"/>
        </w:rPr>
      </w:r>
      <w:r w:rsidR="00E13A44" w:rsidRPr="565AA728">
        <w:rPr>
          <w:rFonts w:asciiTheme="minorHAnsi" w:hAnsiTheme="minorHAnsi"/>
          <w:color w:val="000000" w:themeColor="text1"/>
          <w:sz w:val="22"/>
          <w:szCs w:val="22"/>
          <w:shd w:val="clear" w:color="auto" w:fill="E6E6E6"/>
          <w:lang w:val="en-GB"/>
        </w:rPr>
        <w:fldChar w:fldCharType="end"/>
      </w:r>
      <w:r w:rsidR="000D320D" w:rsidRPr="565AA728">
        <w:rPr>
          <w:rFonts w:asciiTheme="minorHAnsi" w:hAnsiTheme="minorHAnsi"/>
          <w:color w:val="000000" w:themeColor="text1"/>
          <w:sz w:val="22"/>
          <w:szCs w:val="22"/>
          <w:shd w:val="clear" w:color="auto" w:fill="E6E6E6"/>
          <w:lang w:val="en-GB"/>
        </w:rPr>
      </w:r>
      <w:r w:rsidR="000D320D" w:rsidRPr="565AA728">
        <w:rPr>
          <w:rFonts w:asciiTheme="minorHAnsi" w:hAnsiTheme="minorHAnsi"/>
          <w:color w:val="000000" w:themeColor="text1"/>
          <w:sz w:val="22"/>
          <w:szCs w:val="22"/>
          <w:shd w:val="clear" w:color="auto" w:fill="E6E6E6"/>
          <w:lang w:val="en-GB"/>
        </w:rPr>
        <w:fldChar w:fldCharType="end"/>
      </w:r>
      <w:bookmarkStart w:id="9" w:name="_Toc36400427"/>
      <w:r w:rsidR="005434AA" w:rsidRPr="5C1DA5EC">
        <w:rPr>
          <w:rFonts w:asciiTheme="minorHAnsi" w:hAnsiTheme="minorHAnsi"/>
          <w:color w:val="000000" w:themeColor="text1"/>
          <w:lang w:val="en-GB"/>
        </w:rPr>
        <w:t>Data Source(s)</w:t>
      </w:r>
      <w:sdt>
        <w:sdtPr>
          <w:rPr>
            <w:rFonts w:asciiTheme="minorHAnsi" w:hAnsiTheme="minorHAnsi"/>
            <w:color w:val="000000" w:themeColor="text1"/>
            <w:shd w:val="clear" w:color="auto" w:fill="E6E6E6"/>
            <w:lang w:val="en-GB"/>
          </w:rPr>
          <w:tag w:val="goog_rdk_11"/>
          <w:id w:val="-1189676812"/>
          <w:showingPlcHdr/>
        </w:sdtPr>
        <w:sdtEndPr/>
        <w:sdtContent>
          <w:r w:rsidR="000D320D" w:rsidRPr="00EA3DE1">
            <w:rPr>
              <w:rFonts w:asciiTheme="minorHAnsi" w:hAnsiTheme="minorHAnsi"/>
              <w:color w:val="000000" w:themeColor="text1"/>
              <w:lang w:val="en-GB"/>
            </w:rPr>
            <w:t xml:space="preserve">     </w:t>
          </w:r>
        </w:sdtContent>
      </w:sdt>
      <w:bookmarkEnd w:id="9"/>
    </w:p>
    <w:p w14:paraId="00000053" w14:textId="77777777" w:rsidR="00E00517" w:rsidRPr="00EA3DE1" w:rsidRDefault="00E00517" w:rsidP="7AFF4D18">
      <w:pPr>
        <w:rPr>
          <w:rFonts w:asciiTheme="minorHAnsi" w:eastAsiaTheme="minorEastAsia" w:hAnsiTheme="minorHAnsi" w:cstheme="minorBidi"/>
          <w:color w:val="000000" w:themeColor="text1"/>
          <w:lang w:val="en-GB"/>
        </w:rPr>
      </w:pPr>
    </w:p>
    <w:p w14:paraId="0F536CC9" w14:textId="0365E45F" w:rsidR="009707ED" w:rsidRPr="00EA3DE1" w:rsidRDefault="00B9187D" w:rsidP="7AFF4D18">
      <w:pPr>
        <w:rPr>
          <w:rFonts w:asciiTheme="minorHAnsi" w:eastAsiaTheme="minorEastAsia" w:hAnsiTheme="minorHAnsi" w:cstheme="minorBidi"/>
          <w:i/>
          <w:iCs/>
          <w:color w:val="000000" w:themeColor="text1"/>
          <w:sz w:val="20"/>
          <w:szCs w:val="20"/>
          <w:lang w:val="en-GB"/>
        </w:rPr>
      </w:pPr>
      <w:sdt>
        <w:sdtPr>
          <w:rPr>
            <w:rFonts w:asciiTheme="minorHAnsi" w:hAnsiTheme="minorHAnsi"/>
            <w:color w:val="000000" w:themeColor="text1"/>
            <w:shd w:val="clear" w:color="auto" w:fill="E6E6E6"/>
            <w:lang w:val="en-GB"/>
          </w:rPr>
          <w:tag w:val="goog_rdk_18"/>
          <w:id w:val="289638197"/>
          <w:showingPlcHdr/>
        </w:sdtPr>
        <w:sdtEndPr/>
        <w:sdtContent>
          <w:r w:rsidR="009707ED" w:rsidRPr="00EA3DE1">
            <w:rPr>
              <w:rFonts w:asciiTheme="minorHAnsi" w:hAnsiTheme="minorHAnsi"/>
              <w:color w:val="000000" w:themeColor="text1"/>
              <w:lang w:val="en-GB"/>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00D2691B" w:rsidRPr="00EA3DE1" w14:paraId="4D1A46B6" w14:textId="77777777" w:rsidTr="7AFF4D18">
        <w:trPr>
          <w:trHeight w:val="315"/>
        </w:trPr>
        <w:tc>
          <w:tcPr>
            <w:tcW w:w="0" w:type="auto"/>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Source Full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Country Code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Data Provenance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Source Short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Patient Count</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History</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Patient Type</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shd w:val="clear" w:color="auto" w:fill="auto"/>
            <w:tcMar>
              <w:top w:w="30" w:type="dxa"/>
              <w:left w:w="45" w:type="dxa"/>
              <w:bottom w:w="30" w:type="dxa"/>
              <w:right w:w="45" w:type="dxa"/>
            </w:tcMar>
            <w:vAlign w:val="bottom"/>
            <w:hideMark/>
          </w:tcPr>
          <w:p w14:paraId="5FB56616" w14:textId="77777777" w:rsidR="009707ED" w:rsidRPr="00EA3DE1" w:rsidRDefault="009707ED" w:rsidP="7AFF4D18">
            <w:pPr>
              <w:rPr>
                <w:rFonts w:asciiTheme="minorHAnsi" w:eastAsiaTheme="minorEastAsia" w:hAnsiTheme="minorHAnsi" w:cstheme="minorBidi"/>
                <w:b/>
                <w:bCs/>
                <w:color w:val="000000" w:themeColor="text1"/>
                <w:sz w:val="18"/>
                <w:szCs w:val="18"/>
              </w:rPr>
            </w:pPr>
            <w:r w:rsidRPr="7AFF4D18">
              <w:rPr>
                <w:rFonts w:asciiTheme="minorHAnsi" w:eastAsiaTheme="minorEastAsia" w:hAnsiTheme="minorHAnsi" w:cstheme="minorBidi"/>
                <w:b/>
                <w:bCs/>
                <w:color w:val="000000" w:themeColor="text1"/>
                <w:sz w:val="18"/>
                <w:szCs w:val="18"/>
              </w:rPr>
              <w:t>Data collection</w:t>
            </w:r>
          </w:p>
        </w:tc>
      </w:tr>
      <w:tr w:rsidR="00D2691B" w:rsidRPr="00EA3DE1" w14:paraId="42A632DC" w14:textId="77777777" w:rsidTr="7AFF4D18">
        <w:trPr>
          <w:trHeight w:val="315"/>
        </w:trPr>
        <w:tc>
          <w:tcPr>
            <w:tcW w:w="0" w:type="auto"/>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Optum® de-identified Electronic </w:t>
            </w:r>
            <w:r>
              <w:br/>
            </w:r>
            <w:r w:rsidRPr="7AFF4D18">
              <w:rPr>
                <w:rFonts w:asciiTheme="minorHAnsi" w:eastAsiaTheme="minorEastAsia" w:hAnsiTheme="minorHAnsi" w:cstheme="minorBidi"/>
                <w:color w:val="000000" w:themeColor="text1"/>
                <w:sz w:val="18"/>
                <w:szCs w:val="18"/>
              </w:rPr>
              <w:t>Health Record Dataset</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EMR</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Optum EHR - EMR, 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96m</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2006-</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EHR / Privately Insured</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D62715" w14:textId="77777777" w:rsidR="009707ED" w:rsidRPr="00EA3DE1" w:rsidRDefault="009707ED" w:rsidP="7AFF4D18">
            <w:pPr>
              <w:rPr>
                <w:rFonts w:asciiTheme="minorHAnsi" w:eastAsiaTheme="minorEastAsia" w:hAnsiTheme="minorHAnsi" w:cstheme="minorBidi"/>
                <w:color w:val="000000" w:themeColor="text1"/>
                <w:sz w:val="18"/>
                <w:szCs w:val="18"/>
              </w:rPr>
            </w:pPr>
            <w:r w:rsidRPr="7AFF4D18">
              <w:rPr>
                <w:rFonts w:asciiTheme="minorHAnsi" w:eastAsiaTheme="minorEastAsia" w:hAnsiTheme="minorHAnsi" w:cstheme="minorBidi"/>
                <w:color w:val="000000" w:themeColor="text1"/>
                <w:sz w:val="18"/>
                <w:szCs w:val="18"/>
              </w:rPr>
              <w:t xml:space="preserve">Optum© de-identified Electronic Health Record Dataset represents </w:t>
            </w:r>
            <w:proofErr w:type="spellStart"/>
            <w:r w:rsidRPr="7AFF4D18">
              <w:rPr>
                <w:rFonts w:asciiTheme="minorHAnsi" w:eastAsiaTheme="minorEastAsia" w:hAnsiTheme="minorHAnsi" w:cstheme="minorBidi"/>
                <w:color w:val="000000" w:themeColor="text1"/>
                <w:sz w:val="18"/>
                <w:szCs w:val="18"/>
              </w:rPr>
              <w:t>Humedica’s</w:t>
            </w:r>
            <w:proofErr w:type="spellEnd"/>
            <w:r w:rsidRPr="7AFF4D18">
              <w:rPr>
                <w:rFonts w:asciiTheme="minorHAnsi" w:eastAsiaTheme="minorEastAsia" w:hAnsiTheme="minorHAnsi"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14:paraId="37CB4A03" w14:textId="544C0678"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03A0FB32" w14:textId="51D15939"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6758B20D" w14:textId="50B38E77"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136D3ABC" w14:textId="6072E70E"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3316FD19" w14:textId="13F868F9"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3AC7D1B0" w14:textId="77777777" w:rsidR="004B6E7A" w:rsidRPr="00EA3DE1" w:rsidRDefault="004B6E7A" w:rsidP="7AFF4D18">
      <w:pPr>
        <w:rPr>
          <w:rFonts w:asciiTheme="minorHAnsi" w:eastAsiaTheme="minorEastAsia" w:hAnsiTheme="minorHAnsi" w:cstheme="minorBidi"/>
          <w:i/>
          <w:iCs/>
          <w:color w:val="000000" w:themeColor="text1"/>
          <w:sz w:val="20"/>
          <w:szCs w:val="20"/>
          <w:lang w:val="en-GB"/>
        </w:rPr>
      </w:pPr>
    </w:p>
    <w:p w14:paraId="0000005B" w14:textId="28931CBF" w:rsidR="00E00517" w:rsidRPr="00EA3DE1" w:rsidRDefault="00466A77" w:rsidP="5C1DA5EC">
      <w:pPr>
        <w:pStyle w:val="Heading2"/>
        <w:numPr>
          <w:ilvl w:val="1"/>
          <w:numId w:val="10"/>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lastRenderedPageBreak/>
        <w:t xml:space="preserve"> </w:t>
      </w:r>
      <w:bookmarkStart w:id="10" w:name="_Toc36400428"/>
      <w:r w:rsidR="005434AA" w:rsidRPr="5C1DA5EC">
        <w:rPr>
          <w:rFonts w:asciiTheme="minorHAnsi" w:eastAsiaTheme="minorEastAsia" w:hAnsiTheme="minorHAnsi" w:cstheme="minorBidi"/>
          <w:color w:val="000000" w:themeColor="text1"/>
          <w:lang w:val="en-GB"/>
        </w:rPr>
        <w:t>Study Populations</w:t>
      </w:r>
      <w:bookmarkEnd w:id="10"/>
    </w:p>
    <w:p w14:paraId="0000005C" w14:textId="77777777" w:rsidR="00E00517" w:rsidRPr="00EA3DE1" w:rsidRDefault="005434AA" w:rsidP="5C1DA5EC">
      <w:pPr>
        <w:pStyle w:val="Heading3"/>
        <w:numPr>
          <w:ilvl w:val="2"/>
          <w:numId w:val="10"/>
        </w:numPr>
        <w:rPr>
          <w:rFonts w:asciiTheme="minorHAnsi" w:eastAsiaTheme="minorEastAsia" w:hAnsiTheme="minorHAnsi" w:cstheme="minorBidi"/>
          <w:color w:val="000000" w:themeColor="text1"/>
          <w:lang w:val="en-GB"/>
        </w:rPr>
      </w:pPr>
      <w:r w:rsidRPr="5C1DA5EC">
        <w:rPr>
          <w:rFonts w:asciiTheme="minorHAnsi" w:eastAsiaTheme="minorEastAsia" w:hAnsiTheme="minorHAnsi" w:cstheme="minorBidi"/>
          <w:color w:val="000000" w:themeColor="text1"/>
          <w:lang w:val="en-GB"/>
        </w:rPr>
        <w:t>Target Cohort(s) [T]</w:t>
      </w:r>
    </w:p>
    <w:p w14:paraId="0000005D" w14:textId="77777777" w:rsidR="00E00517" w:rsidRPr="00EA3DE1" w:rsidRDefault="00E00517" w:rsidP="7AFF4D18">
      <w:pPr>
        <w:rPr>
          <w:rFonts w:asciiTheme="minorHAnsi" w:eastAsiaTheme="minorEastAsia" w:hAnsiTheme="minorHAnsi" w:cstheme="minorBidi"/>
          <w:color w:val="000000" w:themeColor="text1"/>
          <w:lang w:val="en-GB"/>
        </w:rPr>
      </w:pPr>
    </w:p>
    <w:tbl>
      <w:tblPr>
        <w:tblW w:w="9344"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115" w:type="dxa"/>
          <w:right w:w="115" w:type="dxa"/>
        </w:tblCellMar>
        <w:tblLook w:val="0000" w:firstRow="0" w:lastRow="0" w:firstColumn="0" w:lastColumn="0" w:noHBand="0" w:noVBand="0"/>
      </w:tblPr>
      <w:tblGrid>
        <w:gridCol w:w="2707"/>
        <w:gridCol w:w="3493"/>
        <w:gridCol w:w="3144"/>
      </w:tblGrid>
      <w:tr w:rsidR="00D2691B" w:rsidRPr="00EA3DE1" w14:paraId="473C16E3" w14:textId="77777777" w:rsidTr="037EB447">
        <w:trPr>
          <w:jc w:val="center"/>
        </w:trPr>
        <w:tc>
          <w:tcPr>
            <w:tcW w:w="0" w:type="auto"/>
            <w:shd w:val="clear" w:color="auto" w:fill="auto"/>
          </w:tcPr>
          <w:p w14:paraId="0000005E" w14:textId="77777777" w:rsidR="00E00517" w:rsidRPr="00EA3DE1" w:rsidRDefault="005434AA"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Cohort ID</w:t>
            </w:r>
          </w:p>
        </w:tc>
        <w:tc>
          <w:tcPr>
            <w:tcW w:w="0" w:type="auto"/>
            <w:shd w:val="clear" w:color="auto" w:fill="auto"/>
          </w:tcPr>
          <w:p w14:paraId="0000005F" w14:textId="77777777" w:rsidR="00E00517" w:rsidRPr="00EA3DE1" w:rsidRDefault="005434AA"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Cohort Name</w:t>
            </w:r>
          </w:p>
        </w:tc>
        <w:tc>
          <w:tcPr>
            <w:tcW w:w="0" w:type="auto"/>
            <w:shd w:val="clear" w:color="auto" w:fill="auto"/>
          </w:tcPr>
          <w:p w14:paraId="00000060" w14:textId="77777777" w:rsidR="00E00517" w:rsidRPr="00EA3DE1" w:rsidRDefault="005434AA"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Description</w:t>
            </w:r>
          </w:p>
        </w:tc>
      </w:tr>
      <w:tr w:rsidR="2634A57A" w14:paraId="7596028A" w14:textId="77777777" w:rsidTr="037EB447">
        <w:trPr>
          <w:jc w:val="center"/>
        </w:trPr>
        <w:tc>
          <w:tcPr>
            <w:tcW w:w="2707" w:type="dxa"/>
            <w:shd w:val="clear" w:color="auto" w:fill="auto"/>
          </w:tcPr>
          <w:p w14:paraId="784BBC05" w14:textId="3811D0DE" w:rsidR="683116DC" w:rsidRDefault="4695E133"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5891</w:t>
            </w:r>
          </w:p>
        </w:tc>
        <w:tc>
          <w:tcPr>
            <w:tcW w:w="3493" w:type="dxa"/>
            <w:shd w:val="clear" w:color="auto" w:fill="auto"/>
          </w:tcPr>
          <w:p w14:paraId="2D9FADFF" w14:textId="3178AF97" w:rsidR="683116DC" w:rsidRDefault="4695E133" w:rsidP="037EB447">
            <w:pPr>
              <w:rPr>
                <w:color w:val="000000" w:themeColor="text1"/>
                <w:sz w:val="22"/>
                <w:szCs w:val="22"/>
              </w:rPr>
            </w:pPr>
            <w:r w:rsidRPr="037EB447">
              <w:rPr>
                <w:color w:val="000000" w:themeColor="text1"/>
                <w:sz w:val="22"/>
                <w:szCs w:val="22"/>
              </w:rPr>
              <w:t>[COVID19 ID29 V1] Hospitalizations with pneumonia, age&gt;=18</w:t>
            </w:r>
          </w:p>
        </w:tc>
        <w:tc>
          <w:tcPr>
            <w:tcW w:w="3144" w:type="dxa"/>
            <w:shd w:val="clear" w:color="auto" w:fill="auto"/>
          </w:tcPr>
          <w:p w14:paraId="08B26920" w14:textId="27525728" w:rsidR="2634A57A" w:rsidRDefault="5BA90F0E" w:rsidP="037EB447">
            <w:pPr>
              <w:rPr>
                <w:rFonts w:asciiTheme="minorHAnsi" w:eastAsiaTheme="minorEastAsia" w:hAnsiTheme="minorHAnsi" w:cstheme="minorBidi"/>
                <w:color w:val="000000" w:themeColor="text1"/>
                <w:sz w:val="22"/>
                <w:szCs w:val="22"/>
                <w:lang w:val="en-GB"/>
              </w:rPr>
            </w:pPr>
            <w:r w:rsidRPr="037EB447">
              <w:rPr>
                <w:rFonts w:asciiTheme="minorHAnsi" w:eastAsiaTheme="minorEastAsia" w:hAnsiTheme="minorHAnsi" w:cstheme="minorBidi"/>
                <w:color w:val="000000" w:themeColor="text1"/>
                <w:sz w:val="22"/>
                <w:szCs w:val="22"/>
                <w:lang w:val="en-GB"/>
              </w:rPr>
              <w:t>TBD</w:t>
            </w:r>
          </w:p>
        </w:tc>
      </w:tr>
    </w:tbl>
    <w:p w14:paraId="00000068" w14:textId="77777777" w:rsidR="00E00517" w:rsidRPr="00EA3DE1" w:rsidRDefault="00E00517" w:rsidP="7AFF4D18">
      <w:pPr>
        <w:rPr>
          <w:rFonts w:asciiTheme="minorHAnsi" w:eastAsiaTheme="minorEastAsia" w:hAnsiTheme="minorHAnsi" w:cstheme="minorBidi"/>
          <w:color w:val="000000" w:themeColor="text1"/>
          <w:lang w:val="en-GB"/>
        </w:rPr>
      </w:pPr>
    </w:p>
    <w:p w14:paraId="1A5030F7" w14:textId="53DB6E91" w:rsidR="003B2F7E" w:rsidRPr="00EA3DE1" w:rsidRDefault="003B2F7E" w:rsidP="037EB447">
      <w:pPr>
        <w:rPr>
          <w:rFonts w:asciiTheme="minorHAnsi" w:eastAsiaTheme="minorEastAsia" w:hAnsiTheme="minorHAnsi" w:cstheme="minorBidi"/>
          <w:color w:val="000000" w:themeColor="text1"/>
          <w:lang w:val="en-GB"/>
        </w:rPr>
      </w:pPr>
    </w:p>
    <w:p w14:paraId="7248D1BD" w14:textId="7EC52A08" w:rsidR="00135F81" w:rsidRPr="00135F81" w:rsidRDefault="005434AA" w:rsidP="00135F81">
      <w:pPr>
        <w:pStyle w:val="Heading3"/>
        <w:numPr>
          <w:ilvl w:val="2"/>
          <w:numId w:val="10"/>
        </w:numPr>
        <w:rPr>
          <w:rFonts w:asciiTheme="minorHAnsi" w:eastAsiaTheme="minorEastAsia" w:hAnsiTheme="minorHAnsi" w:cstheme="minorBidi"/>
          <w:color w:val="000000" w:themeColor="text1"/>
          <w:lang w:val="en-GB"/>
        </w:rPr>
      </w:pPr>
      <w:r w:rsidRPr="5C1DA5EC">
        <w:rPr>
          <w:rFonts w:asciiTheme="minorHAnsi" w:eastAsiaTheme="minorEastAsia" w:hAnsiTheme="minorHAnsi" w:cstheme="minorBidi"/>
          <w:color w:val="000000" w:themeColor="text1"/>
          <w:lang w:val="en-GB"/>
        </w:rPr>
        <w:t>Outcome Cohorts(s) [O</w:t>
      </w:r>
      <w:r w:rsidR="00135F81">
        <w:rPr>
          <w:rFonts w:asciiTheme="minorHAnsi" w:eastAsiaTheme="minorEastAsia" w:hAnsiTheme="minorHAnsi" w:cstheme="minorBidi"/>
          <w:color w:val="000000" w:themeColor="text1"/>
          <w:lang w:val="en-GB"/>
        </w:rPr>
        <w:t>]</w:t>
      </w:r>
    </w:p>
    <w:p w14:paraId="2BD58294" w14:textId="77777777" w:rsidR="00135F81" w:rsidRDefault="00135F81" w:rsidP="00135F81">
      <w:pPr>
        <w:rPr>
          <w:lang w:val="en-GB"/>
        </w:rPr>
      </w:pPr>
    </w:p>
    <w:tbl>
      <w:tblPr>
        <w:tblStyle w:val="TableGrid"/>
        <w:tblW w:w="0" w:type="auto"/>
        <w:tblLayout w:type="fixed"/>
        <w:tblLook w:val="06A0" w:firstRow="1" w:lastRow="0" w:firstColumn="1" w:lastColumn="0" w:noHBand="1" w:noVBand="1"/>
      </w:tblPr>
      <w:tblGrid>
        <w:gridCol w:w="3022"/>
        <w:gridCol w:w="3022"/>
        <w:gridCol w:w="3022"/>
      </w:tblGrid>
      <w:tr w:rsidR="00135F81" w14:paraId="48ABB643" w14:textId="77777777" w:rsidTr="00135F81">
        <w:tc>
          <w:tcPr>
            <w:tcW w:w="3022" w:type="dxa"/>
          </w:tcPr>
          <w:p w14:paraId="38FF2210" w14:textId="77777777" w:rsidR="00135F81" w:rsidRDefault="00135F81" w:rsidP="00135F81">
            <w:pPr>
              <w:rPr>
                <w:sz w:val="22"/>
                <w:szCs w:val="22"/>
              </w:rPr>
            </w:pPr>
            <w:r w:rsidRPr="305CE608">
              <w:rPr>
                <w:sz w:val="22"/>
                <w:szCs w:val="22"/>
              </w:rPr>
              <w:t>Cohort ID</w:t>
            </w:r>
          </w:p>
        </w:tc>
        <w:tc>
          <w:tcPr>
            <w:tcW w:w="3022" w:type="dxa"/>
          </w:tcPr>
          <w:p w14:paraId="2ECA7F6E" w14:textId="77777777" w:rsidR="00135F81" w:rsidRDefault="00135F81" w:rsidP="00135F81">
            <w:pPr>
              <w:rPr>
                <w:sz w:val="22"/>
                <w:szCs w:val="22"/>
              </w:rPr>
            </w:pPr>
            <w:r w:rsidRPr="305CE608">
              <w:rPr>
                <w:sz w:val="22"/>
                <w:szCs w:val="22"/>
              </w:rPr>
              <w:t>Cohort Name</w:t>
            </w:r>
          </w:p>
        </w:tc>
        <w:tc>
          <w:tcPr>
            <w:tcW w:w="3022" w:type="dxa"/>
          </w:tcPr>
          <w:p w14:paraId="29875A9B" w14:textId="77777777" w:rsidR="00135F81" w:rsidRDefault="00135F81" w:rsidP="00135F81">
            <w:pPr>
              <w:rPr>
                <w:sz w:val="22"/>
                <w:szCs w:val="22"/>
              </w:rPr>
            </w:pPr>
            <w:r w:rsidRPr="305CE608">
              <w:rPr>
                <w:sz w:val="22"/>
                <w:szCs w:val="22"/>
              </w:rPr>
              <w:t>Description</w:t>
            </w:r>
          </w:p>
        </w:tc>
      </w:tr>
      <w:tr w:rsidR="00135F81" w14:paraId="7BDAE370" w14:textId="77777777" w:rsidTr="00135F81">
        <w:tc>
          <w:tcPr>
            <w:tcW w:w="3022" w:type="dxa"/>
          </w:tcPr>
          <w:p w14:paraId="7E7C0CE4" w14:textId="77777777" w:rsidR="00135F81" w:rsidRDefault="00135F81" w:rsidP="00135F81">
            <w:pPr>
              <w:rPr>
                <w:sz w:val="22"/>
                <w:szCs w:val="22"/>
              </w:rPr>
            </w:pPr>
            <w:r w:rsidRPr="305CE608">
              <w:rPr>
                <w:sz w:val="22"/>
                <w:szCs w:val="22"/>
              </w:rPr>
              <w:t>5889</w:t>
            </w:r>
          </w:p>
        </w:tc>
        <w:tc>
          <w:tcPr>
            <w:tcW w:w="3022" w:type="dxa"/>
          </w:tcPr>
          <w:p w14:paraId="78077DE3" w14:textId="77777777" w:rsidR="00135F81" w:rsidRDefault="00135F81" w:rsidP="00135F81">
            <w:pPr>
              <w:rPr>
                <w:sz w:val="22"/>
                <w:szCs w:val="22"/>
              </w:rPr>
            </w:pPr>
            <w:r w:rsidRPr="305CE608">
              <w:rPr>
                <w:sz w:val="22"/>
                <w:szCs w:val="22"/>
              </w:rPr>
              <w:t>[COVID19 ID27 V1] Hospitalizations with pneumonia or ARDS or sepsis or AKI requiring intensive services or resulting in death in 30d</w:t>
            </w:r>
          </w:p>
        </w:tc>
        <w:tc>
          <w:tcPr>
            <w:tcW w:w="3022" w:type="dxa"/>
          </w:tcPr>
          <w:p w14:paraId="52755F6E" w14:textId="77777777" w:rsidR="00135F81" w:rsidRDefault="00135F81" w:rsidP="00135F81">
            <w:pPr>
              <w:rPr>
                <w:sz w:val="22"/>
                <w:szCs w:val="22"/>
              </w:rPr>
            </w:pPr>
            <w:r w:rsidRPr="305CE608">
              <w:rPr>
                <w:sz w:val="22"/>
                <w:szCs w:val="22"/>
              </w:rPr>
              <w:t>TBD</w:t>
            </w:r>
          </w:p>
        </w:tc>
      </w:tr>
      <w:tr w:rsidR="00135F81" w14:paraId="30913F76" w14:textId="77777777" w:rsidTr="00135F81">
        <w:tc>
          <w:tcPr>
            <w:tcW w:w="3022" w:type="dxa"/>
          </w:tcPr>
          <w:p w14:paraId="17542FC8" w14:textId="77777777" w:rsidR="00135F81" w:rsidRDefault="00135F81" w:rsidP="00135F81">
            <w:pPr>
              <w:rPr>
                <w:sz w:val="22"/>
                <w:szCs w:val="22"/>
              </w:rPr>
            </w:pPr>
            <w:r w:rsidRPr="305CE608">
              <w:rPr>
                <w:sz w:val="22"/>
                <w:szCs w:val="22"/>
              </w:rPr>
              <w:t>5890</w:t>
            </w:r>
          </w:p>
        </w:tc>
        <w:tc>
          <w:tcPr>
            <w:tcW w:w="3022" w:type="dxa"/>
          </w:tcPr>
          <w:p w14:paraId="13B9DB4F" w14:textId="77777777" w:rsidR="00135F81" w:rsidRDefault="00135F81" w:rsidP="00135F81">
            <w:pPr>
              <w:rPr>
                <w:sz w:val="22"/>
                <w:szCs w:val="22"/>
              </w:rPr>
            </w:pPr>
            <w:r w:rsidRPr="305CE608">
              <w:rPr>
                <w:sz w:val="22"/>
                <w:szCs w:val="22"/>
              </w:rPr>
              <w:t>[COVID19 ID28 v1] persons who die</w:t>
            </w:r>
          </w:p>
        </w:tc>
        <w:tc>
          <w:tcPr>
            <w:tcW w:w="3022" w:type="dxa"/>
          </w:tcPr>
          <w:p w14:paraId="5C1F1C65" w14:textId="77777777" w:rsidR="00135F81" w:rsidRDefault="00135F81" w:rsidP="00135F81">
            <w:pPr>
              <w:rPr>
                <w:sz w:val="22"/>
                <w:szCs w:val="22"/>
              </w:rPr>
            </w:pPr>
            <w:r w:rsidRPr="305CE608">
              <w:rPr>
                <w:sz w:val="22"/>
                <w:szCs w:val="22"/>
              </w:rPr>
              <w:t>TBD</w:t>
            </w:r>
          </w:p>
        </w:tc>
      </w:tr>
    </w:tbl>
    <w:p w14:paraId="4F3C5381" w14:textId="77777777" w:rsidR="00135F81" w:rsidRDefault="00135F81" w:rsidP="00135F81">
      <w:pPr>
        <w:rPr>
          <w:lang w:val="en-GB"/>
        </w:rPr>
      </w:pPr>
    </w:p>
    <w:p w14:paraId="585C5A32" w14:textId="77777777" w:rsidR="00135F81" w:rsidRPr="00EA3DE1" w:rsidRDefault="00135F81" w:rsidP="00135F81">
      <w:pPr>
        <w:rPr>
          <w:rFonts w:asciiTheme="minorHAnsi" w:hAnsiTheme="minorHAnsi"/>
          <w:b/>
          <w:bCs/>
          <w:color w:val="000000" w:themeColor="text1"/>
          <w:sz w:val="22"/>
          <w:szCs w:val="22"/>
          <w:lang w:val="en-GB"/>
        </w:rPr>
      </w:pPr>
      <w:r w:rsidRPr="0064153D">
        <w:rPr>
          <w:sz w:val="22"/>
          <w:szCs w:val="22"/>
          <w:lang w:val="en-GB"/>
        </w:rPr>
        <w:t>Full descriptions:</w:t>
      </w:r>
    </w:p>
    <w:p w14:paraId="69FD244D" w14:textId="77777777" w:rsidR="00135F81" w:rsidRPr="00EA3DE1" w:rsidRDefault="00135F81" w:rsidP="00135F81">
      <w:pPr>
        <w:rPr>
          <w:rFonts w:asciiTheme="minorHAnsi" w:hAnsiTheme="minorHAnsi"/>
          <w:b/>
          <w:bCs/>
          <w:color w:val="000000" w:themeColor="text1"/>
          <w:sz w:val="22"/>
          <w:szCs w:val="22"/>
          <w:lang w:val="en-GB"/>
        </w:rPr>
      </w:pPr>
    </w:p>
    <w:p w14:paraId="2F668CA5" w14:textId="77777777" w:rsidR="00135F81" w:rsidRPr="00EA3DE1" w:rsidRDefault="00135F81" w:rsidP="00135F81">
      <w:pPr>
        <w:rPr>
          <w:rFonts w:asciiTheme="minorHAnsi" w:hAnsiTheme="minorHAnsi"/>
          <w:color w:val="000000" w:themeColor="text1"/>
          <w:sz w:val="22"/>
          <w:szCs w:val="22"/>
          <w:lang w:val="en-GB"/>
        </w:rPr>
      </w:pPr>
      <w:r w:rsidRPr="0064153D">
        <w:rPr>
          <w:sz w:val="22"/>
          <w:szCs w:val="22"/>
          <w:lang w:val="en-GB"/>
        </w:rPr>
        <w:t xml:space="preserve">The JSON files describing for all the outcome cohorts are available at: </w:t>
      </w:r>
      <w:hyperlink r:id="rId16" w:history="1">
        <w:r w:rsidRPr="305CE608">
          <w:rPr>
            <w:rStyle w:val="Hyperlink"/>
            <w:sz w:val="22"/>
            <w:szCs w:val="22"/>
          </w:rPr>
          <w:t>https://github.com/ohdsi-studies/Covid19PredictionStudies/tree/master/SevereInHospitalizedPatients/inst/cohorts</w:t>
        </w:r>
      </w:hyperlink>
    </w:p>
    <w:p w14:paraId="0C2E5449" w14:textId="77777777" w:rsidR="00135F81" w:rsidRPr="00EA3DE1" w:rsidRDefault="00135F81" w:rsidP="00135F81">
      <w:pPr>
        <w:rPr>
          <w:rFonts w:asciiTheme="minorHAnsi" w:hAnsiTheme="minorHAnsi"/>
          <w:color w:val="000000" w:themeColor="text1"/>
          <w:sz w:val="22"/>
          <w:szCs w:val="22"/>
          <w:lang w:val="en-GB"/>
        </w:rPr>
      </w:pPr>
    </w:p>
    <w:p w14:paraId="68642CCA" w14:textId="77777777" w:rsidR="00135F81" w:rsidRPr="00F37A2A" w:rsidRDefault="00135F81" w:rsidP="00135F81">
      <w:pPr>
        <w:rPr>
          <w:rFonts w:asciiTheme="minorHAnsi" w:eastAsiaTheme="minorEastAsia" w:hAnsiTheme="minorHAnsi" w:cstheme="minorBidi"/>
          <w:color w:val="000000" w:themeColor="text1"/>
          <w:lang w:val="en-GB"/>
        </w:rPr>
      </w:pPr>
      <w:r w:rsidRPr="0064153D">
        <w:rPr>
          <w:sz w:val="22"/>
          <w:szCs w:val="22"/>
          <w:lang w:val="en-GB"/>
        </w:rPr>
        <w:t xml:space="preserve">In order to convert these to a human readable form, import the </w:t>
      </w:r>
      <w:r>
        <w:rPr>
          <w:sz w:val="22"/>
          <w:szCs w:val="22"/>
          <w:lang w:val="en-GB"/>
        </w:rPr>
        <w:t>JSON</w:t>
      </w:r>
      <w:r w:rsidRPr="0064153D">
        <w:rPr>
          <w:sz w:val="22"/>
          <w:szCs w:val="22"/>
          <w:lang w:val="en-GB"/>
        </w:rPr>
        <w:t xml:space="preserve"> into a new cohort definition in any instance of ATLAS and reload.</w:t>
      </w:r>
    </w:p>
    <w:p w14:paraId="03B402A1" w14:textId="77777777" w:rsidR="00135F81" w:rsidRPr="00135F81" w:rsidRDefault="00135F81" w:rsidP="00135F81">
      <w:pPr>
        <w:rPr>
          <w:lang w:val="en-GB"/>
        </w:rPr>
      </w:pPr>
    </w:p>
    <w:p w14:paraId="097D63C5" w14:textId="35C63893" w:rsidR="00F37A2A" w:rsidRDefault="00135F81" w:rsidP="5C1DA5EC">
      <w:pPr>
        <w:pStyle w:val="Heading3"/>
        <w:numPr>
          <w:ilvl w:val="2"/>
          <w:numId w:val="10"/>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6F07A0AA" w14:textId="77777777" w:rsidR="00135F81" w:rsidRDefault="00135F81" w:rsidP="00135F81">
      <w:pPr>
        <w:rPr>
          <w:lang w:val="en-GB"/>
        </w:rPr>
      </w:pPr>
    </w:p>
    <w:p w14:paraId="12AB9A1D" w14:textId="77777777" w:rsidR="00135F81" w:rsidRPr="00EA3DE1" w:rsidRDefault="00135F81" w:rsidP="00135F81">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5C4403DB" w14:textId="77777777" w:rsidR="00135F81" w:rsidRPr="00EA3DE1" w:rsidRDefault="00135F81" w:rsidP="00135F81">
      <w:pPr>
        <w:rPr>
          <w:rFonts w:asciiTheme="minorHAnsi" w:hAnsiTheme="minorHAnsi"/>
          <w:color w:val="000000" w:themeColor="text1"/>
          <w:sz w:val="22"/>
          <w:szCs w:val="22"/>
          <w:lang w:val="en-GB"/>
        </w:rPr>
      </w:pPr>
    </w:p>
    <w:tbl>
      <w:tblPr>
        <w:tblW w:w="9344"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115" w:type="dxa"/>
          <w:right w:w="115" w:type="dxa"/>
        </w:tblCellMar>
        <w:tblLook w:val="0000" w:firstRow="0" w:lastRow="0" w:firstColumn="0" w:lastColumn="0" w:noHBand="0" w:noVBand="0"/>
      </w:tblPr>
      <w:tblGrid>
        <w:gridCol w:w="9344"/>
      </w:tblGrid>
      <w:tr w:rsidR="00135F81" w:rsidRPr="00EA3DE1" w14:paraId="267077B4" w14:textId="77777777" w:rsidTr="00135F81">
        <w:trPr>
          <w:jc w:val="center"/>
        </w:trPr>
        <w:tc>
          <w:tcPr>
            <w:tcW w:w="0" w:type="auto"/>
            <w:shd w:val="clear" w:color="auto" w:fill="auto"/>
          </w:tcPr>
          <w:p w14:paraId="3854C0AD" w14:textId="77777777" w:rsidR="00135F81" w:rsidRPr="00EA3DE1" w:rsidRDefault="00135F81" w:rsidP="00135F81">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w:t>
            </w:r>
          </w:p>
        </w:tc>
      </w:tr>
      <w:tr w:rsidR="00135F81" w14:paraId="5DEB82ED" w14:textId="77777777" w:rsidTr="00135F81">
        <w:trPr>
          <w:jc w:val="center"/>
        </w:trPr>
        <w:tc>
          <w:tcPr>
            <w:tcW w:w="9344" w:type="dxa"/>
            <w:shd w:val="clear" w:color="auto" w:fill="auto"/>
          </w:tcPr>
          <w:p w14:paraId="43ACF97A" w14:textId="77777777" w:rsidR="00135F81" w:rsidRDefault="00135F81" w:rsidP="00135F81">
            <w:r w:rsidRPr="5731BADE">
              <w:rPr>
                <w:sz w:val="22"/>
                <w:szCs w:val="22"/>
                <w:lang w:val="en-GB"/>
              </w:rPr>
              <w:t>[Time at Risk Settings #1] Risk Window Start:  0, Add Exposure Days to Start:  FALSE, Risk Window End:  30, Add Exposure Days to End:  FALSE</w:t>
            </w:r>
          </w:p>
        </w:tc>
      </w:tr>
    </w:tbl>
    <w:p w14:paraId="50CA232B" w14:textId="77777777" w:rsidR="003B2F7E" w:rsidRPr="00EA3DE1" w:rsidRDefault="003B2F7E" w:rsidP="7AFF4D18">
      <w:pPr>
        <w:rPr>
          <w:rFonts w:asciiTheme="minorHAnsi" w:eastAsiaTheme="minorEastAsia" w:hAnsiTheme="minorHAnsi" w:cstheme="minorBidi"/>
          <w:b/>
          <w:bCs/>
          <w:color w:val="000000" w:themeColor="text1"/>
          <w:sz w:val="22"/>
          <w:szCs w:val="22"/>
          <w:lang w:val="en-GB"/>
        </w:rPr>
        <w:sectPr w:rsidR="003B2F7E" w:rsidRPr="00EA3DE1">
          <w:pgSz w:w="11900" w:h="16840"/>
          <w:pgMar w:top="1417" w:right="1417" w:bottom="1417" w:left="1417" w:header="708" w:footer="708" w:gutter="0"/>
          <w:cols w:space="720" w:equalWidth="0">
            <w:col w:w="9360"/>
          </w:cols>
        </w:sectPr>
      </w:pPr>
    </w:p>
    <w:p w14:paraId="644F295E" w14:textId="77777777" w:rsidR="00135F81" w:rsidRPr="00135F81" w:rsidRDefault="00135F81" w:rsidP="00135F81">
      <w:pPr>
        <w:rPr>
          <w:lang w:val="en-GB"/>
        </w:rPr>
      </w:pPr>
    </w:p>
    <w:p w14:paraId="000000C9" w14:textId="59BA2A04" w:rsidR="00E00517" w:rsidRPr="00EA3DE1" w:rsidRDefault="00135F81" w:rsidP="5731BADE">
      <w:pPr>
        <w:pStyle w:val="Heading3"/>
        <w:numPr>
          <w:ilvl w:val="2"/>
          <w:numId w:val="10"/>
        </w:numPr>
        <w:rPr>
          <w:rFonts w:asciiTheme="minorHAnsi" w:hAnsiTheme="minorHAnsi"/>
          <w:color w:val="000000" w:themeColor="text1"/>
          <w:lang w:val="en-GB"/>
        </w:rPr>
      </w:pPr>
      <w:r>
        <w:rPr>
          <w:rFonts w:asciiTheme="minorHAnsi" w:hAnsiTheme="minorHAnsi"/>
          <w:color w:val="000000" w:themeColor="text1"/>
          <w:lang w:val="en-GB"/>
        </w:rPr>
        <w:t>A</w:t>
      </w:r>
      <w:r w:rsidR="005434AA" w:rsidRPr="7D5EE5F2">
        <w:rPr>
          <w:rFonts w:asciiTheme="minorHAnsi" w:hAnsiTheme="minorHAnsi"/>
          <w:color w:val="000000" w:themeColor="text1"/>
          <w:lang w:val="en-GB"/>
        </w:rPr>
        <w:t>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F1287D">
      <w:pPr>
        <w:numPr>
          <w:ilvl w:val="0"/>
          <w:numId w:val="9"/>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2CFEE554" w:rsidR="00E00517" w:rsidRPr="00EA3DE1" w:rsidRDefault="005434AA" w:rsidP="5EF685DE">
      <w:pPr>
        <w:numPr>
          <w:ilvl w:val="0"/>
          <w:numId w:val="9"/>
        </w:numPr>
        <w:jc w:val="both"/>
        <w:rPr>
          <w:rFonts w:asciiTheme="minorHAnsi" w:hAnsiTheme="minorHAnsi"/>
          <w:color w:val="000000" w:themeColor="text1"/>
          <w:sz w:val="22"/>
          <w:szCs w:val="22"/>
          <w:lang w:val="en-GB"/>
        </w:rPr>
      </w:pPr>
      <w:r w:rsidRPr="5EF685DE">
        <w:rPr>
          <w:rFonts w:asciiTheme="minorHAnsi" w:eastAsia="Arial" w:hAnsiTheme="minorHAnsi" w:cs="Arial"/>
          <w:b/>
          <w:bCs/>
          <w:i/>
          <w:iCs/>
          <w:color w:val="000000" w:themeColor="text1"/>
          <w:sz w:val="22"/>
          <w:szCs w:val="22"/>
          <w:lang w:val="en-GB"/>
        </w:rPr>
        <w:t xml:space="preserve">Can patients enter the target cohort multiple </w:t>
      </w:r>
      <w:r w:rsidR="1AB72D96" w:rsidRPr="5EF685DE">
        <w:rPr>
          <w:rFonts w:asciiTheme="minorHAnsi" w:eastAsia="Arial" w:hAnsiTheme="minorHAnsi" w:cs="Arial"/>
          <w:b/>
          <w:bCs/>
          <w:i/>
          <w:iCs/>
          <w:color w:val="000000" w:themeColor="text1"/>
          <w:sz w:val="22"/>
          <w:szCs w:val="22"/>
          <w:lang w:val="en-GB"/>
        </w:rPr>
        <w:t>times?</w:t>
      </w:r>
      <w:r w:rsidRPr="5EF685DE">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F1287D">
      <w:pPr>
        <w:numPr>
          <w:ilvl w:val="0"/>
          <w:numId w:val="9"/>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F1287D">
      <w:pPr>
        <w:numPr>
          <w:ilvl w:val="0"/>
          <w:numId w:val="9"/>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F1287D">
      <w:pPr>
        <w:numPr>
          <w:ilvl w:val="0"/>
          <w:numId w:val="9"/>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2F43CC62" w:rsidR="00E00517" w:rsidRPr="00EA3DE1" w:rsidRDefault="005434AA" w:rsidP="037EB447">
      <w:pPr>
        <w:spacing w:after="400"/>
        <w:rPr>
          <w:rFonts w:asciiTheme="minorHAnsi" w:eastAsia="Arial" w:hAnsiTheme="minorHAnsi" w:cs="Arial"/>
          <w:color w:val="000000" w:themeColor="text1"/>
          <w:sz w:val="22"/>
          <w:szCs w:val="22"/>
          <w:lang w:val="en-GB"/>
        </w:rPr>
      </w:pPr>
      <w:r w:rsidRPr="037EB447">
        <w:rPr>
          <w:rFonts w:asciiTheme="minorHAnsi" w:eastAsia="Arial" w:hAnsiTheme="minorHAnsi" w:cs="Arial"/>
          <w:color w:val="000000" w:themeColor="text1"/>
          <w:sz w:val="22"/>
          <w:szCs w:val="22"/>
          <w:lang w:val="en-GB"/>
        </w:rPr>
        <w:t>In our study</w:t>
      </w:r>
      <w:r w:rsidR="00466A77">
        <w:rPr>
          <w:rFonts w:asciiTheme="minorHAnsi" w:eastAsia="Arial" w:hAnsiTheme="minorHAnsi" w:cs="Arial"/>
          <w:color w:val="000000" w:themeColor="text1"/>
          <w:sz w:val="22"/>
          <w:szCs w:val="22"/>
          <w:lang w:val="en-GB"/>
        </w:rPr>
        <w:t>,</w:t>
      </w:r>
      <w:r w:rsidRPr="037EB447">
        <w:rPr>
          <w:rFonts w:asciiTheme="minorHAnsi" w:eastAsia="Arial" w:hAnsiTheme="minorHAnsi" w:cs="Arial"/>
          <w:color w:val="000000" w:themeColor="text1"/>
          <w:sz w:val="22"/>
          <w:szCs w:val="22"/>
          <w:lang w:val="en-GB"/>
        </w:rPr>
        <w:t xml:space="preserv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037EB447" w14:paraId="4D590092" w14:textId="77777777" w:rsidTr="5731BADE">
        <w:tc>
          <w:tcPr>
            <w:tcW w:w="4533" w:type="dxa"/>
          </w:tcPr>
          <w:p w14:paraId="73DD97BB" w14:textId="3493F434" w:rsidR="09660A30" w:rsidRDefault="6CC94FF7" w:rsidP="037EB447">
            <w:pPr>
              <w:rPr>
                <w:sz w:val="22"/>
                <w:szCs w:val="22"/>
              </w:rPr>
            </w:pPr>
            <w:r w:rsidRPr="5731BADE">
              <w:rPr>
                <w:sz w:val="22"/>
                <w:szCs w:val="22"/>
              </w:rPr>
              <w:t>Item</w:t>
            </w:r>
          </w:p>
        </w:tc>
        <w:tc>
          <w:tcPr>
            <w:tcW w:w="4533" w:type="dxa"/>
          </w:tcPr>
          <w:p w14:paraId="3FFAA3F7" w14:textId="177C3603" w:rsidR="09660A30" w:rsidRDefault="6CC94FF7" w:rsidP="037EB447">
            <w:pPr>
              <w:rPr>
                <w:sz w:val="22"/>
                <w:szCs w:val="22"/>
              </w:rPr>
            </w:pPr>
            <w:r w:rsidRPr="5731BADE">
              <w:rPr>
                <w:sz w:val="22"/>
                <w:szCs w:val="22"/>
              </w:rPr>
              <w:t>Settings</w:t>
            </w:r>
          </w:p>
        </w:tc>
      </w:tr>
      <w:tr w:rsidR="037EB447" w14:paraId="3BEFB591" w14:textId="77777777" w:rsidTr="5731BADE">
        <w:tc>
          <w:tcPr>
            <w:tcW w:w="4533" w:type="dxa"/>
          </w:tcPr>
          <w:p w14:paraId="3917E256" w14:textId="3B4E275B" w:rsidR="037EB447" w:rsidRDefault="3A87E8D5" w:rsidP="037EB447">
            <w:pPr>
              <w:rPr>
                <w:sz w:val="22"/>
                <w:szCs w:val="22"/>
              </w:rPr>
            </w:pPr>
            <w:proofErr w:type="spellStart"/>
            <w:r w:rsidRPr="5731BADE">
              <w:rPr>
                <w:sz w:val="22"/>
                <w:szCs w:val="22"/>
              </w:rPr>
              <w:t>minTimeAtRisk</w:t>
            </w:r>
            <w:proofErr w:type="spellEnd"/>
          </w:p>
        </w:tc>
        <w:tc>
          <w:tcPr>
            <w:tcW w:w="4533" w:type="dxa"/>
          </w:tcPr>
          <w:p w14:paraId="4931F0D5" w14:textId="40D9412B" w:rsidR="037EB447" w:rsidRDefault="3A87E8D5" w:rsidP="037EB447">
            <w:pPr>
              <w:rPr>
                <w:sz w:val="22"/>
                <w:szCs w:val="22"/>
              </w:rPr>
            </w:pPr>
            <w:r w:rsidRPr="5731BADE">
              <w:rPr>
                <w:sz w:val="22"/>
                <w:szCs w:val="22"/>
              </w:rPr>
              <w:t>364</w:t>
            </w:r>
          </w:p>
        </w:tc>
      </w:tr>
      <w:tr w:rsidR="037EB447" w14:paraId="717C2E9B" w14:textId="77777777" w:rsidTr="5731BADE">
        <w:tc>
          <w:tcPr>
            <w:tcW w:w="4533" w:type="dxa"/>
          </w:tcPr>
          <w:p w14:paraId="477F45DC" w14:textId="1A7F3781" w:rsidR="037EB447" w:rsidRDefault="3A87E8D5" w:rsidP="037EB447">
            <w:pPr>
              <w:rPr>
                <w:sz w:val="22"/>
                <w:szCs w:val="22"/>
              </w:rPr>
            </w:pPr>
            <w:proofErr w:type="spellStart"/>
            <w:r w:rsidRPr="5731BADE">
              <w:rPr>
                <w:sz w:val="22"/>
                <w:szCs w:val="22"/>
              </w:rPr>
              <w:t>requireTimeAtRisk</w:t>
            </w:r>
            <w:proofErr w:type="spellEnd"/>
          </w:p>
        </w:tc>
        <w:tc>
          <w:tcPr>
            <w:tcW w:w="4533" w:type="dxa"/>
          </w:tcPr>
          <w:p w14:paraId="4A083DBE" w14:textId="3A62C43C" w:rsidR="037EB447" w:rsidRDefault="3A87E8D5" w:rsidP="037EB447">
            <w:pPr>
              <w:rPr>
                <w:sz w:val="22"/>
                <w:szCs w:val="22"/>
              </w:rPr>
            </w:pPr>
            <w:r w:rsidRPr="5731BADE">
              <w:rPr>
                <w:sz w:val="22"/>
                <w:szCs w:val="22"/>
              </w:rPr>
              <w:t>FALSE</w:t>
            </w:r>
          </w:p>
        </w:tc>
      </w:tr>
      <w:tr w:rsidR="037EB447" w14:paraId="3CDD5AED" w14:textId="77777777" w:rsidTr="5731BADE">
        <w:tc>
          <w:tcPr>
            <w:tcW w:w="4533" w:type="dxa"/>
          </w:tcPr>
          <w:p w14:paraId="007F725F" w14:textId="6616F76E" w:rsidR="037EB447" w:rsidRDefault="3A87E8D5" w:rsidP="037EB447">
            <w:pPr>
              <w:rPr>
                <w:sz w:val="22"/>
                <w:szCs w:val="22"/>
              </w:rPr>
            </w:pPr>
            <w:proofErr w:type="spellStart"/>
            <w:r w:rsidRPr="5731BADE">
              <w:rPr>
                <w:sz w:val="22"/>
                <w:szCs w:val="22"/>
              </w:rPr>
              <w:lastRenderedPageBreak/>
              <w:t>addExposureDaysToStart</w:t>
            </w:r>
            <w:proofErr w:type="spellEnd"/>
          </w:p>
        </w:tc>
        <w:tc>
          <w:tcPr>
            <w:tcW w:w="4533" w:type="dxa"/>
          </w:tcPr>
          <w:p w14:paraId="56E839B8" w14:textId="5148B8DC" w:rsidR="037EB447" w:rsidRDefault="3A87E8D5" w:rsidP="037EB447">
            <w:pPr>
              <w:rPr>
                <w:sz w:val="22"/>
                <w:szCs w:val="22"/>
              </w:rPr>
            </w:pPr>
            <w:r w:rsidRPr="5731BADE">
              <w:rPr>
                <w:sz w:val="22"/>
                <w:szCs w:val="22"/>
              </w:rPr>
              <w:t>FALSE</w:t>
            </w:r>
          </w:p>
        </w:tc>
      </w:tr>
      <w:tr w:rsidR="037EB447" w14:paraId="2E9CA5C7" w14:textId="77777777" w:rsidTr="5731BADE">
        <w:tc>
          <w:tcPr>
            <w:tcW w:w="4533" w:type="dxa"/>
          </w:tcPr>
          <w:p w14:paraId="1F756377" w14:textId="6C487255" w:rsidR="037EB447" w:rsidRDefault="3A87E8D5" w:rsidP="037EB447">
            <w:pPr>
              <w:rPr>
                <w:sz w:val="22"/>
                <w:szCs w:val="22"/>
              </w:rPr>
            </w:pPr>
            <w:proofErr w:type="spellStart"/>
            <w:r w:rsidRPr="5731BADE">
              <w:rPr>
                <w:sz w:val="22"/>
                <w:szCs w:val="22"/>
              </w:rPr>
              <w:t>riskWindowStart</w:t>
            </w:r>
            <w:proofErr w:type="spellEnd"/>
          </w:p>
        </w:tc>
        <w:tc>
          <w:tcPr>
            <w:tcW w:w="4533" w:type="dxa"/>
          </w:tcPr>
          <w:p w14:paraId="3EF085B5" w14:textId="4D74FAE7" w:rsidR="037EB447" w:rsidRDefault="3A87E8D5" w:rsidP="037EB447">
            <w:pPr>
              <w:rPr>
                <w:sz w:val="22"/>
                <w:szCs w:val="22"/>
              </w:rPr>
            </w:pPr>
            <w:r w:rsidRPr="5731BADE">
              <w:rPr>
                <w:sz w:val="22"/>
                <w:szCs w:val="22"/>
              </w:rPr>
              <w:t>0</w:t>
            </w:r>
          </w:p>
        </w:tc>
      </w:tr>
      <w:tr w:rsidR="037EB447" w14:paraId="3B8AC3F6" w14:textId="77777777" w:rsidTr="5731BADE">
        <w:tc>
          <w:tcPr>
            <w:tcW w:w="4533" w:type="dxa"/>
          </w:tcPr>
          <w:p w14:paraId="49E1EED2" w14:textId="04354D09" w:rsidR="037EB447" w:rsidRDefault="3A87E8D5" w:rsidP="037EB447">
            <w:pPr>
              <w:rPr>
                <w:sz w:val="22"/>
                <w:szCs w:val="22"/>
              </w:rPr>
            </w:pPr>
            <w:proofErr w:type="spellStart"/>
            <w:r w:rsidRPr="5731BADE">
              <w:rPr>
                <w:sz w:val="22"/>
                <w:szCs w:val="22"/>
              </w:rPr>
              <w:t>washoutPeriod</w:t>
            </w:r>
            <w:proofErr w:type="spellEnd"/>
          </w:p>
        </w:tc>
        <w:tc>
          <w:tcPr>
            <w:tcW w:w="4533" w:type="dxa"/>
          </w:tcPr>
          <w:p w14:paraId="2F53B242" w14:textId="6F3FA1F1" w:rsidR="037EB447" w:rsidRDefault="3A87E8D5" w:rsidP="037EB447">
            <w:pPr>
              <w:rPr>
                <w:sz w:val="22"/>
                <w:szCs w:val="22"/>
              </w:rPr>
            </w:pPr>
            <w:r w:rsidRPr="5731BADE">
              <w:rPr>
                <w:sz w:val="22"/>
                <w:szCs w:val="22"/>
              </w:rPr>
              <w:t>365</w:t>
            </w:r>
          </w:p>
        </w:tc>
      </w:tr>
      <w:tr w:rsidR="037EB447" w14:paraId="39967017" w14:textId="77777777" w:rsidTr="5731BADE">
        <w:tc>
          <w:tcPr>
            <w:tcW w:w="4533" w:type="dxa"/>
          </w:tcPr>
          <w:p w14:paraId="59646F9F" w14:textId="79373739" w:rsidR="037EB447" w:rsidRDefault="3A87E8D5" w:rsidP="037EB447">
            <w:pPr>
              <w:rPr>
                <w:sz w:val="22"/>
                <w:szCs w:val="22"/>
              </w:rPr>
            </w:pPr>
            <w:proofErr w:type="spellStart"/>
            <w:r w:rsidRPr="5731BADE">
              <w:rPr>
                <w:sz w:val="22"/>
                <w:szCs w:val="22"/>
              </w:rPr>
              <w:t>addExposureDaysToEnd</w:t>
            </w:r>
            <w:proofErr w:type="spellEnd"/>
          </w:p>
        </w:tc>
        <w:tc>
          <w:tcPr>
            <w:tcW w:w="4533" w:type="dxa"/>
          </w:tcPr>
          <w:p w14:paraId="761C2ECE" w14:textId="6A4A3D36" w:rsidR="037EB447" w:rsidRDefault="3A87E8D5" w:rsidP="037EB447">
            <w:pPr>
              <w:rPr>
                <w:sz w:val="22"/>
                <w:szCs w:val="22"/>
              </w:rPr>
            </w:pPr>
            <w:r w:rsidRPr="5731BADE">
              <w:rPr>
                <w:sz w:val="22"/>
                <w:szCs w:val="22"/>
              </w:rPr>
              <w:t>FALSE</w:t>
            </w:r>
          </w:p>
        </w:tc>
      </w:tr>
      <w:tr w:rsidR="037EB447" w14:paraId="164F4329" w14:textId="77777777" w:rsidTr="5731BADE">
        <w:tc>
          <w:tcPr>
            <w:tcW w:w="4533" w:type="dxa"/>
          </w:tcPr>
          <w:p w14:paraId="27C648EB" w14:textId="45AFE22F" w:rsidR="037EB447" w:rsidRDefault="3A87E8D5" w:rsidP="037EB447">
            <w:pPr>
              <w:rPr>
                <w:sz w:val="22"/>
                <w:szCs w:val="22"/>
              </w:rPr>
            </w:pPr>
            <w:proofErr w:type="spellStart"/>
            <w:r w:rsidRPr="5731BADE">
              <w:rPr>
                <w:sz w:val="22"/>
                <w:szCs w:val="22"/>
              </w:rPr>
              <w:t>includeAllOutcomes</w:t>
            </w:r>
            <w:proofErr w:type="spellEnd"/>
          </w:p>
        </w:tc>
        <w:tc>
          <w:tcPr>
            <w:tcW w:w="4533" w:type="dxa"/>
          </w:tcPr>
          <w:p w14:paraId="352DC093" w14:textId="040B135D" w:rsidR="037EB447" w:rsidRDefault="3A87E8D5" w:rsidP="037EB447">
            <w:pPr>
              <w:rPr>
                <w:sz w:val="22"/>
                <w:szCs w:val="22"/>
              </w:rPr>
            </w:pPr>
            <w:r w:rsidRPr="5731BADE">
              <w:rPr>
                <w:sz w:val="22"/>
                <w:szCs w:val="22"/>
              </w:rPr>
              <w:t>TRUE</w:t>
            </w:r>
          </w:p>
        </w:tc>
      </w:tr>
      <w:tr w:rsidR="037EB447" w14:paraId="39620D2E" w14:textId="77777777" w:rsidTr="5731BADE">
        <w:tc>
          <w:tcPr>
            <w:tcW w:w="4533" w:type="dxa"/>
          </w:tcPr>
          <w:p w14:paraId="4D073756" w14:textId="21D95CC4" w:rsidR="037EB447" w:rsidRDefault="3A87E8D5" w:rsidP="037EB447">
            <w:pPr>
              <w:rPr>
                <w:sz w:val="22"/>
                <w:szCs w:val="22"/>
              </w:rPr>
            </w:pPr>
            <w:proofErr w:type="spellStart"/>
            <w:r w:rsidRPr="5731BADE">
              <w:rPr>
                <w:sz w:val="22"/>
                <w:szCs w:val="22"/>
              </w:rPr>
              <w:t>priorOutcomeLookback</w:t>
            </w:r>
            <w:proofErr w:type="spellEnd"/>
          </w:p>
        </w:tc>
        <w:tc>
          <w:tcPr>
            <w:tcW w:w="4533" w:type="dxa"/>
          </w:tcPr>
          <w:p w14:paraId="107A20F0" w14:textId="305FCDF8" w:rsidR="037EB447" w:rsidRDefault="3A87E8D5" w:rsidP="037EB447">
            <w:pPr>
              <w:rPr>
                <w:sz w:val="22"/>
                <w:szCs w:val="22"/>
              </w:rPr>
            </w:pPr>
            <w:r w:rsidRPr="5731BADE">
              <w:rPr>
                <w:sz w:val="22"/>
                <w:szCs w:val="22"/>
              </w:rPr>
              <w:t>99999</w:t>
            </w:r>
          </w:p>
        </w:tc>
      </w:tr>
      <w:tr w:rsidR="037EB447" w14:paraId="0EE2A744" w14:textId="77777777" w:rsidTr="5731BADE">
        <w:tc>
          <w:tcPr>
            <w:tcW w:w="4533" w:type="dxa"/>
          </w:tcPr>
          <w:p w14:paraId="22DE93E8" w14:textId="2D32990B" w:rsidR="037EB447" w:rsidRDefault="3A87E8D5" w:rsidP="037EB447">
            <w:pPr>
              <w:rPr>
                <w:sz w:val="22"/>
                <w:szCs w:val="22"/>
              </w:rPr>
            </w:pPr>
            <w:r w:rsidRPr="5731BADE">
              <w:rPr>
                <w:sz w:val="22"/>
                <w:szCs w:val="22"/>
              </w:rPr>
              <w:t>binary</w:t>
            </w:r>
          </w:p>
        </w:tc>
        <w:tc>
          <w:tcPr>
            <w:tcW w:w="4533" w:type="dxa"/>
          </w:tcPr>
          <w:p w14:paraId="59F64436" w14:textId="0BB18CCC" w:rsidR="037EB447" w:rsidRDefault="3A87E8D5" w:rsidP="037EB447">
            <w:pPr>
              <w:rPr>
                <w:sz w:val="22"/>
                <w:szCs w:val="22"/>
              </w:rPr>
            </w:pPr>
            <w:r w:rsidRPr="5731BADE">
              <w:rPr>
                <w:sz w:val="22"/>
                <w:szCs w:val="22"/>
              </w:rPr>
              <w:t>TRUE</w:t>
            </w:r>
          </w:p>
        </w:tc>
      </w:tr>
      <w:tr w:rsidR="037EB447" w14:paraId="26557924" w14:textId="77777777" w:rsidTr="5731BADE">
        <w:tc>
          <w:tcPr>
            <w:tcW w:w="4533" w:type="dxa"/>
          </w:tcPr>
          <w:p w14:paraId="556E24B0" w14:textId="1EFD7267" w:rsidR="037EB447" w:rsidRDefault="3A87E8D5" w:rsidP="037EB447">
            <w:pPr>
              <w:rPr>
                <w:sz w:val="22"/>
                <w:szCs w:val="22"/>
              </w:rPr>
            </w:pPr>
            <w:proofErr w:type="spellStart"/>
            <w:r w:rsidRPr="5731BADE">
              <w:rPr>
                <w:sz w:val="22"/>
                <w:szCs w:val="22"/>
              </w:rPr>
              <w:t>removeSubjectsWithPriorOutcome</w:t>
            </w:r>
            <w:proofErr w:type="spellEnd"/>
          </w:p>
        </w:tc>
        <w:tc>
          <w:tcPr>
            <w:tcW w:w="4533" w:type="dxa"/>
          </w:tcPr>
          <w:p w14:paraId="022B8A16" w14:textId="506FA9DC" w:rsidR="037EB447" w:rsidRDefault="3A87E8D5" w:rsidP="037EB447">
            <w:pPr>
              <w:rPr>
                <w:sz w:val="22"/>
                <w:szCs w:val="22"/>
              </w:rPr>
            </w:pPr>
            <w:r w:rsidRPr="5731BADE">
              <w:rPr>
                <w:sz w:val="22"/>
                <w:szCs w:val="22"/>
              </w:rPr>
              <w:t>FALSE</w:t>
            </w:r>
          </w:p>
        </w:tc>
      </w:tr>
      <w:tr w:rsidR="037EB447" w14:paraId="43263FD7" w14:textId="77777777" w:rsidTr="5731BADE">
        <w:tc>
          <w:tcPr>
            <w:tcW w:w="4533" w:type="dxa"/>
          </w:tcPr>
          <w:p w14:paraId="08CA3EE4" w14:textId="522479C9" w:rsidR="037EB447" w:rsidRDefault="3A87E8D5" w:rsidP="037EB447">
            <w:pPr>
              <w:rPr>
                <w:sz w:val="22"/>
                <w:szCs w:val="22"/>
              </w:rPr>
            </w:pPr>
            <w:proofErr w:type="spellStart"/>
            <w:r w:rsidRPr="5731BADE">
              <w:rPr>
                <w:sz w:val="22"/>
                <w:szCs w:val="22"/>
              </w:rPr>
              <w:t>riskWindowEnd</w:t>
            </w:r>
            <w:proofErr w:type="spellEnd"/>
          </w:p>
        </w:tc>
        <w:tc>
          <w:tcPr>
            <w:tcW w:w="4533" w:type="dxa"/>
          </w:tcPr>
          <w:p w14:paraId="39B4E63C" w14:textId="5A4E785E" w:rsidR="037EB447" w:rsidRDefault="3A87E8D5" w:rsidP="037EB447">
            <w:pPr>
              <w:rPr>
                <w:sz w:val="22"/>
                <w:szCs w:val="22"/>
              </w:rPr>
            </w:pPr>
            <w:r w:rsidRPr="5731BADE">
              <w:rPr>
                <w:sz w:val="22"/>
                <w:szCs w:val="22"/>
              </w:rPr>
              <w:t>30</w:t>
            </w:r>
          </w:p>
        </w:tc>
      </w:tr>
      <w:tr w:rsidR="037EB447" w14:paraId="3C6519B2" w14:textId="77777777" w:rsidTr="5731BADE">
        <w:tc>
          <w:tcPr>
            <w:tcW w:w="4533" w:type="dxa"/>
          </w:tcPr>
          <w:p w14:paraId="4D6A9AA8" w14:textId="113441B7" w:rsidR="037EB447" w:rsidRDefault="3A87E8D5" w:rsidP="037EB447">
            <w:pPr>
              <w:rPr>
                <w:sz w:val="22"/>
                <w:szCs w:val="22"/>
              </w:rPr>
            </w:pPr>
            <w:proofErr w:type="spellStart"/>
            <w:r w:rsidRPr="5731BADE">
              <w:rPr>
                <w:sz w:val="22"/>
                <w:szCs w:val="22"/>
              </w:rPr>
              <w:t>firstExposureOnly</w:t>
            </w:r>
            <w:proofErr w:type="spellEnd"/>
          </w:p>
        </w:tc>
        <w:tc>
          <w:tcPr>
            <w:tcW w:w="4533" w:type="dxa"/>
          </w:tcPr>
          <w:p w14:paraId="23695E40" w14:textId="38D72033" w:rsidR="037EB447" w:rsidRDefault="3A87E8D5" w:rsidP="037EB447">
            <w:pPr>
              <w:rPr>
                <w:sz w:val="22"/>
                <w:szCs w:val="22"/>
              </w:rPr>
            </w:pPr>
            <w:r w:rsidRPr="5731BADE">
              <w:rPr>
                <w:sz w:val="22"/>
                <w:szCs w:val="22"/>
              </w:rPr>
              <w:t>FALSE</w:t>
            </w:r>
          </w:p>
        </w:tc>
      </w:tr>
    </w:tbl>
    <w:p w14:paraId="0000010A" w14:textId="0D08C2C6" w:rsidR="00E00517" w:rsidRPr="00EA3DE1" w:rsidRDefault="00E00517" w:rsidP="037EB447">
      <w:pPr>
        <w:rPr>
          <w:rFonts w:asciiTheme="minorHAnsi" w:eastAsia="Arial" w:hAnsiTheme="minorHAnsi" w:cs="Arial"/>
          <w:b/>
          <w: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5CB861F7"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1" w:name="_Toc36400429"/>
      <w:r w:rsidR="005434AA" w:rsidRPr="00EA3DE1">
        <w:rPr>
          <w:rFonts w:asciiTheme="minorHAnsi" w:hAnsiTheme="minorHAnsi"/>
          <w:color w:val="000000" w:themeColor="text1"/>
          <w:lang w:val="en-GB"/>
        </w:rPr>
        <w:t>Statistical Analysis Method(s)</w:t>
      </w:r>
      <w:bookmarkEnd w:id="11"/>
    </w:p>
    <w:p w14:paraId="00000127" w14:textId="77777777" w:rsidR="00E00517" w:rsidRPr="00EA3DE1" w:rsidRDefault="005434AA" w:rsidP="00AE7620">
      <w:pPr>
        <w:pStyle w:val="Heading3"/>
        <w:numPr>
          <w:ilvl w:val="2"/>
          <w:numId w:val="10"/>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00000129" w14:textId="73BB830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7">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0000012A" w14:textId="77777777" w:rsidR="00E00517" w:rsidRPr="00EA3DE1" w:rsidRDefault="005434AA" w:rsidP="00AE7620">
      <w:pPr>
        <w:pStyle w:val="Heading3"/>
        <w:numPr>
          <w:ilvl w:val="2"/>
          <w:numId w:val="10"/>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570498DA"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2" w:name="_Toc36400430"/>
      <w:r w:rsidR="005434AA" w:rsidRPr="00EA3DE1">
        <w:rPr>
          <w:rFonts w:asciiTheme="minorHAnsi" w:hAnsiTheme="minorHAnsi"/>
          <w:color w:val="000000" w:themeColor="text1"/>
          <w:lang w:val="en-GB"/>
        </w:rPr>
        <w:t>Quality Control</w:t>
      </w:r>
      <w:bookmarkEnd w:id="12"/>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8">
        <w:r w:rsidRPr="00EA3DE1">
          <w:rPr>
            <w:rFonts w:asciiTheme="minorHAnsi" w:hAnsiTheme="minorHAnsi"/>
            <w:color w:val="000000" w:themeColor="text1"/>
            <w:sz w:val="22"/>
            <w:szCs w:val="22"/>
            <w:u w:val="single"/>
            <w:lang w:val="en-GB"/>
          </w:rPr>
          <w:t>https://ohdsi.github.io/TheBookOfOhdsi/SoftwareValidity.html</w:t>
        </w:r>
      </w:hyperlink>
    </w:p>
    <w:p w14:paraId="00000148" w14:textId="6668C773" w:rsidR="00E00517" w:rsidRPr="00EA3DE1" w:rsidRDefault="00466A77" w:rsidP="00F1287D">
      <w:pPr>
        <w:pStyle w:val="Heading2"/>
        <w:numPr>
          <w:ilvl w:val="1"/>
          <w:numId w:val="10"/>
        </w:numPr>
        <w:jc w:val="both"/>
        <w:rPr>
          <w:rFonts w:asciiTheme="minorHAnsi" w:hAnsiTheme="minorHAnsi"/>
          <w:color w:val="000000" w:themeColor="text1"/>
          <w:lang w:val="en-GB"/>
        </w:rPr>
      </w:pPr>
      <w:r>
        <w:rPr>
          <w:rFonts w:asciiTheme="minorHAnsi" w:hAnsiTheme="minorHAnsi"/>
          <w:color w:val="000000" w:themeColor="text1"/>
          <w:lang w:val="en-GB"/>
        </w:rPr>
        <w:t xml:space="preserve"> </w:t>
      </w:r>
      <w:bookmarkStart w:id="13" w:name="_Toc36400431"/>
      <w:r w:rsidR="005434AA" w:rsidRPr="00EA3DE1">
        <w:rPr>
          <w:rFonts w:asciiTheme="minorHAnsi" w:hAnsiTheme="minorHAnsi"/>
          <w:color w:val="000000" w:themeColor="text1"/>
          <w:lang w:val="en-GB"/>
        </w:rPr>
        <w:t>Tools</w:t>
      </w:r>
      <w:bookmarkEnd w:id="13"/>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9"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0">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38C4776F" w:rsidR="00E00517" w:rsidRPr="00EA3DE1" w:rsidRDefault="005434AA" w:rsidP="5C1DA5EC">
      <w:pPr>
        <w:jc w:val="both"/>
        <w:rPr>
          <w:rFonts w:asciiTheme="minorHAnsi" w:hAnsiTheme="minorHAnsi"/>
          <w:color w:val="000000" w:themeColor="text1"/>
          <w:sz w:val="22"/>
          <w:szCs w:val="22"/>
          <w:lang w:val="en-GB"/>
        </w:rPr>
      </w:pPr>
      <w:r w:rsidRPr="5C1DA5EC">
        <w:rPr>
          <w:rFonts w:asciiTheme="minorHAnsi" w:hAnsiTheme="minorHAnsi"/>
          <w:color w:val="000000" w:themeColor="text1"/>
          <w:sz w:val="22"/>
          <w:szCs w:val="22"/>
          <w:lang w:val="en-GB"/>
        </w:rPr>
        <w:t>This study will be designed using OHDSI tools and run with R</w:t>
      </w:r>
      <w:r w:rsidR="00630900" w:rsidRPr="5C1DA5EC">
        <w:rPr>
          <w:rFonts w:asciiTheme="minorHAnsi" w:hAnsiTheme="minorHAnsi"/>
          <w:color w:val="000000" w:themeColor="text1"/>
          <w:sz w:val="22"/>
          <w:szCs w:val="22"/>
          <w:lang w:val="en-GB"/>
        </w:rPr>
        <w:t xml:space="preserve"> </w:t>
      </w:r>
      <w:r w:rsidR="56992052" w:rsidRPr="5C1DA5EC">
        <w:rPr>
          <w:rFonts w:asciiTheme="minorHAnsi" w:hAnsiTheme="minorHAnsi"/>
          <w:color w:val="000000" w:themeColor="text1"/>
          <w:sz w:val="22"/>
          <w:szCs w:val="22"/>
          <w:lang w:val="en-GB"/>
        </w:rPr>
        <w:t>(</w:t>
      </w:r>
      <w:r w:rsidR="054A893C" w:rsidRPr="5C1DA5EC">
        <w:rPr>
          <w:rFonts w:asciiTheme="minorHAnsi" w:hAnsiTheme="minorHAnsi"/>
          <w:color w:val="000000" w:themeColor="text1"/>
          <w:sz w:val="22"/>
          <w:szCs w:val="22"/>
          <w:lang w:val="en-GB"/>
        </w:rPr>
        <w:t>20</w:t>
      </w:r>
      <w:r w:rsidR="56992052" w:rsidRPr="5C1DA5EC">
        <w:rPr>
          <w:rFonts w:asciiTheme="minorHAnsi" w:hAnsiTheme="minorHAnsi"/>
          <w:color w:val="000000" w:themeColor="text1"/>
          <w:sz w:val="22"/>
          <w:szCs w:val="22"/>
          <w:lang w:val="en-GB"/>
        </w:rPr>
        <w:t>).</w:t>
      </w:r>
      <w:r w:rsidR="001B0393" w:rsidRPr="5C1DA5EC">
        <w:rPr>
          <w:rFonts w:asciiTheme="minorHAnsi" w:hAnsiTheme="minorHAnsi"/>
          <w:color w:val="000000" w:themeColor="text1"/>
          <w:sz w:val="22"/>
          <w:szCs w:val="22"/>
          <w:lang w:val="en-GB"/>
        </w:rPr>
        <w:t xml:space="preserve"> </w:t>
      </w:r>
      <w:r w:rsidRPr="5C1DA5EC">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14" w:name="_Toc36400432"/>
      <w:r w:rsidRPr="3EB6B169">
        <w:rPr>
          <w:rFonts w:asciiTheme="minorHAnsi" w:hAnsiTheme="minorHAnsi"/>
          <w:color w:val="000000" w:themeColor="text1"/>
          <w:lang w:val="en-GB"/>
        </w:rPr>
        <w:t>Diagnostics</w:t>
      </w:r>
      <w:bookmarkEnd w:id="14"/>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Reviewing the incidence rates of the outcomes in the target population prior to performing the analysis will allow us to assess its feasibility.  The full table can be found in the 'Table and Figures' </w:t>
      </w:r>
      <w:r w:rsidRPr="00EA3DE1">
        <w:rPr>
          <w:rFonts w:asciiTheme="minorHAnsi" w:hAnsiTheme="minorHAnsi"/>
          <w:color w:val="000000" w:themeColor="text1"/>
          <w:sz w:val="22"/>
          <w:szCs w:val="22"/>
          <w:lang w:val="en-GB"/>
        </w:rPr>
        <w:lastRenderedPageBreak/>
        <w:t>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15" w:name="_Toc36400433"/>
      <w:r w:rsidRPr="3EB6B169">
        <w:rPr>
          <w:rFonts w:asciiTheme="minorHAnsi" w:hAnsiTheme="minorHAnsi"/>
          <w:color w:val="000000" w:themeColor="text1"/>
          <w:lang w:val="en-GB"/>
        </w:rPr>
        <w:t>Data Analysis Plan</w:t>
      </w:r>
      <w:bookmarkEnd w:id="15"/>
    </w:p>
    <w:p w14:paraId="0000015A" w14:textId="2BC9E655"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6" w:name="_Toc36400434"/>
      <w:r w:rsidR="005434AA" w:rsidRPr="00EA3DE1">
        <w:rPr>
          <w:rFonts w:asciiTheme="minorHAnsi" w:hAnsiTheme="minorHAnsi"/>
          <w:color w:val="000000" w:themeColor="text1"/>
          <w:lang w:val="en-GB"/>
        </w:rPr>
        <w:t>Algorithm Settings</w:t>
      </w:r>
      <w:bookmarkEnd w:id="16"/>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EA3DE1" w14:paraId="0CF78A3F" w14:textId="77777777">
        <w:trPr>
          <w:jc w:val="center"/>
        </w:trPr>
        <w:tc>
          <w:tcPr>
            <w:tcW w:w="4533" w:type="dxa"/>
            <w:shd w:val="clear" w:color="auto" w:fill="auto"/>
          </w:tcPr>
          <w:p w14:paraId="0000015D"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14:paraId="0000015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shd w:val="clear" w:color="auto" w:fill="auto"/>
          </w:tcPr>
          <w:p w14:paraId="0000015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14:paraId="00000160" w14:textId="77777777" w:rsidR="00E00517" w:rsidRPr="00EA3DE1" w:rsidRDefault="00E00517" w:rsidP="00AE7620">
            <w:pPr>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shd w:val="clear" w:color="auto" w:fill="auto"/>
          </w:tcPr>
          <w:p w14:paraId="0000016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14:paraId="0000016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B9623AA"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7" w:name="_Toc36400435"/>
      <w:r w:rsidR="005434AA" w:rsidRPr="00EA3DE1">
        <w:rPr>
          <w:rFonts w:asciiTheme="minorHAnsi" w:hAnsiTheme="minorHAnsi"/>
          <w:color w:val="000000" w:themeColor="text1"/>
          <w:lang w:val="en-GB"/>
        </w:rPr>
        <w:t>Covariate Settings</w:t>
      </w:r>
      <w:bookmarkEnd w:id="17"/>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#1</w:t>
      </w:r>
    </w:p>
    <w:tbl>
      <w:tblPr>
        <w:tblStyle w:val="TableGrid"/>
        <w:tblW w:w="0" w:type="auto"/>
        <w:tblLayout w:type="fixed"/>
        <w:tblLook w:val="06A0" w:firstRow="1" w:lastRow="0" w:firstColumn="1" w:lastColumn="0" w:noHBand="1" w:noVBand="1"/>
      </w:tblPr>
      <w:tblGrid>
        <w:gridCol w:w="5310"/>
        <w:gridCol w:w="3756"/>
      </w:tblGrid>
      <w:tr w:rsidR="037EB447" w14:paraId="0E71B044" w14:textId="77777777" w:rsidTr="5731BADE">
        <w:tc>
          <w:tcPr>
            <w:tcW w:w="5310" w:type="dxa"/>
          </w:tcPr>
          <w:p w14:paraId="17B6513A" w14:textId="2C481647" w:rsidR="66B73191" w:rsidRDefault="12DB8762" w:rsidP="037EB447">
            <w:pPr>
              <w:rPr>
                <w:sz w:val="22"/>
                <w:szCs w:val="22"/>
              </w:rPr>
            </w:pPr>
            <w:r w:rsidRPr="5731BADE">
              <w:rPr>
                <w:sz w:val="22"/>
                <w:szCs w:val="22"/>
              </w:rPr>
              <w:t>Covariates</w:t>
            </w:r>
          </w:p>
        </w:tc>
        <w:tc>
          <w:tcPr>
            <w:tcW w:w="3756" w:type="dxa"/>
          </w:tcPr>
          <w:p w14:paraId="6D3C4F8D" w14:textId="5531D199" w:rsidR="66B73191" w:rsidRDefault="12DB8762" w:rsidP="037EB447">
            <w:pPr>
              <w:rPr>
                <w:sz w:val="22"/>
                <w:szCs w:val="22"/>
              </w:rPr>
            </w:pPr>
            <w:r w:rsidRPr="5731BADE">
              <w:rPr>
                <w:sz w:val="22"/>
                <w:szCs w:val="22"/>
              </w:rPr>
              <w:t>Settings</w:t>
            </w:r>
          </w:p>
        </w:tc>
      </w:tr>
      <w:tr w:rsidR="037EB447" w14:paraId="3869FB02" w14:textId="77777777" w:rsidTr="5731BADE">
        <w:tc>
          <w:tcPr>
            <w:tcW w:w="5310" w:type="dxa"/>
          </w:tcPr>
          <w:p w14:paraId="64D10794" w14:textId="68AB7E15" w:rsidR="037EB447" w:rsidRDefault="3A87E8D5" w:rsidP="037EB447">
            <w:pPr>
              <w:rPr>
                <w:sz w:val="22"/>
                <w:szCs w:val="22"/>
              </w:rPr>
            </w:pPr>
            <w:proofErr w:type="spellStart"/>
            <w:r w:rsidRPr="5731BADE">
              <w:rPr>
                <w:sz w:val="22"/>
                <w:szCs w:val="22"/>
              </w:rPr>
              <w:t>VisitCountMediumTerm</w:t>
            </w:r>
            <w:proofErr w:type="spellEnd"/>
          </w:p>
        </w:tc>
        <w:tc>
          <w:tcPr>
            <w:tcW w:w="3756" w:type="dxa"/>
          </w:tcPr>
          <w:p w14:paraId="694FC681" w14:textId="5B150B12" w:rsidR="037EB447" w:rsidRDefault="3A87E8D5" w:rsidP="037EB447">
            <w:pPr>
              <w:rPr>
                <w:sz w:val="22"/>
                <w:szCs w:val="22"/>
              </w:rPr>
            </w:pPr>
            <w:r w:rsidRPr="5731BADE">
              <w:rPr>
                <w:sz w:val="22"/>
                <w:szCs w:val="22"/>
              </w:rPr>
              <w:t>FALSE</w:t>
            </w:r>
          </w:p>
        </w:tc>
      </w:tr>
      <w:tr w:rsidR="037EB447" w14:paraId="0FFDB7FF" w14:textId="77777777" w:rsidTr="5731BADE">
        <w:tc>
          <w:tcPr>
            <w:tcW w:w="5310" w:type="dxa"/>
          </w:tcPr>
          <w:p w14:paraId="174F3826" w14:textId="5ADCE199" w:rsidR="037EB447" w:rsidRDefault="3A87E8D5" w:rsidP="037EB447">
            <w:pPr>
              <w:rPr>
                <w:sz w:val="22"/>
                <w:szCs w:val="22"/>
              </w:rPr>
            </w:pPr>
            <w:proofErr w:type="spellStart"/>
            <w:r w:rsidRPr="5731BADE">
              <w:rPr>
                <w:sz w:val="22"/>
                <w:szCs w:val="22"/>
              </w:rPr>
              <w:t>ObservationShortTerm</w:t>
            </w:r>
            <w:proofErr w:type="spellEnd"/>
          </w:p>
        </w:tc>
        <w:tc>
          <w:tcPr>
            <w:tcW w:w="3756" w:type="dxa"/>
          </w:tcPr>
          <w:p w14:paraId="4781A4B1" w14:textId="4B8534D5" w:rsidR="037EB447" w:rsidRDefault="3A87E8D5" w:rsidP="037EB447">
            <w:pPr>
              <w:rPr>
                <w:sz w:val="22"/>
                <w:szCs w:val="22"/>
              </w:rPr>
            </w:pPr>
            <w:r w:rsidRPr="5731BADE">
              <w:rPr>
                <w:sz w:val="22"/>
                <w:szCs w:val="22"/>
              </w:rPr>
              <w:t>FALSE</w:t>
            </w:r>
          </w:p>
        </w:tc>
      </w:tr>
      <w:tr w:rsidR="037EB447" w14:paraId="3276530C" w14:textId="77777777" w:rsidTr="5731BADE">
        <w:tc>
          <w:tcPr>
            <w:tcW w:w="5310" w:type="dxa"/>
          </w:tcPr>
          <w:p w14:paraId="6DCAB7C2" w14:textId="0725A3A4" w:rsidR="037EB447" w:rsidRDefault="3A87E8D5" w:rsidP="037EB447">
            <w:pPr>
              <w:rPr>
                <w:sz w:val="22"/>
                <w:szCs w:val="22"/>
              </w:rPr>
            </w:pPr>
            <w:proofErr w:type="spellStart"/>
            <w:r w:rsidRPr="5731BADE">
              <w:rPr>
                <w:sz w:val="22"/>
                <w:szCs w:val="22"/>
              </w:rPr>
              <w:t>shortTermStartDays</w:t>
            </w:r>
            <w:proofErr w:type="spellEnd"/>
          </w:p>
        </w:tc>
        <w:tc>
          <w:tcPr>
            <w:tcW w:w="3756" w:type="dxa"/>
          </w:tcPr>
          <w:p w14:paraId="752C15E8" w14:textId="3031FF4E" w:rsidR="037EB447" w:rsidRDefault="3A87E8D5" w:rsidP="037EB447">
            <w:pPr>
              <w:rPr>
                <w:sz w:val="22"/>
                <w:szCs w:val="22"/>
              </w:rPr>
            </w:pPr>
            <w:r w:rsidRPr="5731BADE">
              <w:rPr>
                <w:sz w:val="22"/>
                <w:szCs w:val="22"/>
              </w:rPr>
              <w:t>-30</w:t>
            </w:r>
          </w:p>
        </w:tc>
      </w:tr>
      <w:tr w:rsidR="037EB447" w14:paraId="38B74E0B" w14:textId="77777777" w:rsidTr="5731BADE">
        <w:tc>
          <w:tcPr>
            <w:tcW w:w="5310" w:type="dxa"/>
          </w:tcPr>
          <w:p w14:paraId="61DA6AE7" w14:textId="7744B583" w:rsidR="037EB447" w:rsidRDefault="3A87E8D5" w:rsidP="037EB447">
            <w:pPr>
              <w:rPr>
                <w:sz w:val="22"/>
                <w:szCs w:val="22"/>
              </w:rPr>
            </w:pPr>
            <w:proofErr w:type="spellStart"/>
            <w:r w:rsidRPr="5731BADE">
              <w:rPr>
                <w:sz w:val="22"/>
                <w:szCs w:val="22"/>
              </w:rPr>
              <w:t>MeasurementRangeGroupShortTerm</w:t>
            </w:r>
            <w:proofErr w:type="spellEnd"/>
          </w:p>
        </w:tc>
        <w:tc>
          <w:tcPr>
            <w:tcW w:w="3756" w:type="dxa"/>
          </w:tcPr>
          <w:p w14:paraId="37CB12A5" w14:textId="772AED59" w:rsidR="037EB447" w:rsidRDefault="3A87E8D5" w:rsidP="037EB447">
            <w:pPr>
              <w:rPr>
                <w:sz w:val="22"/>
                <w:szCs w:val="22"/>
              </w:rPr>
            </w:pPr>
            <w:r w:rsidRPr="5731BADE">
              <w:rPr>
                <w:sz w:val="22"/>
                <w:szCs w:val="22"/>
              </w:rPr>
              <w:t>FALSE</w:t>
            </w:r>
          </w:p>
        </w:tc>
      </w:tr>
      <w:tr w:rsidR="037EB447" w14:paraId="3A0A7A62" w14:textId="77777777" w:rsidTr="5731BADE">
        <w:tc>
          <w:tcPr>
            <w:tcW w:w="5310" w:type="dxa"/>
          </w:tcPr>
          <w:p w14:paraId="1D872A47" w14:textId="78154B12" w:rsidR="037EB447" w:rsidRDefault="3A87E8D5" w:rsidP="037EB447">
            <w:pPr>
              <w:rPr>
                <w:sz w:val="22"/>
                <w:szCs w:val="22"/>
              </w:rPr>
            </w:pPr>
            <w:proofErr w:type="spellStart"/>
            <w:r w:rsidRPr="5731BADE">
              <w:rPr>
                <w:sz w:val="22"/>
                <w:szCs w:val="22"/>
              </w:rPr>
              <w:t>ConditionOccurrenceLongTerm</w:t>
            </w:r>
            <w:proofErr w:type="spellEnd"/>
          </w:p>
        </w:tc>
        <w:tc>
          <w:tcPr>
            <w:tcW w:w="3756" w:type="dxa"/>
          </w:tcPr>
          <w:p w14:paraId="757452F7" w14:textId="251593F4" w:rsidR="037EB447" w:rsidRDefault="3A87E8D5" w:rsidP="037EB447">
            <w:pPr>
              <w:rPr>
                <w:sz w:val="22"/>
                <w:szCs w:val="22"/>
              </w:rPr>
            </w:pPr>
            <w:r w:rsidRPr="5731BADE">
              <w:rPr>
                <w:sz w:val="22"/>
                <w:szCs w:val="22"/>
              </w:rPr>
              <w:t>FALSE</w:t>
            </w:r>
          </w:p>
        </w:tc>
      </w:tr>
      <w:tr w:rsidR="037EB447" w14:paraId="5B0522B3" w14:textId="77777777" w:rsidTr="5731BADE">
        <w:tc>
          <w:tcPr>
            <w:tcW w:w="5310" w:type="dxa"/>
          </w:tcPr>
          <w:p w14:paraId="38EE8464" w14:textId="7D32CEEB" w:rsidR="037EB447" w:rsidRDefault="3A87E8D5" w:rsidP="037EB447">
            <w:pPr>
              <w:rPr>
                <w:sz w:val="22"/>
                <w:szCs w:val="22"/>
              </w:rPr>
            </w:pPr>
            <w:proofErr w:type="spellStart"/>
            <w:r w:rsidRPr="5731BADE">
              <w:rPr>
                <w:sz w:val="22"/>
                <w:szCs w:val="22"/>
              </w:rPr>
              <w:t>DrugEraStartLongTerm</w:t>
            </w:r>
            <w:proofErr w:type="spellEnd"/>
          </w:p>
        </w:tc>
        <w:tc>
          <w:tcPr>
            <w:tcW w:w="3756" w:type="dxa"/>
          </w:tcPr>
          <w:p w14:paraId="7725C45C" w14:textId="768D0E37" w:rsidR="037EB447" w:rsidRDefault="3A87E8D5" w:rsidP="037EB447">
            <w:pPr>
              <w:rPr>
                <w:sz w:val="22"/>
                <w:szCs w:val="22"/>
              </w:rPr>
            </w:pPr>
            <w:r w:rsidRPr="5731BADE">
              <w:rPr>
                <w:sz w:val="22"/>
                <w:szCs w:val="22"/>
              </w:rPr>
              <w:t>FALSE</w:t>
            </w:r>
          </w:p>
        </w:tc>
      </w:tr>
      <w:tr w:rsidR="037EB447" w14:paraId="5A870977" w14:textId="77777777" w:rsidTr="5731BADE">
        <w:tc>
          <w:tcPr>
            <w:tcW w:w="5310" w:type="dxa"/>
          </w:tcPr>
          <w:p w14:paraId="4CEEFE4C" w14:textId="4CE7EBD4" w:rsidR="037EB447" w:rsidRDefault="3A87E8D5" w:rsidP="037EB447">
            <w:pPr>
              <w:rPr>
                <w:sz w:val="22"/>
                <w:szCs w:val="22"/>
              </w:rPr>
            </w:pPr>
            <w:proofErr w:type="spellStart"/>
            <w:r w:rsidRPr="5731BADE">
              <w:rPr>
                <w:sz w:val="22"/>
                <w:szCs w:val="22"/>
              </w:rPr>
              <w:t>VisitCountShortTerm</w:t>
            </w:r>
            <w:proofErr w:type="spellEnd"/>
          </w:p>
        </w:tc>
        <w:tc>
          <w:tcPr>
            <w:tcW w:w="3756" w:type="dxa"/>
          </w:tcPr>
          <w:p w14:paraId="2939E1BC" w14:textId="1688AD03" w:rsidR="037EB447" w:rsidRDefault="3A87E8D5" w:rsidP="037EB447">
            <w:pPr>
              <w:rPr>
                <w:sz w:val="22"/>
                <w:szCs w:val="22"/>
              </w:rPr>
            </w:pPr>
            <w:r w:rsidRPr="5731BADE">
              <w:rPr>
                <w:sz w:val="22"/>
                <w:szCs w:val="22"/>
              </w:rPr>
              <w:t>FALSE</w:t>
            </w:r>
          </w:p>
        </w:tc>
      </w:tr>
      <w:tr w:rsidR="037EB447" w14:paraId="3B8FD874" w14:textId="77777777" w:rsidTr="5731BADE">
        <w:tc>
          <w:tcPr>
            <w:tcW w:w="5310" w:type="dxa"/>
          </w:tcPr>
          <w:p w14:paraId="6A6D1FC3" w14:textId="30F17FDA" w:rsidR="037EB447" w:rsidRDefault="3A87E8D5" w:rsidP="037EB447">
            <w:pPr>
              <w:rPr>
                <w:sz w:val="22"/>
                <w:szCs w:val="22"/>
              </w:rPr>
            </w:pPr>
            <w:r w:rsidRPr="5731BADE">
              <w:rPr>
                <w:sz w:val="22"/>
                <w:szCs w:val="22"/>
              </w:rPr>
              <w:t>Chads2Vasc</w:t>
            </w:r>
          </w:p>
        </w:tc>
        <w:tc>
          <w:tcPr>
            <w:tcW w:w="3756" w:type="dxa"/>
          </w:tcPr>
          <w:p w14:paraId="00D9670B" w14:textId="2BA9D117" w:rsidR="037EB447" w:rsidRDefault="3A87E8D5" w:rsidP="037EB447">
            <w:pPr>
              <w:rPr>
                <w:sz w:val="22"/>
                <w:szCs w:val="22"/>
              </w:rPr>
            </w:pPr>
            <w:r w:rsidRPr="5731BADE">
              <w:rPr>
                <w:sz w:val="22"/>
                <w:szCs w:val="22"/>
              </w:rPr>
              <w:t>FALSE</w:t>
            </w:r>
          </w:p>
        </w:tc>
      </w:tr>
      <w:tr w:rsidR="037EB447" w14:paraId="38218AB2" w14:textId="77777777" w:rsidTr="5731BADE">
        <w:tc>
          <w:tcPr>
            <w:tcW w:w="5310" w:type="dxa"/>
          </w:tcPr>
          <w:p w14:paraId="5BBD36DE" w14:textId="5AF9169C" w:rsidR="037EB447" w:rsidRDefault="3A87E8D5" w:rsidP="037EB447">
            <w:pPr>
              <w:rPr>
                <w:sz w:val="22"/>
                <w:szCs w:val="22"/>
              </w:rPr>
            </w:pPr>
            <w:proofErr w:type="spellStart"/>
            <w:r w:rsidRPr="5731BADE">
              <w:rPr>
                <w:sz w:val="22"/>
                <w:szCs w:val="22"/>
              </w:rPr>
              <w:t>ConditionGroupEraStartLongTerm</w:t>
            </w:r>
            <w:proofErr w:type="spellEnd"/>
          </w:p>
        </w:tc>
        <w:tc>
          <w:tcPr>
            <w:tcW w:w="3756" w:type="dxa"/>
          </w:tcPr>
          <w:p w14:paraId="784A4065" w14:textId="501239CA" w:rsidR="037EB447" w:rsidRDefault="3A87E8D5" w:rsidP="037EB447">
            <w:pPr>
              <w:rPr>
                <w:sz w:val="22"/>
                <w:szCs w:val="22"/>
              </w:rPr>
            </w:pPr>
            <w:r w:rsidRPr="5731BADE">
              <w:rPr>
                <w:sz w:val="22"/>
                <w:szCs w:val="22"/>
              </w:rPr>
              <w:t>FALSE</w:t>
            </w:r>
          </w:p>
        </w:tc>
      </w:tr>
      <w:tr w:rsidR="037EB447" w14:paraId="64267DCF" w14:textId="77777777" w:rsidTr="5731BADE">
        <w:tc>
          <w:tcPr>
            <w:tcW w:w="5310" w:type="dxa"/>
          </w:tcPr>
          <w:p w14:paraId="3D85E26D" w14:textId="39EB7CDE" w:rsidR="037EB447" w:rsidRDefault="3A87E8D5" w:rsidP="037EB447">
            <w:pPr>
              <w:rPr>
                <w:sz w:val="22"/>
                <w:szCs w:val="22"/>
              </w:rPr>
            </w:pPr>
            <w:proofErr w:type="spellStart"/>
            <w:r w:rsidRPr="5731BADE">
              <w:rPr>
                <w:sz w:val="22"/>
                <w:szCs w:val="22"/>
              </w:rPr>
              <w:t>ConditionEraShortTerm</w:t>
            </w:r>
            <w:proofErr w:type="spellEnd"/>
          </w:p>
        </w:tc>
        <w:tc>
          <w:tcPr>
            <w:tcW w:w="3756" w:type="dxa"/>
          </w:tcPr>
          <w:p w14:paraId="1BC39508" w14:textId="32DC815D" w:rsidR="037EB447" w:rsidRDefault="3A87E8D5" w:rsidP="037EB447">
            <w:pPr>
              <w:rPr>
                <w:sz w:val="22"/>
                <w:szCs w:val="22"/>
              </w:rPr>
            </w:pPr>
            <w:r w:rsidRPr="5731BADE">
              <w:rPr>
                <w:sz w:val="22"/>
                <w:szCs w:val="22"/>
              </w:rPr>
              <w:t>FALSE</w:t>
            </w:r>
          </w:p>
        </w:tc>
      </w:tr>
      <w:tr w:rsidR="037EB447" w14:paraId="3208CADC" w14:textId="77777777" w:rsidTr="5731BADE">
        <w:tc>
          <w:tcPr>
            <w:tcW w:w="5310" w:type="dxa"/>
          </w:tcPr>
          <w:p w14:paraId="542A7558" w14:textId="72213D6C" w:rsidR="037EB447" w:rsidRDefault="3A87E8D5" w:rsidP="037EB447">
            <w:pPr>
              <w:rPr>
                <w:sz w:val="22"/>
                <w:szCs w:val="22"/>
              </w:rPr>
            </w:pPr>
            <w:proofErr w:type="spellStart"/>
            <w:r w:rsidRPr="5731BADE">
              <w:rPr>
                <w:sz w:val="22"/>
                <w:szCs w:val="22"/>
              </w:rPr>
              <w:t>Dcsi</w:t>
            </w:r>
            <w:proofErr w:type="spellEnd"/>
          </w:p>
        </w:tc>
        <w:tc>
          <w:tcPr>
            <w:tcW w:w="3756" w:type="dxa"/>
          </w:tcPr>
          <w:p w14:paraId="482656C0" w14:textId="7CCB0042" w:rsidR="037EB447" w:rsidRDefault="3A87E8D5" w:rsidP="037EB447">
            <w:pPr>
              <w:rPr>
                <w:sz w:val="22"/>
                <w:szCs w:val="22"/>
              </w:rPr>
            </w:pPr>
            <w:r w:rsidRPr="5731BADE">
              <w:rPr>
                <w:sz w:val="22"/>
                <w:szCs w:val="22"/>
              </w:rPr>
              <w:t>FALSE</w:t>
            </w:r>
          </w:p>
        </w:tc>
      </w:tr>
      <w:tr w:rsidR="037EB447" w14:paraId="52275A08" w14:textId="77777777" w:rsidTr="5731BADE">
        <w:tc>
          <w:tcPr>
            <w:tcW w:w="5310" w:type="dxa"/>
          </w:tcPr>
          <w:p w14:paraId="2149D13A" w14:textId="41674BFA" w:rsidR="037EB447" w:rsidRDefault="3A87E8D5" w:rsidP="037EB447">
            <w:pPr>
              <w:rPr>
                <w:sz w:val="22"/>
                <w:szCs w:val="22"/>
              </w:rPr>
            </w:pPr>
            <w:proofErr w:type="spellStart"/>
            <w:r w:rsidRPr="5731BADE">
              <w:rPr>
                <w:sz w:val="22"/>
                <w:szCs w:val="22"/>
              </w:rPr>
              <w:t>DrugGroupEraLongTerm</w:t>
            </w:r>
            <w:proofErr w:type="spellEnd"/>
          </w:p>
        </w:tc>
        <w:tc>
          <w:tcPr>
            <w:tcW w:w="3756" w:type="dxa"/>
          </w:tcPr>
          <w:p w14:paraId="24CD666D" w14:textId="21380BA2" w:rsidR="037EB447" w:rsidRDefault="3A87E8D5" w:rsidP="037EB447">
            <w:pPr>
              <w:rPr>
                <w:sz w:val="22"/>
                <w:szCs w:val="22"/>
              </w:rPr>
            </w:pPr>
            <w:r w:rsidRPr="5731BADE">
              <w:rPr>
                <w:sz w:val="22"/>
                <w:szCs w:val="22"/>
              </w:rPr>
              <w:t>TRUE</w:t>
            </w:r>
          </w:p>
        </w:tc>
      </w:tr>
      <w:tr w:rsidR="037EB447" w14:paraId="1C326BF9" w14:textId="77777777" w:rsidTr="5731BADE">
        <w:tc>
          <w:tcPr>
            <w:tcW w:w="5310" w:type="dxa"/>
          </w:tcPr>
          <w:p w14:paraId="040E2C34" w14:textId="45827B74" w:rsidR="037EB447" w:rsidRDefault="3A87E8D5" w:rsidP="037EB447">
            <w:pPr>
              <w:rPr>
                <w:sz w:val="22"/>
                <w:szCs w:val="22"/>
              </w:rPr>
            </w:pPr>
            <w:proofErr w:type="spellStart"/>
            <w:r w:rsidRPr="5731BADE">
              <w:rPr>
                <w:sz w:val="22"/>
                <w:szCs w:val="22"/>
              </w:rPr>
              <w:t>DrugGroupEraShortTerm</w:t>
            </w:r>
            <w:proofErr w:type="spellEnd"/>
          </w:p>
        </w:tc>
        <w:tc>
          <w:tcPr>
            <w:tcW w:w="3756" w:type="dxa"/>
          </w:tcPr>
          <w:p w14:paraId="69204A1D" w14:textId="21097A13" w:rsidR="037EB447" w:rsidRDefault="3A87E8D5" w:rsidP="037EB447">
            <w:pPr>
              <w:rPr>
                <w:sz w:val="22"/>
                <w:szCs w:val="22"/>
              </w:rPr>
            </w:pPr>
            <w:r w:rsidRPr="5731BADE">
              <w:rPr>
                <w:sz w:val="22"/>
                <w:szCs w:val="22"/>
              </w:rPr>
              <w:t>TRUE</w:t>
            </w:r>
          </w:p>
        </w:tc>
      </w:tr>
      <w:tr w:rsidR="037EB447" w14:paraId="2D61A9C7" w14:textId="77777777" w:rsidTr="5731BADE">
        <w:tc>
          <w:tcPr>
            <w:tcW w:w="5310" w:type="dxa"/>
          </w:tcPr>
          <w:p w14:paraId="55DCC3F3" w14:textId="3D6377B7" w:rsidR="037EB447" w:rsidRDefault="3A87E8D5" w:rsidP="037EB447">
            <w:pPr>
              <w:rPr>
                <w:sz w:val="22"/>
                <w:szCs w:val="22"/>
              </w:rPr>
            </w:pPr>
            <w:proofErr w:type="spellStart"/>
            <w:r w:rsidRPr="5731BADE">
              <w:rPr>
                <w:sz w:val="22"/>
                <w:szCs w:val="22"/>
              </w:rPr>
              <w:t>ConditionEraStartLongTerm</w:t>
            </w:r>
            <w:proofErr w:type="spellEnd"/>
          </w:p>
        </w:tc>
        <w:tc>
          <w:tcPr>
            <w:tcW w:w="3756" w:type="dxa"/>
          </w:tcPr>
          <w:p w14:paraId="2E02D08F" w14:textId="4B395F22" w:rsidR="037EB447" w:rsidRDefault="3A87E8D5" w:rsidP="037EB447">
            <w:pPr>
              <w:rPr>
                <w:sz w:val="22"/>
                <w:szCs w:val="22"/>
              </w:rPr>
            </w:pPr>
            <w:r w:rsidRPr="5731BADE">
              <w:rPr>
                <w:sz w:val="22"/>
                <w:szCs w:val="22"/>
              </w:rPr>
              <w:t>FALSE</w:t>
            </w:r>
          </w:p>
        </w:tc>
      </w:tr>
      <w:tr w:rsidR="037EB447" w14:paraId="65E3BCA9" w14:textId="77777777" w:rsidTr="5731BADE">
        <w:tc>
          <w:tcPr>
            <w:tcW w:w="5310" w:type="dxa"/>
          </w:tcPr>
          <w:p w14:paraId="6E2FE706" w14:textId="487BF921" w:rsidR="037EB447" w:rsidRDefault="3A87E8D5" w:rsidP="037EB447">
            <w:pPr>
              <w:rPr>
                <w:sz w:val="22"/>
                <w:szCs w:val="22"/>
              </w:rPr>
            </w:pPr>
            <w:r w:rsidRPr="5731BADE">
              <w:rPr>
                <w:sz w:val="22"/>
                <w:szCs w:val="22"/>
              </w:rPr>
              <w:t>temporal</w:t>
            </w:r>
          </w:p>
        </w:tc>
        <w:tc>
          <w:tcPr>
            <w:tcW w:w="3756" w:type="dxa"/>
          </w:tcPr>
          <w:p w14:paraId="0CAFD80C" w14:textId="7EE3C683" w:rsidR="037EB447" w:rsidRDefault="3A87E8D5" w:rsidP="037EB447">
            <w:pPr>
              <w:rPr>
                <w:sz w:val="22"/>
                <w:szCs w:val="22"/>
              </w:rPr>
            </w:pPr>
            <w:r w:rsidRPr="5731BADE">
              <w:rPr>
                <w:sz w:val="22"/>
                <w:szCs w:val="22"/>
              </w:rPr>
              <w:t>FALSE</w:t>
            </w:r>
          </w:p>
        </w:tc>
      </w:tr>
      <w:tr w:rsidR="037EB447" w14:paraId="63F8D257" w14:textId="77777777" w:rsidTr="5731BADE">
        <w:tc>
          <w:tcPr>
            <w:tcW w:w="5310" w:type="dxa"/>
          </w:tcPr>
          <w:p w14:paraId="5C02ED0A" w14:textId="042C8EBE" w:rsidR="037EB447" w:rsidRDefault="3A87E8D5" w:rsidP="037EB447">
            <w:pPr>
              <w:rPr>
                <w:sz w:val="22"/>
                <w:szCs w:val="22"/>
              </w:rPr>
            </w:pPr>
            <w:proofErr w:type="spellStart"/>
            <w:r w:rsidRPr="5731BADE">
              <w:rPr>
                <w:sz w:val="22"/>
                <w:szCs w:val="22"/>
              </w:rPr>
              <w:t>DemographicsIndexMonth</w:t>
            </w:r>
            <w:proofErr w:type="spellEnd"/>
          </w:p>
        </w:tc>
        <w:tc>
          <w:tcPr>
            <w:tcW w:w="3756" w:type="dxa"/>
          </w:tcPr>
          <w:p w14:paraId="0C4E0EA0" w14:textId="4449DF52" w:rsidR="037EB447" w:rsidRDefault="3A87E8D5" w:rsidP="037EB447">
            <w:pPr>
              <w:rPr>
                <w:sz w:val="22"/>
                <w:szCs w:val="22"/>
              </w:rPr>
            </w:pPr>
            <w:r w:rsidRPr="5731BADE">
              <w:rPr>
                <w:sz w:val="22"/>
                <w:szCs w:val="22"/>
              </w:rPr>
              <w:t>FALSE</w:t>
            </w:r>
          </w:p>
        </w:tc>
      </w:tr>
      <w:tr w:rsidR="037EB447" w14:paraId="27AE2844" w14:textId="77777777" w:rsidTr="5731BADE">
        <w:tc>
          <w:tcPr>
            <w:tcW w:w="5310" w:type="dxa"/>
          </w:tcPr>
          <w:p w14:paraId="482E4D48" w14:textId="746AFA40" w:rsidR="037EB447" w:rsidRDefault="3A87E8D5" w:rsidP="037EB447">
            <w:pPr>
              <w:rPr>
                <w:sz w:val="22"/>
                <w:szCs w:val="22"/>
              </w:rPr>
            </w:pPr>
            <w:proofErr w:type="spellStart"/>
            <w:r w:rsidRPr="5731BADE">
              <w:rPr>
                <w:sz w:val="22"/>
                <w:szCs w:val="22"/>
              </w:rPr>
              <w:t>ConditionOccurrencePrimaryInpatientLongTerm</w:t>
            </w:r>
            <w:proofErr w:type="spellEnd"/>
          </w:p>
        </w:tc>
        <w:tc>
          <w:tcPr>
            <w:tcW w:w="3756" w:type="dxa"/>
          </w:tcPr>
          <w:p w14:paraId="7E44D3B3" w14:textId="1A2ADA7F" w:rsidR="037EB447" w:rsidRDefault="3A87E8D5" w:rsidP="037EB447">
            <w:pPr>
              <w:rPr>
                <w:sz w:val="22"/>
                <w:szCs w:val="22"/>
              </w:rPr>
            </w:pPr>
            <w:r w:rsidRPr="5731BADE">
              <w:rPr>
                <w:sz w:val="22"/>
                <w:szCs w:val="22"/>
              </w:rPr>
              <w:t>FALSE</w:t>
            </w:r>
          </w:p>
        </w:tc>
      </w:tr>
      <w:tr w:rsidR="037EB447" w14:paraId="5CA23632" w14:textId="77777777" w:rsidTr="5731BADE">
        <w:tc>
          <w:tcPr>
            <w:tcW w:w="5310" w:type="dxa"/>
          </w:tcPr>
          <w:p w14:paraId="4C64BEE4" w14:textId="645C1839" w:rsidR="037EB447" w:rsidRDefault="3A87E8D5" w:rsidP="037EB447">
            <w:pPr>
              <w:rPr>
                <w:sz w:val="22"/>
                <w:szCs w:val="22"/>
              </w:rPr>
            </w:pPr>
            <w:proofErr w:type="spellStart"/>
            <w:r w:rsidRPr="5731BADE">
              <w:rPr>
                <w:sz w:val="22"/>
                <w:szCs w:val="22"/>
              </w:rPr>
              <w:t>ConditionEraAnyTimePrior</w:t>
            </w:r>
            <w:proofErr w:type="spellEnd"/>
          </w:p>
        </w:tc>
        <w:tc>
          <w:tcPr>
            <w:tcW w:w="3756" w:type="dxa"/>
          </w:tcPr>
          <w:p w14:paraId="3C04144B" w14:textId="20361353" w:rsidR="037EB447" w:rsidRDefault="3A87E8D5" w:rsidP="037EB447">
            <w:pPr>
              <w:rPr>
                <w:sz w:val="22"/>
                <w:szCs w:val="22"/>
              </w:rPr>
            </w:pPr>
            <w:r w:rsidRPr="5731BADE">
              <w:rPr>
                <w:sz w:val="22"/>
                <w:szCs w:val="22"/>
              </w:rPr>
              <w:t>FALSE</w:t>
            </w:r>
          </w:p>
        </w:tc>
      </w:tr>
      <w:tr w:rsidR="037EB447" w14:paraId="4929F664" w14:textId="77777777" w:rsidTr="5731BADE">
        <w:tc>
          <w:tcPr>
            <w:tcW w:w="5310" w:type="dxa"/>
          </w:tcPr>
          <w:p w14:paraId="0A4F702D" w14:textId="3BA3CE26" w:rsidR="037EB447" w:rsidRDefault="3A87E8D5" w:rsidP="037EB447">
            <w:pPr>
              <w:rPr>
                <w:sz w:val="22"/>
                <w:szCs w:val="22"/>
              </w:rPr>
            </w:pPr>
            <w:proofErr w:type="spellStart"/>
            <w:r w:rsidRPr="5731BADE">
              <w:rPr>
                <w:sz w:val="22"/>
                <w:szCs w:val="22"/>
              </w:rPr>
              <w:t>addDescendantsToInclude</w:t>
            </w:r>
            <w:proofErr w:type="spellEnd"/>
          </w:p>
        </w:tc>
        <w:tc>
          <w:tcPr>
            <w:tcW w:w="3756" w:type="dxa"/>
          </w:tcPr>
          <w:p w14:paraId="54D74FD9" w14:textId="419920B2" w:rsidR="037EB447" w:rsidRDefault="3A87E8D5" w:rsidP="037EB447">
            <w:pPr>
              <w:rPr>
                <w:sz w:val="22"/>
                <w:szCs w:val="22"/>
              </w:rPr>
            </w:pPr>
            <w:r w:rsidRPr="5731BADE">
              <w:rPr>
                <w:sz w:val="22"/>
                <w:szCs w:val="22"/>
              </w:rPr>
              <w:t>FALSE</w:t>
            </w:r>
          </w:p>
        </w:tc>
      </w:tr>
      <w:tr w:rsidR="037EB447" w14:paraId="33E0EF4D" w14:textId="77777777" w:rsidTr="5731BADE">
        <w:tc>
          <w:tcPr>
            <w:tcW w:w="5310" w:type="dxa"/>
          </w:tcPr>
          <w:p w14:paraId="60B5D8B3" w14:textId="2BAE65A9" w:rsidR="037EB447" w:rsidRDefault="3A87E8D5" w:rsidP="037EB447">
            <w:pPr>
              <w:rPr>
                <w:sz w:val="22"/>
                <w:szCs w:val="22"/>
              </w:rPr>
            </w:pPr>
            <w:proofErr w:type="spellStart"/>
            <w:r w:rsidRPr="5731BADE">
              <w:rPr>
                <w:sz w:val="22"/>
                <w:szCs w:val="22"/>
              </w:rPr>
              <w:t>ConditionGroupEraStartMediumTerm</w:t>
            </w:r>
            <w:proofErr w:type="spellEnd"/>
          </w:p>
        </w:tc>
        <w:tc>
          <w:tcPr>
            <w:tcW w:w="3756" w:type="dxa"/>
          </w:tcPr>
          <w:p w14:paraId="5FF43D6E" w14:textId="14CB977B" w:rsidR="037EB447" w:rsidRDefault="3A87E8D5" w:rsidP="037EB447">
            <w:pPr>
              <w:rPr>
                <w:sz w:val="22"/>
                <w:szCs w:val="22"/>
              </w:rPr>
            </w:pPr>
            <w:r w:rsidRPr="5731BADE">
              <w:rPr>
                <w:sz w:val="22"/>
                <w:szCs w:val="22"/>
              </w:rPr>
              <w:t>FALSE</w:t>
            </w:r>
          </w:p>
        </w:tc>
      </w:tr>
      <w:tr w:rsidR="037EB447" w14:paraId="141599DE" w14:textId="77777777" w:rsidTr="5731BADE">
        <w:tc>
          <w:tcPr>
            <w:tcW w:w="5310" w:type="dxa"/>
          </w:tcPr>
          <w:p w14:paraId="6BC517C4" w14:textId="44625C79" w:rsidR="037EB447" w:rsidRDefault="3A87E8D5" w:rsidP="037EB447">
            <w:pPr>
              <w:rPr>
                <w:sz w:val="22"/>
                <w:szCs w:val="22"/>
              </w:rPr>
            </w:pPr>
            <w:proofErr w:type="spellStart"/>
            <w:r w:rsidRPr="5731BADE">
              <w:rPr>
                <w:sz w:val="22"/>
                <w:szCs w:val="22"/>
              </w:rPr>
              <w:t>ProcedureOccurrenceLongTerm</w:t>
            </w:r>
            <w:proofErr w:type="spellEnd"/>
          </w:p>
        </w:tc>
        <w:tc>
          <w:tcPr>
            <w:tcW w:w="3756" w:type="dxa"/>
          </w:tcPr>
          <w:p w14:paraId="22214BB3" w14:textId="26287E77" w:rsidR="037EB447" w:rsidRDefault="3A87E8D5" w:rsidP="037EB447">
            <w:pPr>
              <w:rPr>
                <w:sz w:val="22"/>
                <w:szCs w:val="22"/>
              </w:rPr>
            </w:pPr>
            <w:r w:rsidRPr="5731BADE">
              <w:rPr>
                <w:sz w:val="22"/>
                <w:szCs w:val="22"/>
              </w:rPr>
              <w:t>FALSE</w:t>
            </w:r>
          </w:p>
        </w:tc>
      </w:tr>
      <w:tr w:rsidR="037EB447" w14:paraId="7F9475B0" w14:textId="77777777" w:rsidTr="5731BADE">
        <w:tc>
          <w:tcPr>
            <w:tcW w:w="5310" w:type="dxa"/>
          </w:tcPr>
          <w:p w14:paraId="3670D0F9" w14:textId="57F4A241" w:rsidR="037EB447" w:rsidRDefault="3A87E8D5" w:rsidP="037EB447">
            <w:pPr>
              <w:rPr>
                <w:sz w:val="22"/>
                <w:szCs w:val="22"/>
              </w:rPr>
            </w:pPr>
            <w:proofErr w:type="spellStart"/>
            <w:r w:rsidRPr="5731BADE">
              <w:rPr>
                <w:sz w:val="22"/>
                <w:szCs w:val="22"/>
              </w:rPr>
              <w:t>DrugExposureLongTerm</w:t>
            </w:r>
            <w:proofErr w:type="spellEnd"/>
          </w:p>
        </w:tc>
        <w:tc>
          <w:tcPr>
            <w:tcW w:w="3756" w:type="dxa"/>
          </w:tcPr>
          <w:p w14:paraId="65004C81" w14:textId="6EA0EF95" w:rsidR="037EB447" w:rsidRDefault="3A87E8D5" w:rsidP="037EB447">
            <w:pPr>
              <w:rPr>
                <w:sz w:val="22"/>
                <w:szCs w:val="22"/>
              </w:rPr>
            </w:pPr>
            <w:r w:rsidRPr="5731BADE">
              <w:rPr>
                <w:sz w:val="22"/>
                <w:szCs w:val="22"/>
              </w:rPr>
              <w:t>FALSE</w:t>
            </w:r>
          </w:p>
        </w:tc>
      </w:tr>
      <w:tr w:rsidR="037EB447" w14:paraId="064D56DC" w14:textId="77777777" w:rsidTr="5731BADE">
        <w:tc>
          <w:tcPr>
            <w:tcW w:w="5310" w:type="dxa"/>
          </w:tcPr>
          <w:p w14:paraId="26EA2350" w14:textId="43D2D1FE" w:rsidR="037EB447" w:rsidRDefault="3A87E8D5" w:rsidP="037EB447">
            <w:pPr>
              <w:rPr>
                <w:sz w:val="22"/>
                <w:szCs w:val="22"/>
              </w:rPr>
            </w:pPr>
            <w:proofErr w:type="spellStart"/>
            <w:r w:rsidRPr="5731BADE">
              <w:rPr>
                <w:sz w:val="22"/>
                <w:szCs w:val="22"/>
              </w:rPr>
              <w:t>DrugEraStartShortTerm</w:t>
            </w:r>
            <w:proofErr w:type="spellEnd"/>
          </w:p>
        </w:tc>
        <w:tc>
          <w:tcPr>
            <w:tcW w:w="3756" w:type="dxa"/>
          </w:tcPr>
          <w:p w14:paraId="3A61F313" w14:textId="2948F600" w:rsidR="037EB447" w:rsidRDefault="3A87E8D5" w:rsidP="037EB447">
            <w:pPr>
              <w:rPr>
                <w:sz w:val="22"/>
                <w:szCs w:val="22"/>
              </w:rPr>
            </w:pPr>
            <w:r w:rsidRPr="5731BADE">
              <w:rPr>
                <w:sz w:val="22"/>
                <w:szCs w:val="22"/>
              </w:rPr>
              <w:t>FALSE</w:t>
            </w:r>
          </w:p>
        </w:tc>
      </w:tr>
      <w:tr w:rsidR="037EB447" w14:paraId="444ECB7B" w14:textId="77777777" w:rsidTr="5731BADE">
        <w:tc>
          <w:tcPr>
            <w:tcW w:w="5310" w:type="dxa"/>
          </w:tcPr>
          <w:p w14:paraId="6C227187" w14:textId="62C59059" w:rsidR="037EB447" w:rsidRDefault="3A87E8D5" w:rsidP="037EB447">
            <w:pPr>
              <w:rPr>
                <w:sz w:val="22"/>
                <w:szCs w:val="22"/>
              </w:rPr>
            </w:pPr>
            <w:proofErr w:type="spellStart"/>
            <w:r w:rsidRPr="5731BADE">
              <w:rPr>
                <w:sz w:val="22"/>
                <w:szCs w:val="22"/>
              </w:rPr>
              <w:t>DistinctIngredientCountMediumTerm</w:t>
            </w:r>
            <w:proofErr w:type="spellEnd"/>
          </w:p>
        </w:tc>
        <w:tc>
          <w:tcPr>
            <w:tcW w:w="3756" w:type="dxa"/>
          </w:tcPr>
          <w:p w14:paraId="3CC776B1" w14:textId="6F850811" w:rsidR="037EB447" w:rsidRDefault="3A87E8D5" w:rsidP="037EB447">
            <w:pPr>
              <w:rPr>
                <w:sz w:val="22"/>
                <w:szCs w:val="22"/>
              </w:rPr>
            </w:pPr>
            <w:r w:rsidRPr="5731BADE">
              <w:rPr>
                <w:sz w:val="22"/>
                <w:szCs w:val="22"/>
              </w:rPr>
              <w:t>FALSE</w:t>
            </w:r>
          </w:p>
        </w:tc>
      </w:tr>
      <w:tr w:rsidR="037EB447" w14:paraId="68A69255" w14:textId="77777777" w:rsidTr="5731BADE">
        <w:tc>
          <w:tcPr>
            <w:tcW w:w="5310" w:type="dxa"/>
          </w:tcPr>
          <w:p w14:paraId="313342D9" w14:textId="46A457B8" w:rsidR="037EB447" w:rsidRDefault="3A87E8D5" w:rsidP="037EB447">
            <w:pPr>
              <w:rPr>
                <w:sz w:val="22"/>
                <w:szCs w:val="22"/>
              </w:rPr>
            </w:pPr>
            <w:proofErr w:type="spellStart"/>
            <w:r w:rsidRPr="5731BADE">
              <w:rPr>
                <w:sz w:val="22"/>
                <w:szCs w:val="22"/>
              </w:rPr>
              <w:t>DistinctMeasurementCountShortTerm</w:t>
            </w:r>
            <w:proofErr w:type="spellEnd"/>
          </w:p>
        </w:tc>
        <w:tc>
          <w:tcPr>
            <w:tcW w:w="3756" w:type="dxa"/>
          </w:tcPr>
          <w:p w14:paraId="4D3DA706" w14:textId="14ABED77" w:rsidR="037EB447" w:rsidRDefault="3A87E8D5" w:rsidP="037EB447">
            <w:pPr>
              <w:rPr>
                <w:sz w:val="22"/>
                <w:szCs w:val="22"/>
              </w:rPr>
            </w:pPr>
            <w:r w:rsidRPr="5731BADE">
              <w:rPr>
                <w:sz w:val="22"/>
                <w:szCs w:val="22"/>
              </w:rPr>
              <w:t>FALSE</w:t>
            </w:r>
          </w:p>
        </w:tc>
      </w:tr>
      <w:tr w:rsidR="037EB447" w14:paraId="28DB9709" w14:textId="77777777" w:rsidTr="5731BADE">
        <w:tc>
          <w:tcPr>
            <w:tcW w:w="5310" w:type="dxa"/>
          </w:tcPr>
          <w:p w14:paraId="41F807CE" w14:textId="336FC587" w:rsidR="037EB447" w:rsidRDefault="3A87E8D5" w:rsidP="037EB447">
            <w:pPr>
              <w:rPr>
                <w:sz w:val="22"/>
                <w:szCs w:val="22"/>
              </w:rPr>
            </w:pPr>
            <w:proofErr w:type="spellStart"/>
            <w:r w:rsidRPr="5731BADE">
              <w:rPr>
                <w:sz w:val="22"/>
                <w:szCs w:val="22"/>
              </w:rPr>
              <w:t>MeasurementRangeGroupLongTerm</w:t>
            </w:r>
            <w:proofErr w:type="spellEnd"/>
          </w:p>
        </w:tc>
        <w:tc>
          <w:tcPr>
            <w:tcW w:w="3756" w:type="dxa"/>
          </w:tcPr>
          <w:p w14:paraId="6FC2812F" w14:textId="657CF681" w:rsidR="037EB447" w:rsidRDefault="3A87E8D5" w:rsidP="037EB447">
            <w:pPr>
              <w:rPr>
                <w:sz w:val="22"/>
                <w:szCs w:val="22"/>
              </w:rPr>
            </w:pPr>
            <w:r w:rsidRPr="5731BADE">
              <w:rPr>
                <w:sz w:val="22"/>
                <w:szCs w:val="22"/>
              </w:rPr>
              <w:t>FALSE</w:t>
            </w:r>
          </w:p>
        </w:tc>
      </w:tr>
      <w:tr w:rsidR="037EB447" w14:paraId="6396BB48" w14:textId="77777777" w:rsidTr="5731BADE">
        <w:tc>
          <w:tcPr>
            <w:tcW w:w="5310" w:type="dxa"/>
          </w:tcPr>
          <w:p w14:paraId="7FDB30EC" w14:textId="4A3666A2" w:rsidR="037EB447" w:rsidRDefault="3A87E8D5" w:rsidP="037EB447">
            <w:pPr>
              <w:rPr>
                <w:sz w:val="22"/>
                <w:szCs w:val="22"/>
              </w:rPr>
            </w:pPr>
            <w:proofErr w:type="spellStart"/>
            <w:r w:rsidRPr="5731BADE">
              <w:rPr>
                <w:sz w:val="22"/>
                <w:szCs w:val="22"/>
              </w:rPr>
              <w:t>ConditionGroupEraOverlapping</w:t>
            </w:r>
            <w:proofErr w:type="spellEnd"/>
          </w:p>
        </w:tc>
        <w:tc>
          <w:tcPr>
            <w:tcW w:w="3756" w:type="dxa"/>
          </w:tcPr>
          <w:p w14:paraId="3D372D43" w14:textId="0538E7A0" w:rsidR="037EB447" w:rsidRDefault="3A87E8D5" w:rsidP="037EB447">
            <w:pPr>
              <w:rPr>
                <w:sz w:val="22"/>
                <w:szCs w:val="22"/>
              </w:rPr>
            </w:pPr>
            <w:r w:rsidRPr="5731BADE">
              <w:rPr>
                <w:sz w:val="22"/>
                <w:szCs w:val="22"/>
              </w:rPr>
              <w:t>FALSE</w:t>
            </w:r>
          </w:p>
        </w:tc>
      </w:tr>
      <w:tr w:rsidR="037EB447" w14:paraId="0ECAA48B" w14:textId="77777777" w:rsidTr="5731BADE">
        <w:tc>
          <w:tcPr>
            <w:tcW w:w="5310" w:type="dxa"/>
          </w:tcPr>
          <w:p w14:paraId="117F7E03" w14:textId="609DE3C5" w:rsidR="037EB447" w:rsidRDefault="3A87E8D5" w:rsidP="037EB447">
            <w:pPr>
              <w:rPr>
                <w:sz w:val="22"/>
                <w:szCs w:val="22"/>
              </w:rPr>
            </w:pPr>
            <w:proofErr w:type="spellStart"/>
            <w:r w:rsidRPr="5731BADE">
              <w:rPr>
                <w:sz w:val="22"/>
                <w:szCs w:val="22"/>
              </w:rPr>
              <w:t>MeasurementRangeGroupMediumTerm</w:t>
            </w:r>
            <w:proofErr w:type="spellEnd"/>
          </w:p>
        </w:tc>
        <w:tc>
          <w:tcPr>
            <w:tcW w:w="3756" w:type="dxa"/>
          </w:tcPr>
          <w:p w14:paraId="00A1D008" w14:textId="75015866" w:rsidR="037EB447" w:rsidRDefault="3A87E8D5" w:rsidP="037EB447">
            <w:pPr>
              <w:rPr>
                <w:sz w:val="22"/>
                <w:szCs w:val="22"/>
              </w:rPr>
            </w:pPr>
            <w:r w:rsidRPr="5731BADE">
              <w:rPr>
                <w:sz w:val="22"/>
                <w:szCs w:val="22"/>
              </w:rPr>
              <w:t>FALSE</w:t>
            </w:r>
          </w:p>
        </w:tc>
      </w:tr>
      <w:tr w:rsidR="037EB447" w14:paraId="5A027726" w14:textId="77777777" w:rsidTr="5731BADE">
        <w:tc>
          <w:tcPr>
            <w:tcW w:w="5310" w:type="dxa"/>
          </w:tcPr>
          <w:p w14:paraId="01797201" w14:textId="12D3D076" w:rsidR="037EB447" w:rsidRDefault="3A87E8D5" w:rsidP="037EB447">
            <w:pPr>
              <w:rPr>
                <w:sz w:val="22"/>
                <w:szCs w:val="22"/>
              </w:rPr>
            </w:pPr>
            <w:proofErr w:type="spellStart"/>
            <w:r w:rsidRPr="5731BADE">
              <w:rPr>
                <w:sz w:val="22"/>
                <w:szCs w:val="22"/>
              </w:rPr>
              <w:t>DrugGroupEraStartMediumTerm</w:t>
            </w:r>
            <w:proofErr w:type="spellEnd"/>
          </w:p>
        </w:tc>
        <w:tc>
          <w:tcPr>
            <w:tcW w:w="3756" w:type="dxa"/>
          </w:tcPr>
          <w:p w14:paraId="635E17D0" w14:textId="1EFC2E15" w:rsidR="037EB447" w:rsidRDefault="3A87E8D5" w:rsidP="037EB447">
            <w:pPr>
              <w:rPr>
                <w:sz w:val="22"/>
                <w:szCs w:val="22"/>
              </w:rPr>
            </w:pPr>
            <w:r w:rsidRPr="5731BADE">
              <w:rPr>
                <w:sz w:val="22"/>
                <w:szCs w:val="22"/>
              </w:rPr>
              <w:t>FALSE</w:t>
            </w:r>
          </w:p>
        </w:tc>
      </w:tr>
      <w:tr w:rsidR="037EB447" w14:paraId="4EB70688" w14:textId="77777777" w:rsidTr="5731BADE">
        <w:tc>
          <w:tcPr>
            <w:tcW w:w="5310" w:type="dxa"/>
          </w:tcPr>
          <w:p w14:paraId="50289DDC" w14:textId="5CC3783F" w:rsidR="037EB447" w:rsidRDefault="3A87E8D5" w:rsidP="037EB447">
            <w:pPr>
              <w:rPr>
                <w:sz w:val="22"/>
                <w:szCs w:val="22"/>
              </w:rPr>
            </w:pPr>
            <w:proofErr w:type="spellStart"/>
            <w:r w:rsidRPr="5731BADE">
              <w:rPr>
                <w:sz w:val="22"/>
                <w:szCs w:val="22"/>
              </w:rPr>
              <w:lastRenderedPageBreak/>
              <w:t>MeasurementAnyTimePrior</w:t>
            </w:r>
            <w:proofErr w:type="spellEnd"/>
          </w:p>
        </w:tc>
        <w:tc>
          <w:tcPr>
            <w:tcW w:w="3756" w:type="dxa"/>
          </w:tcPr>
          <w:p w14:paraId="16865B22" w14:textId="1E0B2678" w:rsidR="037EB447" w:rsidRDefault="3A87E8D5" w:rsidP="037EB447">
            <w:pPr>
              <w:rPr>
                <w:sz w:val="22"/>
                <w:szCs w:val="22"/>
              </w:rPr>
            </w:pPr>
            <w:r w:rsidRPr="5731BADE">
              <w:rPr>
                <w:sz w:val="22"/>
                <w:szCs w:val="22"/>
              </w:rPr>
              <w:t>FALSE</w:t>
            </w:r>
          </w:p>
        </w:tc>
      </w:tr>
      <w:tr w:rsidR="037EB447" w14:paraId="0053DA2A" w14:textId="77777777" w:rsidTr="5731BADE">
        <w:tc>
          <w:tcPr>
            <w:tcW w:w="5310" w:type="dxa"/>
          </w:tcPr>
          <w:p w14:paraId="3F65F5A0" w14:textId="40DC1CD0" w:rsidR="037EB447" w:rsidRDefault="3A87E8D5" w:rsidP="037EB447">
            <w:pPr>
              <w:rPr>
                <w:sz w:val="22"/>
                <w:szCs w:val="22"/>
              </w:rPr>
            </w:pPr>
            <w:proofErr w:type="spellStart"/>
            <w:r w:rsidRPr="5731BADE">
              <w:rPr>
                <w:sz w:val="22"/>
                <w:szCs w:val="22"/>
              </w:rPr>
              <w:t>MeasurementMediumTerm</w:t>
            </w:r>
            <w:proofErr w:type="spellEnd"/>
          </w:p>
        </w:tc>
        <w:tc>
          <w:tcPr>
            <w:tcW w:w="3756" w:type="dxa"/>
          </w:tcPr>
          <w:p w14:paraId="579F916D" w14:textId="2DCBFB7F" w:rsidR="037EB447" w:rsidRDefault="3A87E8D5" w:rsidP="037EB447">
            <w:pPr>
              <w:rPr>
                <w:sz w:val="22"/>
                <w:szCs w:val="22"/>
              </w:rPr>
            </w:pPr>
            <w:r w:rsidRPr="5731BADE">
              <w:rPr>
                <w:sz w:val="22"/>
                <w:szCs w:val="22"/>
              </w:rPr>
              <w:t>FALSE</w:t>
            </w:r>
          </w:p>
        </w:tc>
      </w:tr>
      <w:tr w:rsidR="037EB447" w14:paraId="1EC84CA1" w14:textId="77777777" w:rsidTr="5731BADE">
        <w:tc>
          <w:tcPr>
            <w:tcW w:w="5310" w:type="dxa"/>
          </w:tcPr>
          <w:p w14:paraId="565F7575" w14:textId="23468791" w:rsidR="037EB447" w:rsidRDefault="3A87E8D5" w:rsidP="037EB447">
            <w:pPr>
              <w:rPr>
                <w:sz w:val="22"/>
                <w:szCs w:val="22"/>
              </w:rPr>
            </w:pPr>
            <w:proofErr w:type="spellStart"/>
            <w:r w:rsidRPr="5731BADE">
              <w:rPr>
                <w:sz w:val="22"/>
                <w:szCs w:val="22"/>
              </w:rPr>
              <w:t>includedCovariateIds</w:t>
            </w:r>
            <w:proofErr w:type="spellEnd"/>
          </w:p>
        </w:tc>
        <w:tc>
          <w:tcPr>
            <w:tcW w:w="3756" w:type="dxa"/>
          </w:tcPr>
          <w:p w14:paraId="0CB739DC" w14:textId="101A1B5C" w:rsidR="037EB447" w:rsidRDefault="3A87E8D5" w:rsidP="037EB447">
            <w:pPr>
              <w:rPr>
                <w:sz w:val="22"/>
                <w:szCs w:val="22"/>
              </w:rPr>
            </w:pPr>
            <w:r w:rsidRPr="5731BADE">
              <w:rPr>
                <w:sz w:val="22"/>
                <w:szCs w:val="22"/>
              </w:rPr>
              <w:t xml:space="preserve"> </w:t>
            </w:r>
          </w:p>
        </w:tc>
      </w:tr>
      <w:tr w:rsidR="037EB447" w14:paraId="16AB1611" w14:textId="77777777" w:rsidTr="5731BADE">
        <w:tc>
          <w:tcPr>
            <w:tcW w:w="5310" w:type="dxa"/>
          </w:tcPr>
          <w:p w14:paraId="0638D4E4" w14:textId="764F73AA" w:rsidR="037EB447" w:rsidRDefault="3A87E8D5" w:rsidP="037EB447">
            <w:pPr>
              <w:rPr>
                <w:sz w:val="22"/>
                <w:szCs w:val="22"/>
              </w:rPr>
            </w:pPr>
            <w:proofErr w:type="spellStart"/>
            <w:r w:rsidRPr="5731BADE">
              <w:rPr>
                <w:sz w:val="22"/>
                <w:szCs w:val="22"/>
              </w:rPr>
              <w:t>ConditionOccurrenceAnyTimePrior</w:t>
            </w:r>
            <w:proofErr w:type="spellEnd"/>
          </w:p>
        </w:tc>
        <w:tc>
          <w:tcPr>
            <w:tcW w:w="3756" w:type="dxa"/>
          </w:tcPr>
          <w:p w14:paraId="4AF81D18" w14:textId="23D06670" w:rsidR="037EB447" w:rsidRDefault="3A87E8D5" w:rsidP="037EB447">
            <w:pPr>
              <w:rPr>
                <w:sz w:val="22"/>
                <w:szCs w:val="22"/>
              </w:rPr>
            </w:pPr>
            <w:r w:rsidRPr="5731BADE">
              <w:rPr>
                <w:sz w:val="22"/>
                <w:szCs w:val="22"/>
              </w:rPr>
              <w:t>FALSE</w:t>
            </w:r>
          </w:p>
        </w:tc>
      </w:tr>
      <w:tr w:rsidR="037EB447" w14:paraId="7B09E5E6" w14:textId="77777777" w:rsidTr="5731BADE">
        <w:tc>
          <w:tcPr>
            <w:tcW w:w="5310" w:type="dxa"/>
          </w:tcPr>
          <w:p w14:paraId="0932925B" w14:textId="5A94CE5C" w:rsidR="037EB447" w:rsidRDefault="3A87E8D5" w:rsidP="037EB447">
            <w:pPr>
              <w:rPr>
                <w:sz w:val="22"/>
                <w:szCs w:val="22"/>
              </w:rPr>
            </w:pPr>
            <w:proofErr w:type="spellStart"/>
            <w:r w:rsidRPr="5731BADE">
              <w:rPr>
                <w:sz w:val="22"/>
                <w:szCs w:val="22"/>
              </w:rPr>
              <w:t>DistinctConditionCountLongTerm</w:t>
            </w:r>
            <w:proofErr w:type="spellEnd"/>
          </w:p>
        </w:tc>
        <w:tc>
          <w:tcPr>
            <w:tcW w:w="3756" w:type="dxa"/>
          </w:tcPr>
          <w:p w14:paraId="5B27D207" w14:textId="57590B6A" w:rsidR="037EB447" w:rsidRDefault="3A87E8D5" w:rsidP="037EB447">
            <w:pPr>
              <w:rPr>
                <w:sz w:val="22"/>
                <w:szCs w:val="22"/>
              </w:rPr>
            </w:pPr>
            <w:r w:rsidRPr="5731BADE">
              <w:rPr>
                <w:sz w:val="22"/>
                <w:szCs w:val="22"/>
              </w:rPr>
              <w:t>FALSE</w:t>
            </w:r>
          </w:p>
        </w:tc>
      </w:tr>
      <w:tr w:rsidR="037EB447" w14:paraId="5565E371" w14:textId="77777777" w:rsidTr="5731BADE">
        <w:tc>
          <w:tcPr>
            <w:tcW w:w="5310" w:type="dxa"/>
          </w:tcPr>
          <w:p w14:paraId="754521F6" w14:textId="7C9E1D17" w:rsidR="037EB447" w:rsidRDefault="3A87E8D5" w:rsidP="037EB447">
            <w:pPr>
              <w:rPr>
                <w:sz w:val="22"/>
                <w:szCs w:val="22"/>
              </w:rPr>
            </w:pPr>
            <w:proofErr w:type="spellStart"/>
            <w:r w:rsidRPr="5731BADE">
              <w:rPr>
                <w:sz w:val="22"/>
                <w:szCs w:val="22"/>
              </w:rPr>
              <w:t>MeasurementValueLongTerm</w:t>
            </w:r>
            <w:proofErr w:type="spellEnd"/>
          </w:p>
        </w:tc>
        <w:tc>
          <w:tcPr>
            <w:tcW w:w="3756" w:type="dxa"/>
          </w:tcPr>
          <w:p w14:paraId="3282CCDA" w14:textId="51B4FDDF" w:rsidR="037EB447" w:rsidRDefault="3A87E8D5" w:rsidP="037EB447">
            <w:pPr>
              <w:rPr>
                <w:sz w:val="22"/>
                <w:szCs w:val="22"/>
              </w:rPr>
            </w:pPr>
            <w:r w:rsidRPr="5731BADE">
              <w:rPr>
                <w:sz w:val="22"/>
                <w:szCs w:val="22"/>
              </w:rPr>
              <w:t>FALSE</w:t>
            </w:r>
          </w:p>
        </w:tc>
      </w:tr>
      <w:tr w:rsidR="037EB447" w14:paraId="571B9DF3" w14:textId="77777777" w:rsidTr="5731BADE">
        <w:tc>
          <w:tcPr>
            <w:tcW w:w="5310" w:type="dxa"/>
          </w:tcPr>
          <w:p w14:paraId="3A2E93FB" w14:textId="1FEAA979" w:rsidR="037EB447" w:rsidRDefault="3A87E8D5" w:rsidP="037EB447">
            <w:pPr>
              <w:rPr>
                <w:sz w:val="22"/>
                <w:szCs w:val="22"/>
              </w:rPr>
            </w:pPr>
            <w:proofErr w:type="spellStart"/>
            <w:r w:rsidRPr="5731BADE">
              <w:rPr>
                <w:sz w:val="22"/>
                <w:szCs w:val="22"/>
              </w:rPr>
              <w:t>DrugEraShortTerm</w:t>
            </w:r>
            <w:proofErr w:type="spellEnd"/>
          </w:p>
        </w:tc>
        <w:tc>
          <w:tcPr>
            <w:tcW w:w="3756" w:type="dxa"/>
          </w:tcPr>
          <w:p w14:paraId="482A91A5" w14:textId="4D4D06E0" w:rsidR="037EB447" w:rsidRDefault="3A87E8D5" w:rsidP="037EB447">
            <w:pPr>
              <w:rPr>
                <w:sz w:val="22"/>
                <w:szCs w:val="22"/>
              </w:rPr>
            </w:pPr>
            <w:r w:rsidRPr="5731BADE">
              <w:rPr>
                <w:sz w:val="22"/>
                <w:szCs w:val="22"/>
              </w:rPr>
              <w:t>FALSE</w:t>
            </w:r>
          </w:p>
        </w:tc>
      </w:tr>
      <w:tr w:rsidR="037EB447" w14:paraId="3DAFEC80" w14:textId="77777777" w:rsidTr="5731BADE">
        <w:tc>
          <w:tcPr>
            <w:tcW w:w="5310" w:type="dxa"/>
          </w:tcPr>
          <w:p w14:paraId="4BF0559B" w14:textId="17BD9596" w:rsidR="037EB447" w:rsidRDefault="3A87E8D5" w:rsidP="037EB447">
            <w:pPr>
              <w:rPr>
                <w:sz w:val="22"/>
                <w:szCs w:val="22"/>
              </w:rPr>
            </w:pPr>
            <w:proofErr w:type="spellStart"/>
            <w:r w:rsidRPr="5731BADE">
              <w:rPr>
                <w:sz w:val="22"/>
                <w:szCs w:val="22"/>
              </w:rPr>
              <w:t>DrugGroupEraAnyTimePrior</w:t>
            </w:r>
            <w:proofErr w:type="spellEnd"/>
          </w:p>
        </w:tc>
        <w:tc>
          <w:tcPr>
            <w:tcW w:w="3756" w:type="dxa"/>
          </w:tcPr>
          <w:p w14:paraId="453B6D07" w14:textId="0EB53049" w:rsidR="037EB447" w:rsidRDefault="3A87E8D5" w:rsidP="037EB447">
            <w:pPr>
              <w:rPr>
                <w:sz w:val="22"/>
                <w:szCs w:val="22"/>
              </w:rPr>
            </w:pPr>
            <w:r w:rsidRPr="5731BADE">
              <w:rPr>
                <w:sz w:val="22"/>
                <w:szCs w:val="22"/>
              </w:rPr>
              <w:t>FALSE</w:t>
            </w:r>
          </w:p>
        </w:tc>
      </w:tr>
      <w:tr w:rsidR="037EB447" w14:paraId="0996D0C7" w14:textId="77777777" w:rsidTr="5731BADE">
        <w:tc>
          <w:tcPr>
            <w:tcW w:w="5310" w:type="dxa"/>
          </w:tcPr>
          <w:p w14:paraId="39A54738" w14:textId="7A2F57D9" w:rsidR="037EB447" w:rsidRDefault="3A87E8D5" w:rsidP="037EB447">
            <w:pPr>
              <w:rPr>
                <w:sz w:val="22"/>
                <w:szCs w:val="22"/>
              </w:rPr>
            </w:pPr>
            <w:proofErr w:type="spellStart"/>
            <w:r w:rsidRPr="5731BADE">
              <w:rPr>
                <w:sz w:val="22"/>
                <w:szCs w:val="22"/>
              </w:rPr>
              <w:t>DrugEraOverlapping</w:t>
            </w:r>
            <w:proofErr w:type="spellEnd"/>
          </w:p>
        </w:tc>
        <w:tc>
          <w:tcPr>
            <w:tcW w:w="3756" w:type="dxa"/>
          </w:tcPr>
          <w:p w14:paraId="082DFC32" w14:textId="11DACCFA" w:rsidR="037EB447" w:rsidRDefault="3A87E8D5" w:rsidP="037EB447">
            <w:pPr>
              <w:rPr>
                <w:sz w:val="22"/>
                <w:szCs w:val="22"/>
              </w:rPr>
            </w:pPr>
            <w:r w:rsidRPr="5731BADE">
              <w:rPr>
                <w:sz w:val="22"/>
                <w:szCs w:val="22"/>
              </w:rPr>
              <w:t>FALSE</w:t>
            </w:r>
          </w:p>
        </w:tc>
      </w:tr>
      <w:tr w:rsidR="037EB447" w14:paraId="6DF5F2B3" w14:textId="77777777" w:rsidTr="5731BADE">
        <w:tc>
          <w:tcPr>
            <w:tcW w:w="5310" w:type="dxa"/>
          </w:tcPr>
          <w:p w14:paraId="1851682A" w14:textId="1ABBE184" w:rsidR="037EB447" w:rsidRDefault="3A87E8D5" w:rsidP="037EB447">
            <w:pPr>
              <w:rPr>
                <w:sz w:val="22"/>
                <w:szCs w:val="22"/>
              </w:rPr>
            </w:pPr>
            <w:proofErr w:type="spellStart"/>
            <w:r w:rsidRPr="5731BADE">
              <w:rPr>
                <w:sz w:val="22"/>
                <w:szCs w:val="22"/>
              </w:rPr>
              <w:t>ConditionOccurrencePrimaryInpatientAnyTimePrior</w:t>
            </w:r>
            <w:proofErr w:type="spellEnd"/>
          </w:p>
        </w:tc>
        <w:tc>
          <w:tcPr>
            <w:tcW w:w="3756" w:type="dxa"/>
          </w:tcPr>
          <w:p w14:paraId="76CB133D" w14:textId="7C0B1E29" w:rsidR="037EB447" w:rsidRDefault="3A87E8D5" w:rsidP="037EB447">
            <w:pPr>
              <w:rPr>
                <w:sz w:val="22"/>
                <w:szCs w:val="22"/>
              </w:rPr>
            </w:pPr>
            <w:r w:rsidRPr="5731BADE">
              <w:rPr>
                <w:sz w:val="22"/>
                <w:szCs w:val="22"/>
              </w:rPr>
              <w:t>FALSE</w:t>
            </w:r>
          </w:p>
        </w:tc>
      </w:tr>
      <w:tr w:rsidR="037EB447" w14:paraId="0090F9CA" w14:textId="77777777" w:rsidTr="5731BADE">
        <w:tc>
          <w:tcPr>
            <w:tcW w:w="5310" w:type="dxa"/>
          </w:tcPr>
          <w:p w14:paraId="192E8790" w14:textId="159FA50D" w:rsidR="037EB447" w:rsidRDefault="3A87E8D5" w:rsidP="037EB447">
            <w:pPr>
              <w:rPr>
                <w:sz w:val="22"/>
                <w:szCs w:val="22"/>
              </w:rPr>
            </w:pPr>
            <w:proofErr w:type="spellStart"/>
            <w:r w:rsidRPr="5731BADE">
              <w:rPr>
                <w:sz w:val="22"/>
                <w:szCs w:val="22"/>
              </w:rPr>
              <w:t>ConditionEraMediumTerm</w:t>
            </w:r>
            <w:proofErr w:type="spellEnd"/>
          </w:p>
        </w:tc>
        <w:tc>
          <w:tcPr>
            <w:tcW w:w="3756" w:type="dxa"/>
          </w:tcPr>
          <w:p w14:paraId="4D5B27FE" w14:textId="01B6E3D5" w:rsidR="037EB447" w:rsidRDefault="3A87E8D5" w:rsidP="037EB447">
            <w:pPr>
              <w:rPr>
                <w:sz w:val="22"/>
                <w:szCs w:val="22"/>
              </w:rPr>
            </w:pPr>
            <w:r w:rsidRPr="5731BADE">
              <w:rPr>
                <w:sz w:val="22"/>
                <w:szCs w:val="22"/>
              </w:rPr>
              <w:t>FALSE</w:t>
            </w:r>
          </w:p>
        </w:tc>
      </w:tr>
      <w:tr w:rsidR="037EB447" w14:paraId="4C2E8D42" w14:textId="77777777" w:rsidTr="5731BADE">
        <w:tc>
          <w:tcPr>
            <w:tcW w:w="5310" w:type="dxa"/>
          </w:tcPr>
          <w:p w14:paraId="0BCA7D7D" w14:textId="3756E464" w:rsidR="037EB447" w:rsidRDefault="3A87E8D5" w:rsidP="037EB447">
            <w:pPr>
              <w:rPr>
                <w:sz w:val="22"/>
                <w:szCs w:val="22"/>
              </w:rPr>
            </w:pPr>
            <w:proofErr w:type="spellStart"/>
            <w:r w:rsidRPr="5731BADE">
              <w:rPr>
                <w:sz w:val="22"/>
                <w:szCs w:val="22"/>
              </w:rPr>
              <w:t>ConditionEraOverlapping</w:t>
            </w:r>
            <w:proofErr w:type="spellEnd"/>
          </w:p>
        </w:tc>
        <w:tc>
          <w:tcPr>
            <w:tcW w:w="3756" w:type="dxa"/>
          </w:tcPr>
          <w:p w14:paraId="1E72951A" w14:textId="56E08630" w:rsidR="037EB447" w:rsidRDefault="3A87E8D5" w:rsidP="037EB447">
            <w:pPr>
              <w:rPr>
                <w:sz w:val="22"/>
                <w:szCs w:val="22"/>
              </w:rPr>
            </w:pPr>
            <w:r w:rsidRPr="5731BADE">
              <w:rPr>
                <w:sz w:val="22"/>
                <w:szCs w:val="22"/>
              </w:rPr>
              <w:t>FALSE</w:t>
            </w:r>
          </w:p>
        </w:tc>
      </w:tr>
      <w:tr w:rsidR="037EB447" w14:paraId="1F3EABA7" w14:textId="77777777" w:rsidTr="5731BADE">
        <w:tc>
          <w:tcPr>
            <w:tcW w:w="5310" w:type="dxa"/>
          </w:tcPr>
          <w:p w14:paraId="57D28A37" w14:textId="169113D7" w:rsidR="037EB447" w:rsidRDefault="3A87E8D5" w:rsidP="037EB447">
            <w:pPr>
              <w:rPr>
                <w:sz w:val="22"/>
                <w:szCs w:val="22"/>
              </w:rPr>
            </w:pPr>
            <w:proofErr w:type="spellStart"/>
            <w:r w:rsidRPr="5731BADE">
              <w:rPr>
                <w:sz w:val="22"/>
                <w:szCs w:val="22"/>
              </w:rPr>
              <w:t>ConditionEraStartShortTerm</w:t>
            </w:r>
            <w:proofErr w:type="spellEnd"/>
          </w:p>
        </w:tc>
        <w:tc>
          <w:tcPr>
            <w:tcW w:w="3756" w:type="dxa"/>
          </w:tcPr>
          <w:p w14:paraId="2AF7E237" w14:textId="265F50D6" w:rsidR="037EB447" w:rsidRDefault="3A87E8D5" w:rsidP="037EB447">
            <w:pPr>
              <w:rPr>
                <w:sz w:val="22"/>
                <w:szCs w:val="22"/>
              </w:rPr>
            </w:pPr>
            <w:r w:rsidRPr="5731BADE">
              <w:rPr>
                <w:sz w:val="22"/>
                <w:szCs w:val="22"/>
              </w:rPr>
              <w:t>FALSE</w:t>
            </w:r>
          </w:p>
        </w:tc>
      </w:tr>
      <w:tr w:rsidR="037EB447" w14:paraId="629EE963" w14:textId="77777777" w:rsidTr="5731BADE">
        <w:tc>
          <w:tcPr>
            <w:tcW w:w="5310" w:type="dxa"/>
          </w:tcPr>
          <w:p w14:paraId="2F79F5A2" w14:textId="4134297C" w:rsidR="037EB447" w:rsidRDefault="3A87E8D5" w:rsidP="037EB447">
            <w:pPr>
              <w:rPr>
                <w:sz w:val="22"/>
                <w:szCs w:val="22"/>
              </w:rPr>
            </w:pPr>
            <w:proofErr w:type="spellStart"/>
            <w:r w:rsidRPr="5731BADE">
              <w:rPr>
                <w:sz w:val="22"/>
                <w:szCs w:val="22"/>
              </w:rPr>
              <w:t>ObservationAnyTimePrior</w:t>
            </w:r>
            <w:proofErr w:type="spellEnd"/>
          </w:p>
        </w:tc>
        <w:tc>
          <w:tcPr>
            <w:tcW w:w="3756" w:type="dxa"/>
          </w:tcPr>
          <w:p w14:paraId="1BA8215F" w14:textId="538D90CD" w:rsidR="037EB447" w:rsidRDefault="3A87E8D5" w:rsidP="037EB447">
            <w:pPr>
              <w:rPr>
                <w:sz w:val="22"/>
                <w:szCs w:val="22"/>
              </w:rPr>
            </w:pPr>
            <w:r w:rsidRPr="5731BADE">
              <w:rPr>
                <w:sz w:val="22"/>
                <w:szCs w:val="22"/>
              </w:rPr>
              <w:t>FALSE</w:t>
            </w:r>
          </w:p>
        </w:tc>
      </w:tr>
      <w:tr w:rsidR="037EB447" w14:paraId="49EB5D69" w14:textId="77777777" w:rsidTr="5731BADE">
        <w:tc>
          <w:tcPr>
            <w:tcW w:w="5310" w:type="dxa"/>
          </w:tcPr>
          <w:p w14:paraId="7F5E03E2" w14:textId="7ECCA1D9" w:rsidR="037EB447" w:rsidRDefault="3A87E8D5" w:rsidP="037EB447">
            <w:pPr>
              <w:rPr>
                <w:sz w:val="22"/>
                <w:szCs w:val="22"/>
              </w:rPr>
            </w:pPr>
            <w:proofErr w:type="spellStart"/>
            <w:r w:rsidRPr="5731BADE">
              <w:rPr>
                <w:sz w:val="22"/>
                <w:szCs w:val="22"/>
              </w:rPr>
              <w:t>VisitConceptCountShortTerm</w:t>
            </w:r>
            <w:proofErr w:type="spellEnd"/>
          </w:p>
        </w:tc>
        <w:tc>
          <w:tcPr>
            <w:tcW w:w="3756" w:type="dxa"/>
          </w:tcPr>
          <w:p w14:paraId="6BA9F71C" w14:textId="179E6EB4" w:rsidR="037EB447" w:rsidRDefault="3A87E8D5" w:rsidP="037EB447">
            <w:pPr>
              <w:rPr>
                <w:sz w:val="22"/>
                <w:szCs w:val="22"/>
              </w:rPr>
            </w:pPr>
            <w:r w:rsidRPr="5731BADE">
              <w:rPr>
                <w:sz w:val="22"/>
                <w:szCs w:val="22"/>
              </w:rPr>
              <w:t>FALSE</w:t>
            </w:r>
          </w:p>
        </w:tc>
      </w:tr>
      <w:tr w:rsidR="037EB447" w14:paraId="7EF545AB" w14:textId="77777777" w:rsidTr="5731BADE">
        <w:tc>
          <w:tcPr>
            <w:tcW w:w="5310" w:type="dxa"/>
          </w:tcPr>
          <w:p w14:paraId="6326E73C" w14:textId="4F0AFC08" w:rsidR="037EB447" w:rsidRDefault="3A87E8D5" w:rsidP="037EB447">
            <w:pPr>
              <w:rPr>
                <w:sz w:val="22"/>
                <w:szCs w:val="22"/>
              </w:rPr>
            </w:pPr>
            <w:proofErr w:type="spellStart"/>
            <w:r w:rsidRPr="5731BADE">
              <w:rPr>
                <w:sz w:val="22"/>
                <w:szCs w:val="22"/>
              </w:rPr>
              <w:t>DemographicsEthnicity</w:t>
            </w:r>
            <w:proofErr w:type="spellEnd"/>
          </w:p>
        </w:tc>
        <w:tc>
          <w:tcPr>
            <w:tcW w:w="3756" w:type="dxa"/>
          </w:tcPr>
          <w:p w14:paraId="76A84711" w14:textId="311FB457" w:rsidR="037EB447" w:rsidRDefault="3A87E8D5" w:rsidP="037EB447">
            <w:pPr>
              <w:rPr>
                <w:sz w:val="22"/>
                <w:szCs w:val="22"/>
              </w:rPr>
            </w:pPr>
            <w:r w:rsidRPr="5731BADE">
              <w:rPr>
                <w:sz w:val="22"/>
                <w:szCs w:val="22"/>
              </w:rPr>
              <w:t>FALSE</w:t>
            </w:r>
          </w:p>
        </w:tc>
      </w:tr>
      <w:tr w:rsidR="037EB447" w14:paraId="174C3A41" w14:textId="77777777" w:rsidTr="5731BADE">
        <w:tc>
          <w:tcPr>
            <w:tcW w:w="5310" w:type="dxa"/>
          </w:tcPr>
          <w:p w14:paraId="549DC648" w14:textId="0C9898D1" w:rsidR="037EB447" w:rsidRDefault="3A87E8D5" w:rsidP="037EB447">
            <w:pPr>
              <w:rPr>
                <w:sz w:val="22"/>
                <w:szCs w:val="22"/>
              </w:rPr>
            </w:pPr>
            <w:proofErr w:type="spellStart"/>
            <w:r w:rsidRPr="5731BADE">
              <w:rPr>
                <w:sz w:val="22"/>
                <w:szCs w:val="22"/>
              </w:rPr>
              <w:t>DistinctIngredientCountLongTerm</w:t>
            </w:r>
            <w:proofErr w:type="spellEnd"/>
          </w:p>
        </w:tc>
        <w:tc>
          <w:tcPr>
            <w:tcW w:w="3756" w:type="dxa"/>
          </w:tcPr>
          <w:p w14:paraId="3411E72F" w14:textId="0E31A9AF" w:rsidR="037EB447" w:rsidRDefault="3A87E8D5" w:rsidP="037EB447">
            <w:pPr>
              <w:rPr>
                <w:sz w:val="22"/>
                <w:szCs w:val="22"/>
              </w:rPr>
            </w:pPr>
            <w:r w:rsidRPr="5731BADE">
              <w:rPr>
                <w:sz w:val="22"/>
                <w:szCs w:val="22"/>
              </w:rPr>
              <w:t>FALSE</w:t>
            </w:r>
          </w:p>
        </w:tc>
      </w:tr>
      <w:tr w:rsidR="037EB447" w14:paraId="03689DD6" w14:textId="77777777" w:rsidTr="5731BADE">
        <w:tc>
          <w:tcPr>
            <w:tcW w:w="5310" w:type="dxa"/>
          </w:tcPr>
          <w:p w14:paraId="2BD428A6" w14:textId="6E5D9AFC" w:rsidR="037EB447" w:rsidRDefault="3A87E8D5" w:rsidP="037EB447">
            <w:pPr>
              <w:rPr>
                <w:sz w:val="22"/>
                <w:szCs w:val="22"/>
              </w:rPr>
            </w:pPr>
            <w:proofErr w:type="spellStart"/>
            <w:r w:rsidRPr="5731BADE">
              <w:rPr>
                <w:sz w:val="22"/>
                <w:szCs w:val="22"/>
              </w:rPr>
              <w:t>ConditionOccurrencePrimaryInpatientShortTerm</w:t>
            </w:r>
            <w:proofErr w:type="spellEnd"/>
          </w:p>
        </w:tc>
        <w:tc>
          <w:tcPr>
            <w:tcW w:w="3756" w:type="dxa"/>
          </w:tcPr>
          <w:p w14:paraId="1326486F" w14:textId="666D2D70" w:rsidR="037EB447" w:rsidRDefault="3A87E8D5" w:rsidP="037EB447">
            <w:pPr>
              <w:rPr>
                <w:sz w:val="22"/>
                <w:szCs w:val="22"/>
              </w:rPr>
            </w:pPr>
            <w:r w:rsidRPr="5731BADE">
              <w:rPr>
                <w:sz w:val="22"/>
                <w:szCs w:val="22"/>
              </w:rPr>
              <w:t>FALSE</w:t>
            </w:r>
          </w:p>
        </w:tc>
      </w:tr>
      <w:tr w:rsidR="037EB447" w14:paraId="01A3B02C" w14:textId="77777777" w:rsidTr="5731BADE">
        <w:tc>
          <w:tcPr>
            <w:tcW w:w="5310" w:type="dxa"/>
          </w:tcPr>
          <w:p w14:paraId="42FACBB6" w14:textId="06B94FB7" w:rsidR="037EB447" w:rsidRDefault="3A87E8D5" w:rsidP="037EB447">
            <w:pPr>
              <w:rPr>
                <w:sz w:val="22"/>
                <w:szCs w:val="22"/>
              </w:rPr>
            </w:pPr>
            <w:proofErr w:type="spellStart"/>
            <w:r w:rsidRPr="5731BADE">
              <w:rPr>
                <w:sz w:val="22"/>
                <w:szCs w:val="22"/>
              </w:rPr>
              <w:t>DemographicsAgeGroup</w:t>
            </w:r>
            <w:proofErr w:type="spellEnd"/>
          </w:p>
        </w:tc>
        <w:tc>
          <w:tcPr>
            <w:tcW w:w="3756" w:type="dxa"/>
          </w:tcPr>
          <w:p w14:paraId="43271603" w14:textId="7FA00658" w:rsidR="037EB447" w:rsidRDefault="3A87E8D5" w:rsidP="037EB447">
            <w:pPr>
              <w:rPr>
                <w:sz w:val="22"/>
                <w:szCs w:val="22"/>
              </w:rPr>
            </w:pPr>
            <w:r w:rsidRPr="5731BADE">
              <w:rPr>
                <w:sz w:val="22"/>
                <w:szCs w:val="22"/>
              </w:rPr>
              <w:t>TRUE</w:t>
            </w:r>
          </w:p>
        </w:tc>
      </w:tr>
      <w:tr w:rsidR="037EB447" w14:paraId="024E7702" w14:textId="77777777" w:rsidTr="5731BADE">
        <w:tc>
          <w:tcPr>
            <w:tcW w:w="5310" w:type="dxa"/>
          </w:tcPr>
          <w:p w14:paraId="10C4FF03" w14:textId="7E76CAEE" w:rsidR="037EB447" w:rsidRDefault="3A87E8D5" w:rsidP="037EB447">
            <w:pPr>
              <w:rPr>
                <w:sz w:val="22"/>
                <w:szCs w:val="22"/>
              </w:rPr>
            </w:pPr>
            <w:proofErr w:type="spellStart"/>
            <w:r w:rsidRPr="5731BADE">
              <w:rPr>
                <w:sz w:val="22"/>
                <w:szCs w:val="22"/>
              </w:rPr>
              <w:t>DistinctProcedureCountShortTerm</w:t>
            </w:r>
            <w:proofErr w:type="spellEnd"/>
          </w:p>
        </w:tc>
        <w:tc>
          <w:tcPr>
            <w:tcW w:w="3756" w:type="dxa"/>
          </w:tcPr>
          <w:p w14:paraId="0B2A87FC" w14:textId="5D28CA24" w:rsidR="037EB447" w:rsidRDefault="3A87E8D5" w:rsidP="037EB447">
            <w:pPr>
              <w:rPr>
                <w:sz w:val="22"/>
                <w:szCs w:val="22"/>
              </w:rPr>
            </w:pPr>
            <w:r w:rsidRPr="5731BADE">
              <w:rPr>
                <w:sz w:val="22"/>
                <w:szCs w:val="22"/>
              </w:rPr>
              <w:t>FALSE</w:t>
            </w:r>
          </w:p>
        </w:tc>
      </w:tr>
      <w:tr w:rsidR="037EB447" w14:paraId="0826F918" w14:textId="77777777" w:rsidTr="5731BADE">
        <w:tc>
          <w:tcPr>
            <w:tcW w:w="5310" w:type="dxa"/>
          </w:tcPr>
          <w:p w14:paraId="0DE8983B" w14:textId="6F2F1A86" w:rsidR="037EB447" w:rsidRDefault="3A87E8D5" w:rsidP="037EB447">
            <w:pPr>
              <w:rPr>
                <w:sz w:val="22"/>
                <w:szCs w:val="22"/>
              </w:rPr>
            </w:pPr>
            <w:proofErr w:type="spellStart"/>
            <w:r w:rsidRPr="5731BADE">
              <w:rPr>
                <w:sz w:val="22"/>
                <w:szCs w:val="22"/>
              </w:rPr>
              <w:t>DistinctObservationCountMediumTerm</w:t>
            </w:r>
            <w:proofErr w:type="spellEnd"/>
          </w:p>
        </w:tc>
        <w:tc>
          <w:tcPr>
            <w:tcW w:w="3756" w:type="dxa"/>
          </w:tcPr>
          <w:p w14:paraId="776BF0D3" w14:textId="16D714F1" w:rsidR="037EB447" w:rsidRDefault="3A87E8D5" w:rsidP="037EB447">
            <w:pPr>
              <w:rPr>
                <w:sz w:val="22"/>
                <w:szCs w:val="22"/>
              </w:rPr>
            </w:pPr>
            <w:r w:rsidRPr="5731BADE">
              <w:rPr>
                <w:sz w:val="22"/>
                <w:szCs w:val="22"/>
              </w:rPr>
              <w:t>FALSE</w:t>
            </w:r>
          </w:p>
        </w:tc>
      </w:tr>
      <w:tr w:rsidR="037EB447" w14:paraId="39B89868" w14:textId="77777777" w:rsidTr="5731BADE">
        <w:tc>
          <w:tcPr>
            <w:tcW w:w="5310" w:type="dxa"/>
          </w:tcPr>
          <w:p w14:paraId="24CFFD00" w14:textId="5F20EA77" w:rsidR="037EB447" w:rsidRDefault="3A87E8D5" w:rsidP="037EB447">
            <w:pPr>
              <w:rPr>
                <w:sz w:val="22"/>
                <w:szCs w:val="22"/>
              </w:rPr>
            </w:pPr>
            <w:proofErr w:type="spellStart"/>
            <w:r w:rsidRPr="5731BADE">
              <w:rPr>
                <w:sz w:val="22"/>
                <w:szCs w:val="22"/>
              </w:rPr>
              <w:t>includedCovariateConceptIds</w:t>
            </w:r>
            <w:proofErr w:type="spellEnd"/>
          </w:p>
        </w:tc>
        <w:tc>
          <w:tcPr>
            <w:tcW w:w="3756" w:type="dxa"/>
          </w:tcPr>
          <w:p w14:paraId="3D74E93E" w14:textId="23279ADC" w:rsidR="037EB447" w:rsidRDefault="3A87E8D5" w:rsidP="037EB447">
            <w:pPr>
              <w:rPr>
                <w:sz w:val="22"/>
                <w:szCs w:val="22"/>
              </w:rPr>
            </w:pPr>
            <w:r w:rsidRPr="5731BADE">
              <w:rPr>
                <w:sz w:val="22"/>
                <w:szCs w:val="22"/>
              </w:rPr>
              <w:t xml:space="preserve"> </w:t>
            </w:r>
          </w:p>
        </w:tc>
      </w:tr>
      <w:tr w:rsidR="037EB447" w14:paraId="058BAA69" w14:textId="77777777" w:rsidTr="5731BADE">
        <w:tc>
          <w:tcPr>
            <w:tcW w:w="5310" w:type="dxa"/>
          </w:tcPr>
          <w:p w14:paraId="7E07D4B6" w14:textId="1B26A89D" w:rsidR="037EB447" w:rsidRDefault="3A87E8D5" w:rsidP="037EB447">
            <w:pPr>
              <w:rPr>
                <w:sz w:val="22"/>
                <w:szCs w:val="22"/>
              </w:rPr>
            </w:pPr>
            <w:proofErr w:type="spellStart"/>
            <w:r w:rsidRPr="5731BADE">
              <w:rPr>
                <w:sz w:val="22"/>
                <w:szCs w:val="22"/>
              </w:rPr>
              <w:t>DrugGroupEraStartShortTerm</w:t>
            </w:r>
            <w:proofErr w:type="spellEnd"/>
          </w:p>
        </w:tc>
        <w:tc>
          <w:tcPr>
            <w:tcW w:w="3756" w:type="dxa"/>
          </w:tcPr>
          <w:p w14:paraId="060DEAC9" w14:textId="466985EC" w:rsidR="037EB447" w:rsidRDefault="3A87E8D5" w:rsidP="037EB447">
            <w:pPr>
              <w:rPr>
                <w:sz w:val="22"/>
                <w:szCs w:val="22"/>
              </w:rPr>
            </w:pPr>
            <w:r w:rsidRPr="5731BADE">
              <w:rPr>
                <w:sz w:val="22"/>
                <w:szCs w:val="22"/>
              </w:rPr>
              <w:t>FALSE</w:t>
            </w:r>
          </w:p>
        </w:tc>
      </w:tr>
      <w:tr w:rsidR="037EB447" w14:paraId="31FDDC1C" w14:textId="77777777" w:rsidTr="5731BADE">
        <w:tc>
          <w:tcPr>
            <w:tcW w:w="5310" w:type="dxa"/>
          </w:tcPr>
          <w:p w14:paraId="73122700" w14:textId="0285FFB2" w:rsidR="037EB447" w:rsidRDefault="3A87E8D5" w:rsidP="037EB447">
            <w:pPr>
              <w:rPr>
                <w:sz w:val="22"/>
                <w:szCs w:val="22"/>
              </w:rPr>
            </w:pPr>
            <w:proofErr w:type="spellStart"/>
            <w:r w:rsidRPr="5731BADE">
              <w:rPr>
                <w:sz w:val="22"/>
                <w:szCs w:val="22"/>
              </w:rPr>
              <w:t>addDescendantsToExclude</w:t>
            </w:r>
            <w:proofErr w:type="spellEnd"/>
          </w:p>
        </w:tc>
        <w:tc>
          <w:tcPr>
            <w:tcW w:w="3756" w:type="dxa"/>
          </w:tcPr>
          <w:p w14:paraId="0E5985BE" w14:textId="6D6E0711" w:rsidR="037EB447" w:rsidRDefault="3A87E8D5" w:rsidP="037EB447">
            <w:pPr>
              <w:rPr>
                <w:sz w:val="22"/>
                <w:szCs w:val="22"/>
              </w:rPr>
            </w:pPr>
            <w:r w:rsidRPr="5731BADE">
              <w:rPr>
                <w:sz w:val="22"/>
                <w:szCs w:val="22"/>
              </w:rPr>
              <w:t>FALSE</w:t>
            </w:r>
          </w:p>
        </w:tc>
      </w:tr>
      <w:tr w:rsidR="037EB447" w14:paraId="2284A52E" w14:textId="77777777" w:rsidTr="5731BADE">
        <w:tc>
          <w:tcPr>
            <w:tcW w:w="5310" w:type="dxa"/>
          </w:tcPr>
          <w:p w14:paraId="422A7A8D" w14:textId="03F07036" w:rsidR="037EB447" w:rsidRDefault="3A87E8D5" w:rsidP="037EB447">
            <w:pPr>
              <w:rPr>
                <w:sz w:val="22"/>
                <w:szCs w:val="22"/>
              </w:rPr>
            </w:pPr>
            <w:proofErr w:type="spellStart"/>
            <w:r w:rsidRPr="5731BADE">
              <w:rPr>
                <w:sz w:val="22"/>
                <w:szCs w:val="22"/>
              </w:rPr>
              <w:t>DrugEraLongTerm</w:t>
            </w:r>
            <w:proofErr w:type="spellEnd"/>
          </w:p>
        </w:tc>
        <w:tc>
          <w:tcPr>
            <w:tcW w:w="3756" w:type="dxa"/>
          </w:tcPr>
          <w:p w14:paraId="4B4DDA02" w14:textId="5C6FE604" w:rsidR="037EB447" w:rsidRDefault="3A87E8D5" w:rsidP="037EB447">
            <w:pPr>
              <w:rPr>
                <w:sz w:val="22"/>
                <w:szCs w:val="22"/>
              </w:rPr>
            </w:pPr>
            <w:r w:rsidRPr="5731BADE">
              <w:rPr>
                <w:sz w:val="22"/>
                <w:szCs w:val="22"/>
              </w:rPr>
              <w:t>FALSE</w:t>
            </w:r>
          </w:p>
        </w:tc>
      </w:tr>
      <w:tr w:rsidR="037EB447" w14:paraId="7E48FDDA" w14:textId="77777777" w:rsidTr="5731BADE">
        <w:tc>
          <w:tcPr>
            <w:tcW w:w="5310" w:type="dxa"/>
          </w:tcPr>
          <w:p w14:paraId="24606832" w14:textId="1E8C7AA8" w:rsidR="037EB447" w:rsidRDefault="3A87E8D5" w:rsidP="037EB447">
            <w:pPr>
              <w:rPr>
                <w:sz w:val="22"/>
                <w:szCs w:val="22"/>
              </w:rPr>
            </w:pPr>
            <w:proofErr w:type="spellStart"/>
            <w:r w:rsidRPr="5731BADE">
              <w:rPr>
                <w:sz w:val="22"/>
                <w:szCs w:val="22"/>
              </w:rPr>
              <w:t>DistinctConditionCountShortTerm</w:t>
            </w:r>
            <w:proofErr w:type="spellEnd"/>
          </w:p>
        </w:tc>
        <w:tc>
          <w:tcPr>
            <w:tcW w:w="3756" w:type="dxa"/>
          </w:tcPr>
          <w:p w14:paraId="3923D734" w14:textId="333EF4D0" w:rsidR="037EB447" w:rsidRDefault="3A87E8D5" w:rsidP="037EB447">
            <w:pPr>
              <w:rPr>
                <w:sz w:val="22"/>
                <w:szCs w:val="22"/>
              </w:rPr>
            </w:pPr>
            <w:r w:rsidRPr="5731BADE">
              <w:rPr>
                <w:sz w:val="22"/>
                <w:szCs w:val="22"/>
              </w:rPr>
              <w:t>FALSE</w:t>
            </w:r>
          </w:p>
        </w:tc>
      </w:tr>
      <w:tr w:rsidR="037EB447" w14:paraId="1B0FEE90" w14:textId="77777777" w:rsidTr="5731BADE">
        <w:tc>
          <w:tcPr>
            <w:tcW w:w="5310" w:type="dxa"/>
          </w:tcPr>
          <w:p w14:paraId="4085F1C2" w14:textId="4B318C1E" w:rsidR="037EB447" w:rsidRDefault="3A87E8D5" w:rsidP="037EB447">
            <w:pPr>
              <w:rPr>
                <w:sz w:val="22"/>
                <w:szCs w:val="22"/>
              </w:rPr>
            </w:pPr>
            <w:proofErr w:type="spellStart"/>
            <w:r w:rsidRPr="5731BADE">
              <w:rPr>
                <w:sz w:val="22"/>
                <w:szCs w:val="22"/>
              </w:rPr>
              <w:t>ConditionGroupEraShortTerm</w:t>
            </w:r>
            <w:proofErr w:type="spellEnd"/>
          </w:p>
        </w:tc>
        <w:tc>
          <w:tcPr>
            <w:tcW w:w="3756" w:type="dxa"/>
          </w:tcPr>
          <w:p w14:paraId="44398A32" w14:textId="760D4D3E" w:rsidR="037EB447" w:rsidRDefault="3A87E8D5" w:rsidP="037EB447">
            <w:pPr>
              <w:rPr>
                <w:sz w:val="22"/>
                <w:szCs w:val="22"/>
              </w:rPr>
            </w:pPr>
            <w:r w:rsidRPr="5731BADE">
              <w:rPr>
                <w:sz w:val="22"/>
                <w:szCs w:val="22"/>
              </w:rPr>
              <w:t>TRUE</w:t>
            </w:r>
          </w:p>
        </w:tc>
      </w:tr>
      <w:tr w:rsidR="037EB447" w14:paraId="4FD49555" w14:textId="77777777" w:rsidTr="5731BADE">
        <w:tc>
          <w:tcPr>
            <w:tcW w:w="5310" w:type="dxa"/>
          </w:tcPr>
          <w:p w14:paraId="4214FDFA" w14:textId="15046F17" w:rsidR="037EB447" w:rsidRDefault="3A87E8D5" w:rsidP="037EB447">
            <w:pPr>
              <w:rPr>
                <w:sz w:val="22"/>
                <w:szCs w:val="22"/>
              </w:rPr>
            </w:pPr>
            <w:proofErr w:type="spellStart"/>
            <w:r w:rsidRPr="5731BADE">
              <w:rPr>
                <w:sz w:val="22"/>
                <w:szCs w:val="22"/>
              </w:rPr>
              <w:t>ConditionEraStartMediumTerm</w:t>
            </w:r>
            <w:proofErr w:type="spellEnd"/>
          </w:p>
        </w:tc>
        <w:tc>
          <w:tcPr>
            <w:tcW w:w="3756" w:type="dxa"/>
          </w:tcPr>
          <w:p w14:paraId="61E8616B" w14:textId="3B5C3EDA" w:rsidR="037EB447" w:rsidRDefault="3A87E8D5" w:rsidP="037EB447">
            <w:pPr>
              <w:rPr>
                <w:sz w:val="22"/>
                <w:szCs w:val="22"/>
              </w:rPr>
            </w:pPr>
            <w:r w:rsidRPr="5731BADE">
              <w:rPr>
                <w:sz w:val="22"/>
                <w:szCs w:val="22"/>
              </w:rPr>
              <w:t>FALSE</w:t>
            </w:r>
          </w:p>
        </w:tc>
      </w:tr>
      <w:tr w:rsidR="037EB447" w14:paraId="1E5E6695" w14:textId="77777777" w:rsidTr="5731BADE">
        <w:tc>
          <w:tcPr>
            <w:tcW w:w="5310" w:type="dxa"/>
          </w:tcPr>
          <w:p w14:paraId="6349808E" w14:textId="06C8F0C1" w:rsidR="037EB447" w:rsidRDefault="3A87E8D5" w:rsidP="037EB447">
            <w:pPr>
              <w:rPr>
                <w:sz w:val="22"/>
                <w:szCs w:val="22"/>
              </w:rPr>
            </w:pPr>
            <w:proofErr w:type="spellStart"/>
            <w:r w:rsidRPr="5731BADE">
              <w:rPr>
                <w:sz w:val="22"/>
                <w:szCs w:val="22"/>
              </w:rPr>
              <w:t>VisitCountLongTerm</w:t>
            </w:r>
            <w:proofErr w:type="spellEnd"/>
          </w:p>
        </w:tc>
        <w:tc>
          <w:tcPr>
            <w:tcW w:w="3756" w:type="dxa"/>
          </w:tcPr>
          <w:p w14:paraId="2490D11E" w14:textId="10E5D44D" w:rsidR="037EB447" w:rsidRDefault="3A87E8D5" w:rsidP="037EB447">
            <w:pPr>
              <w:rPr>
                <w:sz w:val="22"/>
                <w:szCs w:val="22"/>
              </w:rPr>
            </w:pPr>
            <w:r w:rsidRPr="5731BADE">
              <w:rPr>
                <w:sz w:val="22"/>
                <w:szCs w:val="22"/>
              </w:rPr>
              <w:t>FALSE</w:t>
            </w:r>
          </w:p>
        </w:tc>
      </w:tr>
      <w:tr w:rsidR="037EB447" w14:paraId="2961D4F2" w14:textId="77777777" w:rsidTr="5731BADE">
        <w:tc>
          <w:tcPr>
            <w:tcW w:w="5310" w:type="dxa"/>
          </w:tcPr>
          <w:p w14:paraId="34C513EA" w14:textId="3D74959F" w:rsidR="037EB447" w:rsidRDefault="3A87E8D5" w:rsidP="037EB447">
            <w:pPr>
              <w:rPr>
                <w:sz w:val="22"/>
                <w:szCs w:val="22"/>
              </w:rPr>
            </w:pPr>
            <w:proofErr w:type="spellStart"/>
            <w:r w:rsidRPr="5731BADE">
              <w:rPr>
                <w:sz w:val="22"/>
                <w:szCs w:val="22"/>
              </w:rPr>
              <w:t>DemographicsRace</w:t>
            </w:r>
            <w:proofErr w:type="spellEnd"/>
          </w:p>
        </w:tc>
        <w:tc>
          <w:tcPr>
            <w:tcW w:w="3756" w:type="dxa"/>
          </w:tcPr>
          <w:p w14:paraId="423EA9A1" w14:textId="3FF8FE02" w:rsidR="037EB447" w:rsidRDefault="3A87E8D5" w:rsidP="037EB447">
            <w:pPr>
              <w:rPr>
                <w:sz w:val="22"/>
                <w:szCs w:val="22"/>
              </w:rPr>
            </w:pPr>
            <w:r w:rsidRPr="5731BADE">
              <w:rPr>
                <w:sz w:val="22"/>
                <w:szCs w:val="22"/>
              </w:rPr>
              <w:t>FALSE</w:t>
            </w:r>
          </w:p>
        </w:tc>
      </w:tr>
      <w:tr w:rsidR="037EB447" w14:paraId="4BEE57FA" w14:textId="77777777" w:rsidTr="5731BADE">
        <w:tc>
          <w:tcPr>
            <w:tcW w:w="5310" w:type="dxa"/>
          </w:tcPr>
          <w:p w14:paraId="598B7560" w14:textId="48F441A4" w:rsidR="037EB447" w:rsidRDefault="3A87E8D5" w:rsidP="037EB447">
            <w:pPr>
              <w:rPr>
                <w:sz w:val="22"/>
                <w:szCs w:val="22"/>
              </w:rPr>
            </w:pPr>
            <w:proofErr w:type="spellStart"/>
            <w:r w:rsidRPr="5731BADE">
              <w:rPr>
                <w:sz w:val="22"/>
                <w:szCs w:val="22"/>
              </w:rPr>
              <w:t>ProcedureOccurrenceAnyTimePrior</w:t>
            </w:r>
            <w:proofErr w:type="spellEnd"/>
          </w:p>
        </w:tc>
        <w:tc>
          <w:tcPr>
            <w:tcW w:w="3756" w:type="dxa"/>
          </w:tcPr>
          <w:p w14:paraId="2A64495E" w14:textId="327209E1" w:rsidR="037EB447" w:rsidRDefault="3A87E8D5" w:rsidP="037EB447">
            <w:pPr>
              <w:rPr>
                <w:sz w:val="22"/>
                <w:szCs w:val="22"/>
              </w:rPr>
            </w:pPr>
            <w:r w:rsidRPr="5731BADE">
              <w:rPr>
                <w:sz w:val="22"/>
                <w:szCs w:val="22"/>
              </w:rPr>
              <w:t>FALSE</w:t>
            </w:r>
          </w:p>
        </w:tc>
      </w:tr>
      <w:tr w:rsidR="037EB447" w14:paraId="64AC3E0C" w14:textId="77777777" w:rsidTr="5731BADE">
        <w:tc>
          <w:tcPr>
            <w:tcW w:w="5310" w:type="dxa"/>
          </w:tcPr>
          <w:p w14:paraId="444BCCEA" w14:textId="1D41BB13" w:rsidR="037EB447" w:rsidRDefault="3A87E8D5" w:rsidP="037EB447">
            <w:pPr>
              <w:rPr>
                <w:sz w:val="22"/>
                <w:szCs w:val="22"/>
              </w:rPr>
            </w:pPr>
            <w:proofErr w:type="spellStart"/>
            <w:r w:rsidRPr="5731BADE">
              <w:rPr>
                <w:sz w:val="22"/>
                <w:szCs w:val="22"/>
              </w:rPr>
              <w:t>DistinctObservationCountLongTerm</w:t>
            </w:r>
            <w:proofErr w:type="spellEnd"/>
          </w:p>
        </w:tc>
        <w:tc>
          <w:tcPr>
            <w:tcW w:w="3756" w:type="dxa"/>
          </w:tcPr>
          <w:p w14:paraId="115C5881" w14:textId="020425B4" w:rsidR="037EB447" w:rsidRDefault="3A87E8D5" w:rsidP="037EB447">
            <w:pPr>
              <w:rPr>
                <w:sz w:val="22"/>
                <w:szCs w:val="22"/>
              </w:rPr>
            </w:pPr>
            <w:r w:rsidRPr="5731BADE">
              <w:rPr>
                <w:sz w:val="22"/>
                <w:szCs w:val="22"/>
              </w:rPr>
              <w:t>FALSE</w:t>
            </w:r>
          </w:p>
        </w:tc>
      </w:tr>
      <w:tr w:rsidR="037EB447" w14:paraId="7B9678A9" w14:textId="77777777" w:rsidTr="5731BADE">
        <w:tc>
          <w:tcPr>
            <w:tcW w:w="5310" w:type="dxa"/>
          </w:tcPr>
          <w:p w14:paraId="3F9C1D33" w14:textId="3EDE4863" w:rsidR="037EB447" w:rsidRDefault="3A87E8D5" w:rsidP="037EB447">
            <w:pPr>
              <w:rPr>
                <w:sz w:val="22"/>
                <w:szCs w:val="22"/>
              </w:rPr>
            </w:pPr>
            <w:proofErr w:type="spellStart"/>
            <w:r w:rsidRPr="5731BADE">
              <w:rPr>
                <w:sz w:val="22"/>
                <w:szCs w:val="22"/>
              </w:rPr>
              <w:t>ProcedureOccurrenceMediumTerm</w:t>
            </w:r>
            <w:proofErr w:type="spellEnd"/>
          </w:p>
        </w:tc>
        <w:tc>
          <w:tcPr>
            <w:tcW w:w="3756" w:type="dxa"/>
          </w:tcPr>
          <w:p w14:paraId="6059C6D0" w14:textId="7AF33B16" w:rsidR="037EB447" w:rsidRDefault="3A87E8D5" w:rsidP="037EB447">
            <w:pPr>
              <w:rPr>
                <w:sz w:val="22"/>
                <w:szCs w:val="22"/>
              </w:rPr>
            </w:pPr>
            <w:r w:rsidRPr="5731BADE">
              <w:rPr>
                <w:sz w:val="22"/>
                <w:szCs w:val="22"/>
              </w:rPr>
              <w:t>FALSE</w:t>
            </w:r>
          </w:p>
        </w:tc>
      </w:tr>
      <w:tr w:rsidR="037EB447" w14:paraId="19D0850E" w14:textId="77777777" w:rsidTr="5731BADE">
        <w:tc>
          <w:tcPr>
            <w:tcW w:w="5310" w:type="dxa"/>
          </w:tcPr>
          <w:p w14:paraId="6E19B198" w14:textId="1F1DE324" w:rsidR="037EB447" w:rsidRDefault="3A87E8D5" w:rsidP="037EB447">
            <w:pPr>
              <w:rPr>
                <w:sz w:val="22"/>
                <w:szCs w:val="22"/>
              </w:rPr>
            </w:pPr>
            <w:proofErr w:type="spellStart"/>
            <w:r w:rsidRPr="5731BADE">
              <w:rPr>
                <w:sz w:val="22"/>
                <w:szCs w:val="22"/>
              </w:rPr>
              <w:t>CharlsonIndex</w:t>
            </w:r>
            <w:proofErr w:type="spellEnd"/>
          </w:p>
        </w:tc>
        <w:tc>
          <w:tcPr>
            <w:tcW w:w="3756" w:type="dxa"/>
          </w:tcPr>
          <w:p w14:paraId="4FFD7017" w14:textId="694AA3A3" w:rsidR="037EB447" w:rsidRDefault="3A87E8D5" w:rsidP="037EB447">
            <w:pPr>
              <w:rPr>
                <w:sz w:val="22"/>
                <w:szCs w:val="22"/>
              </w:rPr>
            </w:pPr>
            <w:r w:rsidRPr="5731BADE">
              <w:rPr>
                <w:sz w:val="22"/>
                <w:szCs w:val="22"/>
              </w:rPr>
              <w:t>FALSE</w:t>
            </w:r>
          </w:p>
        </w:tc>
      </w:tr>
      <w:tr w:rsidR="037EB447" w14:paraId="380356B5" w14:textId="77777777" w:rsidTr="5731BADE">
        <w:tc>
          <w:tcPr>
            <w:tcW w:w="5310" w:type="dxa"/>
          </w:tcPr>
          <w:p w14:paraId="42F59CA1" w14:textId="3C9FC13B" w:rsidR="037EB447" w:rsidRDefault="3A87E8D5" w:rsidP="037EB447">
            <w:pPr>
              <w:rPr>
                <w:sz w:val="22"/>
                <w:szCs w:val="22"/>
              </w:rPr>
            </w:pPr>
            <w:proofErr w:type="spellStart"/>
            <w:r w:rsidRPr="5731BADE">
              <w:rPr>
                <w:sz w:val="22"/>
                <w:szCs w:val="22"/>
              </w:rPr>
              <w:t>DemographicsPriorObservationTime</w:t>
            </w:r>
            <w:proofErr w:type="spellEnd"/>
          </w:p>
        </w:tc>
        <w:tc>
          <w:tcPr>
            <w:tcW w:w="3756" w:type="dxa"/>
          </w:tcPr>
          <w:p w14:paraId="30C2F2C3" w14:textId="219ECED8" w:rsidR="037EB447" w:rsidRDefault="3A87E8D5" w:rsidP="037EB447">
            <w:pPr>
              <w:rPr>
                <w:sz w:val="22"/>
                <w:szCs w:val="22"/>
              </w:rPr>
            </w:pPr>
            <w:r w:rsidRPr="5731BADE">
              <w:rPr>
                <w:sz w:val="22"/>
                <w:szCs w:val="22"/>
              </w:rPr>
              <w:t>FALSE</w:t>
            </w:r>
          </w:p>
        </w:tc>
      </w:tr>
      <w:tr w:rsidR="037EB447" w14:paraId="3D31E83A" w14:textId="77777777" w:rsidTr="5731BADE">
        <w:tc>
          <w:tcPr>
            <w:tcW w:w="5310" w:type="dxa"/>
          </w:tcPr>
          <w:p w14:paraId="2F396390" w14:textId="56FE1B3E" w:rsidR="037EB447" w:rsidRDefault="3A87E8D5" w:rsidP="037EB447">
            <w:pPr>
              <w:rPr>
                <w:sz w:val="22"/>
                <w:szCs w:val="22"/>
              </w:rPr>
            </w:pPr>
            <w:proofErr w:type="spellStart"/>
            <w:r w:rsidRPr="5731BADE">
              <w:rPr>
                <w:sz w:val="22"/>
                <w:szCs w:val="22"/>
              </w:rPr>
              <w:t>MeasurementShortTerm</w:t>
            </w:r>
            <w:proofErr w:type="spellEnd"/>
          </w:p>
        </w:tc>
        <w:tc>
          <w:tcPr>
            <w:tcW w:w="3756" w:type="dxa"/>
          </w:tcPr>
          <w:p w14:paraId="1C14E6B7" w14:textId="66F28B96" w:rsidR="037EB447" w:rsidRDefault="3A87E8D5" w:rsidP="037EB447">
            <w:pPr>
              <w:rPr>
                <w:sz w:val="22"/>
                <w:szCs w:val="22"/>
              </w:rPr>
            </w:pPr>
            <w:r w:rsidRPr="5731BADE">
              <w:rPr>
                <w:sz w:val="22"/>
                <w:szCs w:val="22"/>
              </w:rPr>
              <w:t>FALSE</w:t>
            </w:r>
          </w:p>
        </w:tc>
      </w:tr>
      <w:tr w:rsidR="037EB447" w14:paraId="49ED769A" w14:textId="77777777" w:rsidTr="5731BADE">
        <w:tc>
          <w:tcPr>
            <w:tcW w:w="5310" w:type="dxa"/>
          </w:tcPr>
          <w:p w14:paraId="1FB60BF5" w14:textId="4F37BB14" w:rsidR="037EB447" w:rsidRDefault="3A87E8D5" w:rsidP="037EB447">
            <w:pPr>
              <w:rPr>
                <w:sz w:val="22"/>
                <w:szCs w:val="22"/>
              </w:rPr>
            </w:pPr>
            <w:proofErr w:type="spellStart"/>
            <w:r w:rsidRPr="5731BADE">
              <w:rPr>
                <w:sz w:val="22"/>
                <w:szCs w:val="22"/>
              </w:rPr>
              <w:t>DistinctProcedureCountMediumTerm</w:t>
            </w:r>
            <w:proofErr w:type="spellEnd"/>
          </w:p>
        </w:tc>
        <w:tc>
          <w:tcPr>
            <w:tcW w:w="3756" w:type="dxa"/>
          </w:tcPr>
          <w:p w14:paraId="3BC643C4" w14:textId="257D3B16" w:rsidR="037EB447" w:rsidRDefault="3A87E8D5" w:rsidP="037EB447">
            <w:pPr>
              <w:rPr>
                <w:sz w:val="22"/>
                <w:szCs w:val="22"/>
              </w:rPr>
            </w:pPr>
            <w:r w:rsidRPr="5731BADE">
              <w:rPr>
                <w:sz w:val="22"/>
                <w:szCs w:val="22"/>
              </w:rPr>
              <w:t>FALSE</w:t>
            </w:r>
          </w:p>
        </w:tc>
      </w:tr>
      <w:tr w:rsidR="037EB447" w14:paraId="0BFCBCFF" w14:textId="77777777" w:rsidTr="5731BADE">
        <w:tc>
          <w:tcPr>
            <w:tcW w:w="5310" w:type="dxa"/>
          </w:tcPr>
          <w:p w14:paraId="346AD236" w14:textId="15A75929" w:rsidR="037EB447" w:rsidRDefault="3A87E8D5" w:rsidP="037EB447">
            <w:pPr>
              <w:rPr>
                <w:sz w:val="22"/>
                <w:szCs w:val="22"/>
              </w:rPr>
            </w:pPr>
            <w:proofErr w:type="spellStart"/>
            <w:r w:rsidRPr="5731BADE">
              <w:rPr>
                <w:sz w:val="22"/>
                <w:szCs w:val="22"/>
              </w:rPr>
              <w:t>ConditionEraLongTerm</w:t>
            </w:r>
            <w:proofErr w:type="spellEnd"/>
          </w:p>
        </w:tc>
        <w:tc>
          <w:tcPr>
            <w:tcW w:w="3756" w:type="dxa"/>
          </w:tcPr>
          <w:p w14:paraId="545927F0" w14:textId="280624DB" w:rsidR="037EB447" w:rsidRDefault="3A87E8D5" w:rsidP="037EB447">
            <w:pPr>
              <w:rPr>
                <w:sz w:val="22"/>
                <w:szCs w:val="22"/>
              </w:rPr>
            </w:pPr>
            <w:r w:rsidRPr="5731BADE">
              <w:rPr>
                <w:sz w:val="22"/>
                <w:szCs w:val="22"/>
              </w:rPr>
              <w:t>FALSE</w:t>
            </w:r>
          </w:p>
        </w:tc>
      </w:tr>
      <w:tr w:rsidR="037EB447" w14:paraId="55D0D52F" w14:textId="77777777" w:rsidTr="5731BADE">
        <w:tc>
          <w:tcPr>
            <w:tcW w:w="5310" w:type="dxa"/>
          </w:tcPr>
          <w:p w14:paraId="086ECE43" w14:textId="08C577F5" w:rsidR="037EB447" w:rsidRDefault="3A87E8D5" w:rsidP="037EB447">
            <w:pPr>
              <w:rPr>
                <w:sz w:val="22"/>
                <w:szCs w:val="22"/>
              </w:rPr>
            </w:pPr>
            <w:proofErr w:type="spellStart"/>
            <w:r w:rsidRPr="5731BADE">
              <w:rPr>
                <w:sz w:val="22"/>
                <w:szCs w:val="22"/>
              </w:rPr>
              <w:t>DrugGroupEraStartLongTerm</w:t>
            </w:r>
            <w:proofErr w:type="spellEnd"/>
          </w:p>
        </w:tc>
        <w:tc>
          <w:tcPr>
            <w:tcW w:w="3756" w:type="dxa"/>
          </w:tcPr>
          <w:p w14:paraId="06C1A432" w14:textId="2423985B" w:rsidR="037EB447" w:rsidRDefault="3A87E8D5" w:rsidP="037EB447">
            <w:pPr>
              <w:rPr>
                <w:sz w:val="22"/>
                <w:szCs w:val="22"/>
              </w:rPr>
            </w:pPr>
            <w:r w:rsidRPr="5731BADE">
              <w:rPr>
                <w:sz w:val="22"/>
                <w:szCs w:val="22"/>
              </w:rPr>
              <w:t>FALSE</w:t>
            </w:r>
          </w:p>
        </w:tc>
      </w:tr>
      <w:tr w:rsidR="037EB447" w14:paraId="070E2EB3" w14:textId="77777777" w:rsidTr="5731BADE">
        <w:tc>
          <w:tcPr>
            <w:tcW w:w="5310" w:type="dxa"/>
          </w:tcPr>
          <w:p w14:paraId="10E48C6C" w14:textId="080C5EC9" w:rsidR="037EB447" w:rsidRDefault="3A87E8D5" w:rsidP="037EB447">
            <w:pPr>
              <w:rPr>
                <w:sz w:val="22"/>
                <w:szCs w:val="22"/>
              </w:rPr>
            </w:pPr>
            <w:proofErr w:type="spellStart"/>
            <w:r w:rsidRPr="5731BADE">
              <w:rPr>
                <w:sz w:val="22"/>
                <w:szCs w:val="22"/>
              </w:rPr>
              <w:t>DemographicsGender</w:t>
            </w:r>
            <w:proofErr w:type="spellEnd"/>
          </w:p>
        </w:tc>
        <w:tc>
          <w:tcPr>
            <w:tcW w:w="3756" w:type="dxa"/>
          </w:tcPr>
          <w:p w14:paraId="083CF990" w14:textId="501A387B" w:rsidR="037EB447" w:rsidRDefault="3A87E8D5" w:rsidP="037EB447">
            <w:pPr>
              <w:rPr>
                <w:sz w:val="22"/>
                <w:szCs w:val="22"/>
              </w:rPr>
            </w:pPr>
            <w:r w:rsidRPr="5731BADE">
              <w:rPr>
                <w:sz w:val="22"/>
                <w:szCs w:val="22"/>
              </w:rPr>
              <w:t>TRUE</w:t>
            </w:r>
          </w:p>
        </w:tc>
      </w:tr>
      <w:tr w:rsidR="037EB447" w14:paraId="3C943DDD" w14:textId="77777777" w:rsidTr="5731BADE">
        <w:tc>
          <w:tcPr>
            <w:tcW w:w="5310" w:type="dxa"/>
          </w:tcPr>
          <w:p w14:paraId="6ADCD7EF" w14:textId="1FA3AA72" w:rsidR="037EB447" w:rsidRDefault="3A87E8D5" w:rsidP="037EB447">
            <w:pPr>
              <w:rPr>
                <w:sz w:val="22"/>
                <w:szCs w:val="22"/>
              </w:rPr>
            </w:pPr>
            <w:proofErr w:type="spellStart"/>
            <w:r w:rsidRPr="5731BADE">
              <w:rPr>
                <w:sz w:val="22"/>
                <w:szCs w:val="22"/>
              </w:rPr>
              <w:t>DeviceExposureAnyTimePrior</w:t>
            </w:r>
            <w:proofErr w:type="spellEnd"/>
          </w:p>
        </w:tc>
        <w:tc>
          <w:tcPr>
            <w:tcW w:w="3756" w:type="dxa"/>
          </w:tcPr>
          <w:p w14:paraId="43843C2B" w14:textId="264B4357" w:rsidR="037EB447" w:rsidRDefault="3A87E8D5" w:rsidP="037EB447">
            <w:pPr>
              <w:rPr>
                <w:sz w:val="22"/>
                <w:szCs w:val="22"/>
              </w:rPr>
            </w:pPr>
            <w:r w:rsidRPr="5731BADE">
              <w:rPr>
                <w:sz w:val="22"/>
                <w:szCs w:val="22"/>
              </w:rPr>
              <w:t>FALSE</w:t>
            </w:r>
          </w:p>
        </w:tc>
      </w:tr>
      <w:tr w:rsidR="037EB447" w14:paraId="09D42565" w14:textId="77777777" w:rsidTr="5731BADE">
        <w:tc>
          <w:tcPr>
            <w:tcW w:w="5310" w:type="dxa"/>
          </w:tcPr>
          <w:p w14:paraId="577A46F4" w14:textId="0804A0FD" w:rsidR="037EB447" w:rsidRDefault="3A87E8D5" w:rsidP="037EB447">
            <w:pPr>
              <w:rPr>
                <w:sz w:val="22"/>
                <w:szCs w:val="22"/>
              </w:rPr>
            </w:pPr>
            <w:proofErr w:type="spellStart"/>
            <w:r w:rsidRPr="5731BADE">
              <w:rPr>
                <w:sz w:val="22"/>
                <w:szCs w:val="22"/>
              </w:rPr>
              <w:t>ObservationLongTerm</w:t>
            </w:r>
            <w:proofErr w:type="spellEnd"/>
          </w:p>
        </w:tc>
        <w:tc>
          <w:tcPr>
            <w:tcW w:w="3756" w:type="dxa"/>
          </w:tcPr>
          <w:p w14:paraId="5DAC4F45" w14:textId="15A002E8" w:rsidR="037EB447" w:rsidRDefault="3A87E8D5" w:rsidP="037EB447">
            <w:pPr>
              <w:rPr>
                <w:sz w:val="22"/>
                <w:szCs w:val="22"/>
              </w:rPr>
            </w:pPr>
            <w:r w:rsidRPr="5731BADE">
              <w:rPr>
                <w:sz w:val="22"/>
                <w:szCs w:val="22"/>
              </w:rPr>
              <w:t>FALSE</w:t>
            </w:r>
          </w:p>
        </w:tc>
      </w:tr>
      <w:tr w:rsidR="037EB447" w14:paraId="524DE4CE" w14:textId="77777777" w:rsidTr="5731BADE">
        <w:tc>
          <w:tcPr>
            <w:tcW w:w="5310" w:type="dxa"/>
          </w:tcPr>
          <w:p w14:paraId="61149283" w14:textId="4DB6CD09" w:rsidR="037EB447" w:rsidRDefault="3A87E8D5" w:rsidP="037EB447">
            <w:pPr>
              <w:rPr>
                <w:sz w:val="22"/>
                <w:szCs w:val="22"/>
              </w:rPr>
            </w:pPr>
            <w:proofErr w:type="spellStart"/>
            <w:r w:rsidRPr="5731BADE">
              <w:rPr>
                <w:sz w:val="22"/>
                <w:szCs w:val="22"/>
              </w:rPr>
              <w:t>DemographicsIndexYearMonth</w:t>
            </w:r>
            <w:proofErr w:type="spellEnd"/>
          </w:p>
        </w:tc>
        <w:tc>
          <w:tcPr>
            <w:tcW w:w="3756" w:type="dxa"/>
          </w:tcPr>
          <w:p w14:paraId="2CA5EE97" w14:textId="49E46B65" w:rsidR="037EB447" w:rsidRDefault="3A87E8D5" w:rsidP="037EB447">
            <w:pPr>
              <w:rPr>
                <w:sz w:val="22"/>
                <w:szCs w:val="22"/>
              </w:rPr>
            </w:pPr>
            <w:r w:rsidRPr="5731BADE">
              <w:rPr>
                <w:sz w:val="22"/>
                <w:szCs w:val="22"/>
              </w:rPr>
              <w:t>FALSE</w:t>
            </w:r>
          </w:p>
        </w:tc>
      </w:tr>
      <w:tr w:rsidR="037EB447" w14:paraId="7C56C14F" w14:textId="77777777" w:rsidTr="5731BADE">
        <w:tc>
          <w:tcPr>
            <w:tcW w:w="5310" w:type="dxa"/>
          </w:tcPr>
          <w:p w14:paraId="45462963" w14:textId="3119DC6F" w:rsidR="037EB447" w:rsidRDefault="3A87E8D5" w:rsidP="037EB447">
            <w:pPr>
              <w:rPr>
                <w:sz w:val="22"/>
                <w:szCs w:val="22"/>
              </w:rPr>
            </w:pPr>
            <w:proofErr w:type="spellStart"/>
            <w:r w:rsidRPr="5731BADE">
              <w:rPr>
                <w:sz w:val="22"/>
                <w:szCs w:val="22"/>
              </w:rPr>
              <w:t>ConditionOccurrenceMediumTerm</w:t>
            </w:r>
            <w:proofErr w:type="spellEnd"/>
          </w:p>
        </w:tc>
        <w:tc>
          <w:tcPr>
            <w:tcW w:w="3756" w:type="dxa"/>
          </w:tcPr>
          <w:p w14:paraId="6CAA1CB9" w14:textId="6D74F66C" w:rsidR="037EB447" w:rsidRDefault="3A87E8D5" w:rsidP="037EB447">
            <w:pPr>
              <w:rPr>
                <w:sz w:val="22"/>
                <w:szCs w:val="22"/>
              </w:rPr>
            </w:pPr>
            <w:r w:rsidRPr="5731BADE">
              <w:rPr>
                <w:sz w:val="22"/>
                <w:szCs w:val="22"/>
              </w:rPr>
              <w:t>FALSE</w:t>
            </w:r>
          </w:p>
        </w:tc>
      </w:tr>
      <w:tr w:rsidR="037EB447" w14:paraId="66C6C591" w14:textId="77777777" w:rsidTr="5731BADE">
        <w:tc>
          <w:tcPr>
            <w:tcW w:w="5310" w:type="dxa"/>
          </w:tcPr>
          <w:p w14:paraId="6785FF56" w14:textId="7F7F234E" w:rsidR="037EB447" w:rsidRDefault="3A87E8D5" w:rsidP="037EB447">
            <w:pPr>
              <w:rPr>
                <w:sz w:val="22"/>
                <w:szCs w:val="22"/>
              </w:rPr>
            </w:pPr>
            <w:proofErr w:type="spellStart"/>
            <w:r w:rsidRPr="5731BADE">
              <w:rPr>
                <w:sz w:val="22"/>
                <w:szCs w:val="22"/>
              </w:rPr>
              <w:t>longTermStartDays</w:t>
            </w:r>
            <w:proofErr w:type="spellEnd"/>
          </w:p>
        </w:tc>
        <w:tc>
          <w:tcPr>
            <w:tcW w:w="3756" w:type="dxa"/>
          </w:tcPr>
          <w:p w14:paraId="5EF1B07E" w14:textId="4FD58A98" w:rsidR="037EB447" w:rsidRDefault="3A87E8D5" w:rsidP="037EB447">
            <w:pPr>
              <w:rPr>
                <w:sz w:val="22"/>
                <w:szCs w:val="22"/>
              </w:rPr>
            </w:pPr>
            <w:r w:rsidRPr="5731BADE">
              <w:rPr>
                <w:sz w:val="22"/>
                <w:szCs w:val="22"/>
              </w:rPr>
              <w:t>-365</w:t>
            </w:r>
          </w:p>
        </w:tc>
      </w:tr>
      <w:tr w:rsidR="037EB447" w14:paraId="69BC88E6" w14:textId="77777777" w:rsidTr="5731BADE">
        <w:tc>
          <w:tcPr>
            <w:tcW w:w="5310" w:type="dxa"/>
          </w:tcPr>
          <w:p w14:paraId="6A0762E5" w14:textId="51B2B250" w:rsidR="037EB447" w:rsidRDefault="3A87E8D5" w:rsidP="037EB447">
            <w:pPr>
              <w:rPr>
                <w:sz w:val="22"/>
                <w:szCs w:val="22"/>
              </w:rPr>
            </w:pPr>
            <w:proofErr w:type="spellStart"/>
            <w:r w:rsidRPr="5731BADE">
              <w:rPr>
                <w:sz w:val="22"/>
                <w:szCs w:val="22"/>
              </w:rPr>
              <w:t>DemographicsAge</w:t>
            </w:r>
            <w:proofErr w:type="spellEnd"/>
          </w:p>
        </w:tc>
        <w:tc>
          <w:tcPr>
            <w:tcW w:w="3756" w:type="dxa"/>
          </w:tcPr>
          <w:p w14:paraId="57E1AD66" w14:textId="3482A133" w:rsidR="037EB447" w:rsidRDefault="3A87E8D5" w:rsidP="037EB447">
            <w:pPr>
              <w:rPr>
                <w:sz w:val="22"/>
                <w:szCs w:val="22"/>
              </w:rPr>
            </w:pPr>
            <w:r w:rsidRPr="5731BADE">
              <w:rPr>
                <w:sz w:val="22"/>
                <w:szCs w:val="22"/>
              </w:rPr>
              <w:t>FALSE</w:t>
            </w:r>
          </w:p>
        </w:tc>
      </w:tr>
      <w:tr w:rsidR="037EB447" w14:paraId="49E2F98D" w14:textId="77777777" w:rsidTr="5731BADE">
        <w:tc>
          <w:tcPr>
            <w:tcW w:w="5310" w:type="dxa"/>
          </w:tcPr>
          <w:p w14:paraId="3580C56B" w14:textId="013DA5E4" w:rsidR="037EB447" w:rsidRDefault="3A87E8D5" w:rsidP="037EB447">
            <w:pPr>
              <w:rPr>
                <w:sz w:val="22"/>
                <w:szCs w:val="22"/>
              </w:rPr>
            </w:pPr>
            <w:proofErr w:type="spellStart"/>
            <w:r w:rsidRPr="5731BADE">
              <w:rPr>
                <w:sz w:val="22"/>
                <w:szCs w:val="22"/>
              </w:rPr>
              <w:t>DrugGroupEraOverlapping</w:t>
            </w:r>
            <w:proofErr w:type="spellEnd"/>
          </w:p>
        </w:tc>
        <w:tc>
          <w:tcPr>
            <w:tcW w:w="3756" w:type="dxa"/>
          </w:tcPr>
          <w:p w14:paraId="4B5929CF" w14:textId="53E0F37C" w:rsidR="037EB447" w:rsidRDefault="3A87E8D5" w:rsidP="037EB447">
            <w:pPr>
              <w:rPr>
                <w:sz w:val="22"/>
                <w:szCs w:val="22"/>
              </w:rPr>
            </w:pPr>
            <w:r w:rsidRPr="5731BADE">
              <w:rPr>
                <w:sz w:val="22"/>
                <w:szCs w:val="22"/>
              </w:rPr>
              <w:t>FALSE</w:t>
            </w:r>
          </w:p>
        </w:tc>
      </w:tr>
      <w:tr w:rsidR="037EB447" w14:paraId="4DBB79DC" w14:textId="77777777" w:rsidTr="5731BADE">
        <w:tc>
          <w:tcPr>
            <w:tcW w:w="5310" w:type="dxa"/>
          </w:tcPr>
          <w:p w14:paraId="2C2EE9EE" w14:textId="3D49F8BD" w:rsidR="037EB447" w:rsidRDefault="3A87E8D5" w:rsidP="037EB447">
            <w:pPr>
              <w:rPr>
                <w:sz w:val="22"/>
                <w:szCs w:val="22"/>
              </w:rPr>
            </w:pPr>
            <w:proofErr w:type="spellStart"/>
            <w:r w:rsidRPr="5731BADE">
              <w:rPr>
                <w:sz w:val="22"/>
                <w:szCs w:val="22"/>
              </w:rPr>
              <w:t>DistinctMeasurementCountLongTerm</w:t>
            </w:r>
            <w:proofErr w:type="spellEnd"/>
          </w:p>
        </w:tc>
        <w:tc>
          <w:tcPr>
            <w:tcW w:w="3756" w:type="dxa"/>
          </w:tcPr>
          <w:p w14:paraId="63420C83" w14:textId="34C9ED75" w:rsidR="037EB447" w:rsidRDefault="3A87E8D5" w:rsidP="037EB447">
            <w:pPr>
              <w:rPr>
                <w:sz w:val="22"/>
                <w:szCs w:val="22"/>
              </w:rPr>
            </w:pPr>
            <w:r w:rsidRPr="5731BADE">
              <w:rPr>
                <w:sz w:val="22"/>
                <w:szCs w:val="22"/>
              </w:rPr>
              <w:t>FALSE</w:t>
            </w:r>
          </w:p>
        </w:tc>
      </w:tr>
      <w:tr w:rsidR="037EB447" w14:paraId="6FE11CD7" w14:textId="77777777" w:rsidTr="5731BADE">
        <w:tc>
          <w:tcPr>
            <w:tcW w:w="5310" w:type="dxa"/>
          </w:tcPr>
          <w:p w14:paraId="414DF13F" w14:textId="1FEA0CD2" w:rsidR="037EB447" w:rsidRDefault="3A87E8D5" w:rsidP="037EB447">
            <w:pPr>
              <w:rPr>
                <w:sz w:val="22"/>
                <w:szCs w:val="22"/>
              </w:rPr>
            </w:pPr>
            <w:proofErr w:type="spellStart"/>
            <w:r w:rsidRPr="5731BADE">
              <w:rPr>
                <w:sz w:val="22"/>
                <w:szCs w:val="22"/>
              </w:rPr>
              <w:t>MeasurementRangeGroupAnyTimePrior</w:t>
            </w:r>
            <w:proofErr w:type="spellEnd"/>
          </w:p>
        </w:tc>
        <w:tc>
          <w:tcPr>
            <w:tcW w:w="3756" w:type="dxa"/>
          </w:tcPr>
          <w:p w14:paraId="672CF547" w14:textId="4D755BDD" w:rsidR="037EB447" w:rsidRDefault="3A87E8D5" w:rsidP="037EB447">
            <w:pPr>
              <w:rPr>
                <w:sz w:val="22"/>
                <w:szCs w:val="22"/>
              </w:rPr>
            </w:pPr>
            <w:r w:rsidRPr="5731BADE">
              <w:rPr>
                <w:sz w:val="22"/>
                <w:szCs w:val="22"/>
              </w:rPr>
              <w:t>FALSE</w:t>
            </w:r>
          </w:p>
        </w:tc>
      </w:tr>
      <w:tr w:rsidR="037EB447" w14:paraId="24DCFF0D" w14:textId="77777777" w:rsidTr="5731BADE">
        <w:tc>
          <w:tcPr>
            <w:tcW w:w="5310" w:type="dxa"/>
          </w:tcPr>
          <w:p w14:paraId="7674FBAF" w14:textId="00F3BE20" w:rsidR="037EB447" w:rsidRDefault="3A87E8D5" w:rsidP="037EB447">
            <w:pPr>
              <w:rPr>
                <w:sz w:val="22"/>
                <w:szCs w:val="22"/>
              </w:rPr>
            </w:pPr>
            <w:proofErr w:type="spellStart"/>
            <w:r w:rsidRPr="5731BADE">
              <w:rPr>
                <w:sz w:val="22"/>
                <w:szCs w:val="22"/>
              </w:rPr>
              <w:t>DistinctConditionCountMediumTerm</w:t>
            </w:r>
            <w:proofErr w:type="spellEnd"/>
          </w:p>
        </w:tc>
        <w:tc>
          <w:tcPr>
            <w:tcW w:w="3756" w:type="dxa"/>
          </w:tcPr>
          <w:p w14:paraId="0124A9E2" w14:textId="70E7EB9E" w:rsidR="037EB447" w:rsidRDefault="3A87E8D5" w:rsidP="037EB447">
            <w:pPr>
              <w:rPr>
                <w:sz w:val="22"/>
                <w:szCs w:val="22"/>
              </w:rPr>
            </w:pPr>
            <w:r w:rsidRPr="5731BADE">
              <w:rPr>
                <w:sz w:val="22"/>
                <w:szCs w:val="22"/>
              </w:rPr>
              <w:t>FALSE</w:t>
            </w:r>
          </w:p>
        </w:tc>
      </w:tr>
      <w:tr w:rsidR="037EB447" w14:paraId="6C97BF4F" w14:textId="77777777" w:rsidTr="5731BADE">
        <w:tc>
          <w:tcPr>
            <w:tcW w:w="5310" w:type="dxa"/>
          </w:tcPr>
          <w:p w14:paraId="1A7C8091" w14:textId="213602F6" w:rsidR="037EB447" w:rsidRDefault="3A87E8D5" w:rsidP="037EB447">
            <w:pPr>
              <w:rPr>
                <w:sz w:val="22"/>
                <w:szCs w:val="22"/>
              </w:rPr>
            </w:pPr>
            <w:proofErr w:type="spellStart"/>
            <w:r w:rsidRPr="5731BADE">
              <w:rPr>
                <w:sz w:val="22"/>
                <w:szCs w:val="22"/>
              </w:rPr>
              <w:t>DrugGroupEraMediumTerm</w:t>
            </w:r>
            <w:proofErr w:type="spellEnd"/>
          </w:p>
        </w:tc>
        <w:tc>
          <w:tcPr>
            <w:tcW w:w="3756" w:type="dxa"/>
          </w:tcPr>
          <w:p w14:paraId="1539CA61" w14:textId="2D7C5BF8" w:rsidR="037EB447" w:rsidRDefault="3A87E8D5" w:rsidP="037EB447">
            <w:pPr>
              <w:rPr>
                <w:sz w:val="22"/>
                <w:szCs w:val="22"/>
              </w:rPr>
            </w:pPr>
            <w:r w:rsidRPr="5731BADE">
              <w:rPr>
                <w:sz w:val="22"/>
                <w:szCs w:val="22"/>
              </w:rPr>
              <w:t>FALSE</w:t>
            </w:r>
          </w:p>
        </w:tc>
      </w:tr>
      <w:tr w:rsidR="037EB447" w14:paraId="01DBDE94" w14:textId="77777777" w:rsidTr="5731BADE">
        <w:tc>
          <w:tcPr>
            <w:tcW w:w="5310" w:type="dxa"/>
          </w:tcPr>
          <w:p w14:paraId="08532FF9" w14:textId="4238FAE0" w:rsidR="037EB447" w:rsidRDefault="3A87E8D5" w:rsidP="037EB447">
            <w:pPr>
              <w:rPr>
                <w:sz w:val="22"/>
                <w:szCs w:val="22"/>
              </w:rPr>
            </w:pPr>
            <w:proofErr w:type="spellStart"/>
            <w:r w:rsidRPr="5731BADE">
              <w:rPr>
                <w:sz w:val="22"/>
                <w:szCs w:val="22"/>
              </w:rPr>
              <w:t>ProcedureOccurrenceShortTerm</w:t>
            </w:r>
            <w:proofErr w:type="spellEnd"/>
          </w:p>
        </w:tc>
        <w:tc>
          <w:tcPr>
            <w:tcW w:w="3756" w:type="dxa"/>
          </w:tcPr>
          <w:p w14:paraId="1337EE86" w14:textId="64974EBB" w:rsidR="037EB447" w:rsidRDefault="3A87E8D5" w:rsidP="037EB447">
            <w:pPr>
              <w:rPr>
                <w:sz w:val="22"/>
                <w:szCs w:val="22"/>
              </w:rPr>
            </w:pPr>
            <w:r w:rsidRPr="5731BADE">
              <w:rPr>
                <w:sz w:val="22"/>
                <w:szCs w:val="22"/>
              </w:rPr>
              <w:t>FALSE</w:t>
            </w:r>
          </w:p>
        </w:tc>
      </w:tr>
      <w:tr w:rsidR="037EB447" w14:paraId="0AFA51D0" w14:textId="77777777" w:rsidTr="5731BADE">
        <w:tc>
          <w:tcPr>
            <w:tcW w:w="5310" w:type="dxa"/>
          </w:tcPr>
          <w:p w14:paraId="5C95B35D" w14:textId="633E51D4" w:rsidR="037EB447" w:rsidRDefault="3A87E8D5" w:rsidP="037EB447">
            <w:pPr>
              <w:rPr>
                <w:sz w:val="22"/>
                <w:szCs w:val="22"/>
              </w:rPr>
            </w:pPr>
            <w:proofErr w:type="spellStart"/>
            <w:r w:rsidRPr="5731BADE">
              <w:rPr>
                <w:sz w:val="22"/>
                <w:szCs w:val="22"/>
              </w:rPr>
              <w:lastRenderedPageBreak/>
              <w:t>ObservationMediumTerm</w:t>
            </w:r>
            <w:proofErr w:type="spellEnd"/>
          </w:p>
        </w:tc>
        <w:tc>
          <w:tcPr>
            <w:tcW w:w="3756" w:type="dxa"/>
          </w:tcPr>
          <w:p w14:paraId="028E4313" w14:textId="5B519D35" w:rsidR="037EB447" w:rsidRDefault="3A87E8D5" w:rsidP="037EB447">
            <w:pPr>
              <w:rPr>
                <w:sz w:val="22"/>
                <w:szCs w:val="22"/>
              </w:rPr>
            </w:pPr>
            <w:r w:rsidRPr="5731BADE">
              <w:rPr>
                <w:sz w:val="22"/>
                <w:szCs w:val="22"/>
              </w:rPr>
              <w:t>FALSE</w:t>
            </w:r>
          </w:p>
        </w:tc>
      </w:tr>
      <w:tr w:rsidR="037EB447" w14:paraId="1B48AF21" w14:textId="77777777" w:rsidTr="5731BADE">
        <w:tc>
          <w:tcPr>
            <w:tcW w:w="5310" w:type="dxa"/>
          </w:tcPr>
          <w:p w14:paraId="5296D179" w14:textId="32D7FAB8" w:rsidR="037EB447" w:rsidRDefault="3A87E8D5" w:rsidP="037EB447">
            <w:pPr>
              <w:rPr>
                <w:sz w:val="22"/>
                <w:szCs w:val="22"/>
              </w:rPr>
            </w:pPr>
            <w:proofErr w:type="spellStart"/>
            <w:r w:rsidRPr="5731BADE">
              <w:rPr>
                <w:sz w:val="22"/>
                <w:szCs w:val="22"/>
              </w:rPr>
              <w:t>ConditionGroupEraAnyTimePrior</w:t>
            </w:r>
            <w:proofErr w:type="spellEnd"/>
          </w:p>
        </w:tc>
        <w:tc>
          <w:tcPr>
            <w:tcW w:w="3756" w:type="dxa"/>
          </w:tcPr>
          <w:p w14:paraId="0F07E446" w14:textId="7F2A17FD" w:rsidR="037EB447" w:rsidRDefault="3A87E8D5" w:rsidP="037EB447">
            <w:pPr>
              <w:rPr>
                <w:sz w:val="22"/>
                <w:szCs w:val="22"/>
              </w:rPr>
            </w:pPr>
            <w:r w:rsidRPr="5731BADE">
              <w:rPr>
                <w:sz w:val="22"/>
                <w:szCs w:val="22"/>
              </w:rPr>
              <w:t>FALSE</w:t>
            </w:r>
          </w:p>
        </w:tc>
      </w:tr>
      <w:tr w:rsidR="037EB447" w14:paraId="548ACC8A" w14:textId="77777777" w:rsidTr="5731BADE">
        <w:tc>
          <w:tcPr>
            <w:tcW w:w="5310" w:type="dxa"/>
          </w:tcPr>
          <w:p w14:paraId="35F882D6" w14:textId="022D6768" w:rsidR="037EB447" w:rsidRDefault="3A87E8D5" w:rsidP="037EB447">
            <w:pPr>
              <w:rPr>
                <w:sz w:val="22"/>
                <w:szCs w:val="22"/>
              </w:rPr>
            </w:pPr>
            <w:r w:rsidRPr="5731BADE">
              <w:rPr>
                <w:sz w:val="22"/>
                <w:szCs w:val="22"/>
              </w:rPr>
              <w:t>Chads2</w:t>
            </w:r>
          </w:p>
        </w:tc>
        <w:tc>
          <w:tcPr>
            <w:tcW w:w="3756" w:type="dxa"/>
          </w:tcPr>
          <w:p w14:paraId="7887F88F" w14:textId="6139E33D" w:rsidR="037EB447" w:rsidRDefault="3A87E8D5" w:rsidP="037EB447">
            <w:pPr>
              <w:rPr>
                <w:sz w:val="22"/>
                <w:szCs w:val="22"/>
              </w:rPr>
            </w:pPr>
            <w:r w:rsidRPr="5731BADE">
              <w:rPr>
                <w:sz w:val="22"/>
                <w:szCs w:val="22"/>
              </w:rPr>
              <w:t>FALSE</w:t>
            </w:r>
          </w:p>
        </w:tc>
      </w:tr>
      <w:tr w:rsidR="037EB447" w14:paraId="5621B534" w14:textId="77777777" w:rsidTr="5731BADE">
        <w:tc>
          <w:tcPr>
            <w:tcW w:w="5310" w:type="dxa"/>
          </w:tcPr>
          <w:p w14:paraId="1875E3D0" w14:textId="46FD6208" w:rsidR="037EB447" w:rsidRDefault="3A87E8D5" w:rsidP="037EB447">
            <w:pPr>
              <w:rPr>
                <w:sz w:val="22"/>
                <w:szCs w:val="22"/>
              </w:rPr>
            </w:pPr>
            <w:proofErr w:type="spellStart"/>
            <w:r w:rsidRPr="5731BADE">
              <w:rPr>
                <w:sz w:val="22"/>
                <w:szCs w:val="22"/>
              </w:rPr>
              <w:t>DrugExposureAnyTimePrior</w:t>
            </w:r>
            <w:proofErr w:type="spellEnd"/>
          </w:p>
        </w:tc>
        <w:tc>
          <w:tcPr>
            <w:tcW w:w="3756" w:type="dxa"/>
          </w:tcPr>
          <w:p w14:paraId="0BB75A88" w14:textId="0E0FE8BF" w:rsidR="037EB447" w:rsidRDefault="3A87E8D5" w:rsidP="037EB447">
            <w:pPr>
              <w:rPr>
                <w:sz w:val="22"/>
                <w:szCs w:val="22"/>
              </w:rPr>
            </w:pPr>
            <w:r w:rsidRPr="5731BADE">
              <w:rPr>
                <w:sz w:val="22"/>
                <w:szCs w:val="22"/>
              </w:rPr>
              <w:t>FALSE</w:t>
            </w:r>
          </w:p>
        </w:tc>
      </w:tr>
      <w:tr w:rsidR="037EB447" w14:paraId="76A73BE8" w14:textId="77777777" w:rsidTr="5731BADE">
        <w:tc>
          <w:tcPr>
            <w:tcW w:w="5310" w:type="dxa"/>
          </w:tcPr>
          <w:p w14:paraId="1487A4D7" w14:textId="4EC3C7B7" w:rsidR="037EB447" w:rsidRDefault="3A87E8D5" w:rsidP="037EB447">
            <w:pPr>
              <w:rPr>
                <w:sz w:val="22"/>
                <w:szCs w:val="22"/>
              </w:rPr>
            </w:pPr>
            <w:proofErr w:type="spellStart"/>
            <w:r w:rsidRPr="5731BADE">
              <w:rPr>
                <w:sz w:val="22"/>
                <w:szCs w:val="22"/>
              </w:rPr>
              <w:t>DeviceExposureLongTerm</w:t>
            </w:r>
            <w:proofErr w:type="spellEnd"/>
          </w:p>
        </w:tc>
        <w:tc>
          <w:tcPr>
            <w:tcW w:w="3756" w:type="dxa"/>
          </w:tcPr>
          <w:p w14:paraId="662673EB" w14:textId="3FF131A9" w:rsidR="037EB447" w:rsidRDefault="3A87E8D5" w:rsidP="037EB447">
            <w:pPr>
              <w:rPr>
                <w:sz w:val="22"/>
                <w:szCs w:val="22"/>
              </w:rPr>
            </w:pPr>
            <w:r w:rsidRPr="5731BADE">
              <w:rPr>
                <w:sz w:val="22"/>
                <w:szCs w:val="22"/>
              </w:rPr>
              <w:t>FALSE</w:t>
            </w:r>
          </w:p>
        </w:tc>
      </w:tr>
      <w:tr w:rsidR="037EB447" w14:paraId="45D9CACB" w14:textId="77777777" w:rsidTr="5731BADE">
        <w:tc>
          <w:tcPr>
            <w:tcW w:w="5310" w:type="dxa"/>
          </w:tcPr>
          <w:p w14:paraId="36BF79CB" w14:textId="1E82127B" w:rsidR="037EB447" w:rsidRDefault="3A87E8D5" w:rsidP="037EB447">
            <w:pPr>
              <w:rPr>
                <w:sz w:val="22"/>
                <w:szCs w:val="22"/>
              </w:rPr>
            </w:pPr>
            <w:proofErr w:type="spellStart"/>
            <w:r w:rsidRPr="5731BADE">
              <w:rPr>
                <w:sz w:val="22"/>
                <w:szCs w:val="22"/>
              </w:rPr>
              <w:t>DemographicsTimeInCohort</w:t>
            </w:r>
            <w:proofErr w:type="spellEnd"/>
          </w:p>
        </w:tc>
        <w:tc>
          <w:tcPr>
            <w:tcW w:w="3756" w:type="dxa"/>
          </w:tcPr>
          <w:p w14:paraId="73158232" w14:textId="3CD01A2C" w:rsidR="037EB447" w:rsidRDefault="3A87E8D5" w:rsidP="037EB447">
            <w:pPr>
              <w:rPr>
                <w:sz w:val="22"/>
                <w:szCs w:val="22"/>
              </w:rPr>
            </w:pPr>
            <w:r w:rsidRPr="5731BADE">
              <w:rPr>
                <w:sz w:val="22"/>
                <w:szCs w:val="22"/>
              </w:rPr>
              <w:t>FALSE</w:t>
            </w:r>
          </w:p>
        </w:tc>
      </w:tr>
      <w:tr w:rsidR="037EB447" w14:paraId="620A65A3" w14:textId="77777777" w:rsidTr="5731BADE">
        <w:tc>
          <w:tcPr>
            <w:tcW w:w="5310" w:type="dxa"/>
          </w:tcPr>
          <w:p w14:paraId="6EE09713" w14:textId="5FF4E033" w:rsidR="037EB447" w:rsidRDefault="3A87E8D5" w:rsidP="037EB447">
            <w:pPr>
              <w:rPr>
                <w:sz w:val="22"/>
                <w:szCs w:val="22"/>
              </w:rPr>
            </w:pPr>
            <w:proofErr w:type="spellStart"/>
            <w:r w:rsidRPr="5731BADE">
              <w:rPr>
                <w:sz w:val="22"/>
                <w:szCs w:val="22"/>
              </w:rPr>
              <w:t>DistinctMeasurementCountMediumTerm</w:t>
            </w:r>
            <w:proofErr w:type="spellEnd"/>
          </w:p>
        </w:tc>
        <w:tc>
          <w:tcPr>
            <w:tcW w:w="3756" w:type="dxa"/>
          </w:tcPr>
          <w:p w14:paraId="47753C16" w14:textId="1662DEF8" w:rsidR="037EB447" w:rsidRDefault="3A87E8D5" w:rsidP="037EB447">
            <w:pPr>
              <w:rPr>
                <w:sz w:val="22"/>
                <w:szCs w:val="22"/>
              </w:rPr>
            </w:pPr>
            <w:r w:rsidRPr="5731BADE">
              <w:rPr>
                <w:sz w:val="22"/>
                <w:szCs w:val="22"/>
              </w:rPr>
              <w:t>FALSE</w:t>
            </w:r>
          </w:p>
        </w:tc>
      </w:tr>
      <w:tr w:rsidR="037EB447" w14:paraId="20F14F0F" w14:textId="77777777" w:rsidTr="5731BADE">
        <w:tc>
          <w:tcPr>
            <w:tcW w:w="5310" w:type="dxa"/>
          </w:tcPr>
          <w:p w14:paraId="5B2D2281" w14:textId="686FE7C7" w:rsidR="037EB447" w:rsidRDefault="3A87E8D5" w:rsidP="037EB447">
            <w:pPr>
              <w:rPr>
                <w:sz w:val="22"/>
                <w:szCs w:val="22"/>
              </w:rPr>
            </w:pPr>
            <w:proofErr w:type="spellStart"/>
            <w:r w:rsidRPr="5731BADE">
              <w:rPr>
                <w:sz w:val="22"/>
                <w:szCs w:val="22"/>
              </w:rPr>
              <w:t>MeasurementValueShortTerm</w:t>
            </w:r>
            <w:proofErr w:type="spellEnd"/>
          </w:p>
        </w:tc>
        <w:tc>
          <w:tcPr>
            <w:tcW w:w="3756" w:type="dxa"/>
          </w:tcPr>
          <w:p w14:paraId="0ADF5947" w14:textId="49114782" w:rsidR="037EB447" w:rsidRDefault="3A87E8D5" w:rsidP="037EB447">
            <w:pPr>
              <w:rPr>
                <w:sz w:val="22"/>
                <w:szCs w:val="22"/>
              </w:rPr>
            </w:pPr>
            <w:r w:rsidRPr="5731BADE">
              <w:rPr>
                <w:sz w:val="22"/>
                <w:szCs w:val="22"/>
              </w:rPr>
              <w:t>FALSE</w:t>
            </w:r>
          </w:p>
        </w:tc>
      </w:tr>
      <w:tr w:rsidR="037EB447" w14:paraId="20BC6AC5" w14:textId="77777777" w:rsidTr="5731BADE">
        <w:tc>
          <w:tcPr>
            <w:tcW w:w="5310" w:type="dxa"/>
          </w:tcPr>
          <w:p w14:paraId="25307F5C" w14:textId="67E69BF2" w:rsidR="037EB447" w:rsidRDefault="3A87E8D5" w:rsidP="037EB447">
            <w:pPr>
              <w:rPr>
                <w:sz w:val="22"/>
                <w:szCs w:val="22"/>
              </w:rPr>
            </w:pPr>
            <w:proofErr w:type="spellStart"/>
            <w:r w:rsidRPr="5731BADE">
              <w:rPr>
                <w:sz w:val="22"/>
                <w:szCs w:val="22"/>
              </w:rPr>
              <w:t>DeviceExposureMediumTerm</w:t>
            </w:r>
            <w:proofErr w:type="spellEnd"/>
          </w:p>
        </w:tc>
        <w:tc>
          <w:tcPr>
            <w:tcW w:w="3756" w:type="dxa"/>
          </w:tcPr>
          <w:p w14:paraId="689D1FBE" w14:textId="27EA52A8" w:rsidR="037EB447" w:rsidRDefault="3A87E8D5" w:rsidP="037EB447">
            <w:pPr>
              <w:rPr>
                <w:sz w:val="22"/>
                <w:szCs w:val="22"/>
              </w:rPr>
            </w:pPr>
            <w:r w:rsidRPr="5731BADE">
              <w:rPr>
                <w:sz w:val="22"/>
                <w:szCs w:val="22"/>
              </w:rPr>
              <w:t>FALSE</w:t>
            </w:r>
          </w:p>
        </w:tc>
      </w:tr>
      <w:tr w:rsidR="037EB447" w14:paraId="158D832C" w14:textId="77777777" w:rsidTr="5731BADE">
        <w:tc>
          <w:tcPr>
            <w:tcW w:w="5310" w:type="dxa"/>
          </w:tcPr>
          <w:p w14:paraId="645D74DC" w14:textId="13C3E67A" w:rsidR="037EB447" w:rsidRDefault="3A87E8D5" w:rsidP="037EB447">
            <w:pPr>
              <w:rPr>
                <w:sz w:val="22"/>
                <w:szCs w:val="22"/>
              </w:rPr>
            </w:pPr>
            <w:proofErr w:type="spellStart"/>
            <w:r w:rsidRPr="5731BADE">
              <w:rPr>
                <w:sz w:val="22"/>
                <w:szCs w:val="22"/>
              </w:rPr>
              <w:t>ConditionGroupEraStartShortTerm</w:t>
            </w:r>
            <w:proofErr w:type="spellEnd"/>
          </w:p>
        </w:tc>
        <w:tc>
          <w:tcPr>
            <w:tcW w:w="3756" w:type="dxa"/>
          </w:tcPr>
          <w:p w14:paraId="7E01EA2E" w14:textId="34652B8F" w:rsidR="037EB447" w:rsidRDefault="3A87E8D5" w:rsidP="037EB447">
            <w:pPr>
              <w:rPr>
                <w:sz w:val="22"/>
                <w:szCs w:val="22"/>
              </w:rPr>
            </w:pPr>
            <w:r w:rsidRPr="5731BADE">
              <w:rPr>
                <w:sz w:val="22"/>
                <w:szCs w:val="22"/>
              </w:rPr>
              <w:t>FALSE</w:t>
            </w:r>
          </w:p>
        </w:tc>
      </w:tr>
      <w:tr w:rsidR="037EB447" w14:paraId="055F9861" w14:textId="77777777" w:rsidTr="5731BADE">
        <w:tc>
          <w:tcPr>
            <w:tcW w:w="5310" w:type="dxa"/>
          </w:tcPr>
          <w:p w14:paraId="2DBBF8BC" w14:textId="0C32B6A2" w:rsidR="037EB447" w:rsidRDefault="3A87E8D5" w:rsidP="037EB447">
            <w:pPr>
              <w:rPr>
                <w:sz w:val="22"/>
                <w:szCs w:val="22"/>
              </w:rPr>
            </w:pPr>
            <w:proofErr w:type="spellStart"/>
            <w:r w:rsidRPr="5731BADE">
              <w:rPr>
                <w:sz w:val="22"/>
                <w:szCs w:val="22"/>
              </w:rPr>
              <w:t>ConditionOccurrencePrimaryInpatientMediumTerm</w:t>
            </w:r>
            <w:proofErr w:type="spellEnd"/>
          </w:p>
        </w:tc>
        <w:tc>
          <w:tcPr>
            <w:tcW w:w="3756" w:type="dxa"/>
          </w:tcPr>
          <w:p w14:paraId="418FBE2E" w14:textId="4BCAA4F1" w:rsidR="037EB447" w:rsidRDefault="3A87E8D5" w:rsidP="037EB447">
            <w:pPr>
              <w:rPr>
                <w:sz w:val="22"/>
                <w:szCs w:val="22"/>
              </w:rPr>
            </w:pPr>
            <w:r w:rsidRPr="5731BADE">
              <w:rPr>
                <w:sz w:val="22"/>
                <w:szCs w:val="22"/>
              </w:rPr>
              <w:t>FALSE</w:t>
            </w:r>
          </w:p>
        </w:tc>
      </w:tr>
      <w:tr w:rsidR="037EB447" w14:paraId="7014F528" w14:textId="77777777" w:rsidTr="5731BADE">
        <w:tc>
          <w:tcPr>
            <w:tcW w:w="5310" w:type="dxa"/>
          </w:tcPr>
          <w:p w14:paraId="3F0A97F6" w14:textId="125580CA" w:rsidR="037EB447" w:rsidRDefault="3A87E8D5" w:rsidP="037EB447">
            <w:pPr>
              <w:rPr>
                <w:sz w:val="22"/>
                <w:szCs w:val="22"/>
              </w:rPr>
            </w:pPr>
            <w:proofErr w:type="spellStart"/>
            <w:r w:rsidRPr="5731BADE">
              <w:rPr>
                <w:sz w:val="22"/>
                <w:szCs w:val="22"/>
              </w:rPr>
              <w:t>MeasurementLongTerm</w:t>
            </w:r>
            <w:proofErr w:type="spellEnd"/>
          </w:p>
        </w:tc>
        <w:tc>
          <w:tcPr>
            <w:tcW w:w="3756" w:type="dxa"/>
          </w:tcPr>
          <w:p w14:paraId="2B199278" w14:textId="691B7860" w:rsidR="037EB447" w:rsidRDefault="3A87E8D5" w:rsidP="037EB447">
            <w:pPr>
              <w:rPr>
                <w:sz w:val="22"/>
                <w:szCs w:val="22"/>
              </w:rPr>
            </w:pPr>
            <w:r w:rsidRPr="5731BADE">
              <w:rPr>
                <w:sz w:val="22"/>
                <w:szCs w:val="22"/>
              </w:rPr>
              <w:t>FALSE</w:t>
            </w:r>
          </w:p>
        </w:tc>
      </w:tr>
      <w:tr w:rsidR="037EB447" w14:paraId="38C2A864" w14:textId="77777777" w:rsidTr="5731BADE">
        <w:tc>
          <w:tcPr>
            <w:tcW w:w="5310" w:type="dxa"/>
          </w:tcPr>
          <w:p w14:paraId="0A3CABBE" w14:textId="69C60AD9" w:rsidR="037EB447" w:rsidRDefault="3A87E8D5" w:rsidP="037EB447">
            <w:pPr>
              <w:rPr>
                <w:sz w:val="22"/>
                <w:szCs w:val="22"/>
              </w:rPr>
            </w:pPr>
            <w:proofErr w:type="spellStart"/>
            <w:r w:rsidRPr="5731BADE">
              <w:rPr>
                <w:sz w:val="22"/>
                <w:szCs w:val="22"/>
              </w:rPr>
              <w:t>DemographicsIndexYear</w:t>
            </w:r>
            <w:proofErr w:type="spellEnd"/>
          </w:p>
        </w:tc>
        <w:tc>
          <w:tcPr>
            <w:tcW w:w="3756" w:type="dxa"/>
          </w:tcPr>
          <w:p w14:paraId="1E10F7C5" w14:textId="7356144B" w:rsidR="037EB447" w:rsidRDefault="3A87E8D5" w:rsidP="037EB447">
            <w:pPr>
              <w:rPr>
                <w:sz w:val="22"/>
                <w:szCs w:val="22"/>
              </w:rPr>
            </w:pPr>
            <w:r w:rsidRPr="5731BADE">
              <w:rPr>
                <w:sz w:val="22"/>
                <w:szCs w:val="22"/>
              </w:rPr>
              <w:t>FALSE</w:t>
            </w:r>
          </w:p>
        </w:tc>
      </w:tr>
      <w:tr w:rsidR="037EB447" w14:paraId="4F59D10F" w14:textId="77777777" w:rsidTr="5731BADE">
        <w:tc>
          <w:tcPr>
            <w:tcW w:w="5310" w:type="dxa"/>
          </w:tcPr>
          <w:p w14:paraId="0DC195EC" w14:textId="48B3DAA5" w:rsidR="037EB447" w:rsidRDefault="3A87E8D5" w:rsidP="037EB447">
            <w:pPr>
              <w:rPr>
                <w:sz w:val="22"/>
                <w:szCs w:val="22"/>
              </w:rPr>
            </w:pPr>
            <w:proofErr w:type="spellStart"/>
            <w:r w:rsidRPr="5731BADE">
              <w:rPr>
                <w:sz w:val="22"/>
                <w:szCs w:val="22"/>
              </w:rPr>
              <w:t>MeasurementValueMediumTerm</w:t>
            </w:r>
            <w:proofErr w:type="spellEnd"/>
          </w:p>
        </w:tc>
        <w:tc>
          <w:tcPr>
            <w:tcW w:w="3756" w:type="dxa"/>
          </w:tcPr>
          <w:p w14:paraId="612C6A50" w14:textId="3D42878C" w:rsidR="037EB447" w:rsidRDefault="3A87E8D5" w:rsidP="037EB447">
            <w:pPr>
              <w:rPr>
                <w:sz w:val="22"/>
                <w:szCs w:val="22"/>
              </w:rPr>
            </w:pPr>
            <w:r w:rsidRPr="5731BADE">
              <w:rPr>
                <w:sz w:val="22"/>
                <w:szCs w:val="22"/>
              </w:rPr>
              <w:t>FALSE</w:t>
            </w:r>
          </w:p>
        </w:tc>
      </w:tr>
      <w:tr w:rsidR="037EB447" w14:paraId="2EC426B3" w14:textId="77777777" w:rsidTr="5731BADE">
        <w:tc>
          <w:tcPr>
            <w:tcW w:w="5310" w:type="dxa"/>
          </w:tcPr>
          <w:p w14:paraId="41E63E6C" w14:textId="5A438036" w:rsidR="037EB447" w:rsidRDefault="3A87E8D5" w:rsidP="037EB447">
            <w:pPr>
              <w:rPr>
                <w:sz w:val="22"/>
                <w:szCs w:val="22"/>
              </w:rPr>
            </w:pPr>
            <w:proofErr w:type="spellStart"/>
            <w:r w:rsidRPr="5731BADE">
              <w:rPr>
                <w:sz w:val="22"/>
                <w:szCs w:val="22"/>
              </w:rPr>
              <w:t>DrugEraStartMediumTerm</w:t>
            </w:r>
            <w:proofErr w:type="spellEnd"/>
          </w:p>
        </w:tc>
        <w:tc>
          <w:tcPr>
            <w:tcW w:w="3756" w:type="dxa"/>
          </w:tcPr>
          <w:p w14:paraId="03FB713E" w14:textId="2E4F7D69" w:rsidR="037EB447" w:rsidRDefault="3A87E8D5" w:rsidP="037EB447">
            <w:pPr>
              <w:rPr>
                <w:sz w:val="22"/>
                <w:szCs w:val="22"/>
              </w:rPr>
            </w:pPr>
            <w:r w:rsidRPr="5731BADE">
              <w:rPr>
                <w:sz w:val="22"/>
                <w:szCs w:val="22"/>
              </w:rPr>
              <w:t>FALSE</w:t>
            </w:r>
          </w:p>
        </w:tc>
      </w:tr>
      <w:tr w:rsidR="037EB447" w14:paraId="381891B3" w14:textId="77777777" w:rsidTr="5731BADE">
        <w:tc>
          <w:tcPr>
            <w:tcW w:w="5310" w:type="dxa"/>
          </w:tcPr>
          <w:p w14:paraId="47B71493" w14:textId="06F2DE7A" w:rsidR="037EB447" w:rsidRDefault="3A87E8D5" w:rsidP="037EB447">
            <w:pPr>
              <w:rPr>
                <w:sz w:val="22"/>
                <w:szCs w:val="22"/>
              </w:rPr>
            </w:pPr>
            <w:proofErr w:type="spellStart"/>
            <w:r w:rsidRPr="5731BADE">
              <w:rPr>
                <w:sz w:val="22"/>
                <w:szCs w:val="22"/>
              </w:rPr>
              <w:t>MeasurementValueAnyTimePrior</w:t>
            </w:r>
            <w:proofErr w:type="spellEnd"/>
          </w:p>
        </w:tc>
        <w:tc>
          <w:tcPr>
            <w:tcW w:w="3756" w:type="dxa"/>
          </w:tcPr>
          <w:p w14:paraId="1CB695CD" w14:textId="2BAC557C" w:rsidR="037EB447" w:rsidRDefault="3A87E8D5" w:rsidP="037EB447">
            <w:pPr>
              <w:rPr>
                <w:sz w:val="22"/>
                <w:szCs w:val="22"/>
              </w:rPr>
            </w:pPr>
            <w:r w:rsidRPr="5731BADE">
              <w:rPr>
                <w:sz w:val="22"/>
                <w:szCs w:val="22"/>
              </w:rPr>
              <w:t>FALSE</w:t>
            </w:r>
          </w:p>
        </w:tc>
      </w:tr>
      <w:tr w:rsidR="037EB447" w14:paraId="6693A4E0" w14:textId="77777777" w:rsidTr="5731BADE">
        <w:tc>
          <w:tcPr>
            <w:tcW w:w="5310" w:type="dxa"/>
          </w:tcPr>
          <w:p w14:paraId="59DF2A39" w14:textId="01238370" w:rsidR="037EB447" w:rsidRDefault="3A87E8D5" w:rsidP="037EB447">
            <w:pPr>
              <w:rPr>
                <w:sz w:val="22"/>
                <w:szCs w:val="22"/>
              </w:rPr>
            </w:pPr>
            <w:proofErr w:type="spellStart"/>
            <w:r w:rsidRPr="5731BADE">
              <w:rPr>
                <w:sz w:val="22"/>
                <w:szCs w:val="22"/>
              </w:rPr>
              <w:t>DistinctObservationCountShortTerm</w:t>
            </w:r>
            <w:proofErr w:type="spellEnd"/>
          </w:p>
        </w:tc>
        <w:tc>
          <w:tcPr>
            <w:tcW w:w="3756" w:type="dxa"/>
          </w:tcPr>
          <w:p w14:paraId="23AC13C7" w14:textId="31EE2678" w:rsidR="037EB447" w:rsidRDefault="3A87E8D5" w:rsidP="037EB447">
            <w:pPr>
              <w:rPr>
                <w:sz w:val="22"/>
                <w:szCs w:val="22"/>
              </w:rPr>
            </w:pPr>
            <w:r w:rsidRPr="5731BADE">
              <w:rPr>
                <w:sz w:val="22"/>
                <w:szCs w:val="22"/>
              </w:rPr>
              <w:t>FALSE</w:t>
            </w:r>
          </w:p>
        </w:tc>
      </w:tr>
      <w:tr w:rsidR="037EB447" w14:paraId="45B7E336" w14:textId="77777777" w:rsidTr="5731BADE">
        <w:tc>
          <w:tcPr>
            <w:tcW w:w="5310" w:type="dxa"/>
          </w:tcPr>
          <w:p w14:paraId="66814130" w14:textId="5F983B89" w:rsidR="037EB447" w:rsidRDefault="3A87E8D5" w:rsidP="037EB447">
            <w:pPr>
              <w:rPr>
                <w:sz w:val="22"/>
                <w:szCs w:val="22"/>
              </w:rPr>
            </w:pPr>
            <w:proofErr w:type="spellStart"/>
            <w:r w:rsidRPr="5731BADE">
              <w:rPr>
                <w:sz w:val="22"/>
                <w:szCs w:val="22"/>
              </w:rPr>
              <w:t>DrugEraMediumTerm</w:t>
            </w:r>
            <w:proofErr w:type="spellEnd"/>
          </w:p>
        </w:tc>
        <w:tc>
          <w:tcPr>
            <w:tcW w:w="3756" w:type="dxa"/>
          </w:tcPr>
          <w:p w14:paraId="67CA6EF1" w14:textId="42E6FD59" w:rsidR="037EB447" w:rsidRDefault="3A87E8D5" w:rsidP="037EB447">
            <w:pPr>
              <w:rPr>
                <w:sz w:val="22"/>
                <w:szCs w:val="22"/>
              </w:rPr>
            </w:pPr>
            <w:r w:rsidRPr="5731BADE">
              <w:rPr>
                <w:sz w:val="22"/>
                <w:szCs w:val="22"/>
              </w:rPr>
              <w:t>FALSE</w:t>
            </w:r>
          </w:p>
        </w:tc>
      </w:tr>
      <w:tr w:rsidR="037EB447" w14:paraId="52EA1EE3" w14:textId="77777777" w:rsidTr="5731BADE">
        <w:tc>
          <w:tcPr>
            <w:tcW w:w="5310" w:type="dxa"/>
          </w:tcPr>
          <w:p w14:paraId="1F5CE973" w14:textId="5F69B69F" w:rsidR="037EB447" w:rsidRDefault="3A87E8D5" w:rsidP="037EB447">
            <w:pPr>
              <w:rPr>
                <w:sz w:val="22"/>
                <w:szCs w:val="22"/>
              </w:rPr>
            </w:pPr>
            <w:proofErr w:type="spellStart"/>
            <w:r w:rsidRPr="5731BADE">
              <w:rPr>
                <w:sz w:val="22"/>
                <w:szCs w:val="22"/>
              </w:rPr>
              <w:t>ConditionGroupEraLongTerm</w:t>
            </w:r>
            <w:proofErr w:type="spellEnd"/>
          </w:p>
        </w:tc>
        <w:tc>
          <w:tcPr>
            <w:tcW w:w="3756" w:type="dxa"/>
          </w:tcPr>
          <w:p w14:paraId="33D6F9EE" w14:textId="2F205656" w:rsidR="037EB447" w:rsidRDefault="3A87E8D5" w:rsidP="037EB447">
            <w:pPr>
              <w:rPr>
                <w:sz w:val="22"/>
                <w:szCs w:val="22"/>
              </w:rPr>
            </w:pPr>
            <w:r w:rsidRPr="5731BADE">
              <w:rPr>
                <w:sz w:val="22"/>
                <w:szCs w:val="22"/>
              </w:rPr>
              <w:t>TRUE</w:t>
            </w:r>
          </w:p>
        </w:tc>
      </w:tr>
      <w:tr w:rsidR="037EB447" w14:paraId="7DD0BFD5" w14:textId="77777777" w:rsidTr="5731BADE">
        <w:tc>
          <w:tcPr>
            <w:tcW w:w="5310" w:type="dxa"/>
          </w:tcPr>
          <w:p w14:paraId="71165CAD" w14:textId="67BA3D38" w:rsidR="037EB447" w:rsidRDefault="3A87E8D5" w:rsidP="037EB447">
            <w:pPr>
              <w:rPr>
                <w:sz w:val="22"/>
                <w:szCs w:val="22"/>
              </w:rPr>
            </w:pPr>
            <w:proofErr w:type="spellStart"/>
            <w:r w:rsidRPr="5731BADE">
              <w:rPr>
                <w:sz w:val="22"/>
                <w:szCs w:val="22"/>
              </w:rPr>
              <w:t>DrugExposureShortTerm</w:t>
            </w:r>
            <w:proofErr w:type="spellEnd"/>
          </w:p>
        </w:tc>
        <w:tc>
          <w:tcPr>
            <w:tcW w:w="3756" w:type="dxa"/>
          </w:tcPr>
          <w:p w14:paraId="3BC1243F" w14:textId="34B07FDF" w:rsidR="037EB447" w:rsidRDefault="3A87E8D5" w:rsidP="037EB447">
            <w:pPr>
              <w:rPr>
                <w:sz w:val="22"/>
                <w:szCs w:val="22"/>
              </w:rPr>
            </w:pPr>
            <w:r w:rsidRPr="5731BADE">
              <w:rPr>
                <w:sz w:val="22"/>
                <w:szCs w:val="22"/>
              </w:rPr>
              <w:t>FALSE</w:t>
            </w:r>
          </w:p>
        </w:tc>
      </w:tr>
      <w:tr w:rsidR="037EB447" w14:paraId="1B50AD69" w14:textId="77777777" w:rsidTr="5731BADE">
        <w:tc>
          <w:tcPr>
            <w:tcW w:w="5310" w:type="dxa"/>
          </w:tcPr>
          <w:p w14:paraId="65B3F903" w14:textId="6EFEB859" w:rsidR="037EB447" w:rsidRDefault="3A87E8D5" w:rsidP="037EB447">
            <w:pPr>
              <w:rPr>
                <w:sz w:val="22"/>
                <w:szCs w:val="22"/>
              </w:rPr>
            </w:pPr>
            <w:proofErr w:type="spellStart"/>
            <w:r w:rsidRPr="5731BADE">
              <w:rPr>
                <w:sz w:val="22"/>
                <w:szCs w:val="22"/>
              </w:rPr>
              <w:t>DistinctIngredientCountShortTerm</w:t>
            </w:r>
            <w:proofErr w:type="spellEnd"/>
          </w:p>
        </w:tc>
        <w:tc>
          <w:tcPr>
            <w:tcW w:w="3756" w:type="dxa"/>
          </w:tcPr>
          <w:p w14:paraId="4E0F5719" w14:textId="02DC33FF" w:rsidR="037EB447" w:rsidRDefault="3A87E8D5" w:rsidP="037EB447">
            <w:pPr>
              <w:rPr>
                <w:sz w:val="22"/>
                <w:szCs w:val="22"/>
              </w:rPr>
            </w:pPr>
            <w:r w:rsidRPr="5731BADE">
              <w:rPr>
                <w:sz w:val="22"/>
                <w:szCs w:val="22"/>
              </w:rPr>
              <w:t>FALSE</w:t>
            </w:r>
          </w:p>
        </w:tc>
      </w:tr>
      <w:tr w:rsidR="037EB447" w14:paraId="1FA798F3" w14:textId="77777777" w:rsidTr="5731BADE">
        <w:tc>
          <w:tcPr>
            <w:tcW w:w="5310" w:type="dxa"/>
          </w:tcPr>
          <w:p w14:paraId="70DFBA0B" w14:textId="0FD40EC6" w:rsidR="037EB447" w:rsidRDefault="3A87E8D5" w:rsidP="037EB447">
            <w:pPr>
              <w:rPr>
                <w:sz w:val="22"/>
                <w:szCs w:val="22"/>
              </w:rPr>
            </w:pPr>
            <w:proofErr w:type="spellStart"/>
            <w:r w:rsidRPr="5731BADE">
              <w:rPr>
                <w:sz w:val="22"/>
                <w:szCs w:val="22"/>
              </w:rPr>
              <w:t>DeviceExposureShortTerm</w:t>
            </w:r>
            <w:proofErr w:type="spellEnd"/>
          </w:p>
        </w:tc>
        <w:tc>
          <w:tcPr>
            <w:tcW w:w="3756" w:type="dxa"/>
          </w:tcPr>
          <w:p w14:paraId="25AB8D37" w14:textId="192EFCC2" w:rsidR="037EB447" w:rsidRDefault="3A87E8D5" w:rsidP="037EB447">
            <w:pPr>
              <w:rPr>
                <w:sz w:val="22"/>
                <w:szCs w:val="22"/>
              </w:rPr>
            </w:pPr>
            <w:r w:rsidRPr="5731BADE">
              <w:rPr>
                <w:sz w:val="22"/>
                <w:szCs w:val="22"/>
              </w:rPr>
              <w:t>FALSE</w:t>
            </w:r>
          </w:p>
        </w:tc>
      </w:tr>
      <w:tr w:rsidR="037EB447" w14:paraId="4F115F98" w14:textId="77777777" w:rsidTr="5731BADE">
        <w:tc>
          <w:tcPr>
            <w:tcW w:w="5310" w:type="dxa"/>
          </w:tcPr>
          <w:p w14:paraId="468A1FF9" w14:textId="3F812DF9" w:rsidR="037EB447" w:rsidRDefault="3A87E8D5" w:rsidP="037EB447">
            <w:pPr>
              <w:rPr>
                <w:sz w:val="22"/>
                <w:szCs w:val="22"/>
              </w:rPr>
            </w:pPr>
            <w:proofErr w:type="spellStart"/>
            <w:r w:rsidRPr="5731BADE">
              <w:rPr>
                <w:sz w:val="22"/>
                <w:szCs w:val="22"/>
              </w:rPr>
              <w:t>mediumTermStartDays</w:t>
            </w:r>
            <w:proofErr w:type="spellEnd"/>
          </w:p>
        </w:tc>
        <w:tc>
          <w:tcPr>
            <w:tcW w:w="3756" w:type="dxa"/>
          </w:tcPr>
          <w:p w14:paraId="00D74978" w14:textId="564E31C8" w:rsidR="037EB447" w:rsidRDefault="3A87E8D5" w:rsidP="037EB447">
            <w:pPr>
              <w:rPr>
                <w:sz w:val="22"/>
                <w:szCs w:val="22"/>
              </w:rPr>
            </w:pPr>
            <w:r w:rsidRPr="5731BADE">
              <w:rPr>
                <w:sz w:val="22"/>
                <w:szCs w:val="22"/>
              </w:rPr>
              <w:t>-180</w:t>
            </w:r>
          </w:p>
        </w:tc>
      </w:tr>
      <w:tr w:rsidR="037EB447" w14:paraId="256E3EEC" w14:textId="77777777" w:rsidTr="5731BADE">
        <w:tc>
          <w:tcPr>
            <w:tcW w:w="5310" w:type="dxa"/>
          </w:tcPr>
          <w:p w14:paraId="1C48E5AB" w14:textId="259113E4" w:rsidR="037EB447" w:rsidRDefault="3A87E8D5" w:rsidP="037EB447">
            <w:pPr>
              <w:rPr>
                <w:sz w:val="22"/>
                <w:szCs w:val="22"/>
              </w:rPr>
            </w:pPr>
            <w:proofErr w:type="spellStart"/>
            <w:r w:rsidRPr="5731BADE">
              <w:rPr>
                <w:sz w:val="22"/>
                <w:szCs w:val="22"/>
              </w:rPr>
              <w:t>DemographicsPostObservationTime</w:t>
            </w:r>
            <w:proofErr w:type="spellEnd"/>
          </w:p>
        </w:tc>
        <w:tc>
          <w:tcPr>
            <w:tcW w:w="3756" w:type="dxa"/>
          </w:tcPr>
          <w:p w14:paraId="0D43C53C" w14:textId="2F732FE9" w:rsidR="037EB447" w:rsidRDefault="3A87E8D5" w:rsidP="037EB447">
            <w:pPr>
              <w:rPr>
                <w:sz w:val="22"/>
                <w:szCs w:val="22"/>
              </w:rPr>
            </w:pPr>
            <w:r w:rsidRPr="5731BADE">
              <w:rPr>
                <w:sz w:val="22"/>
                <w:szCs w:val="22"/>
              </w:rPr>
              <w:t>FALSE</w:t>
            </w:r>
          </w:p>
        </w:tc>
      </w:tr>
      <w:tr w:rsidR="037EB447" w14:paraId="2BCB3884" w14:textId="77777777" w:rsidTr="5731BADE">
        <w:tc>
          <w:tcPr>
            <w:tcW w:w="5310" w:type="dxa"/>
          </w:tcPr>
          <w:p w14:paraId="7C8A07D9" w14:textId="3726A8FA" w:rsidR="037EB447" w:rsidRDefault="3A87E8D5" w:rsidP="037EB447">
            <w:pPr>
              <w:rPr>
                <w:sz w:val="22"/>
                <w:szCs w:val="22"/>
              </w:rPr>
            </w:pPr>
            <w:proofErr w:type="spellStart"/>
            <w:r w:rsidRPr="5731BADE">
              <w:rPr>
                <w:sz w:val="22"/>
                <w:szCs w:val="22"/>
              </w:rPr>
              <w:t>VisitConceptCountLongTerm</w:t>
            </w:r>
            <w:proofErr w:type="spellEnd"/>
          </w:p>
        </w:tc>
        <w:tc>
          <w:tcPr>
            <w:tcW w:w="3756" w:type="dxa"/>
          </w:tcPr>
          <w:p w14:paraId="404440A5" w14:textId="62114D87" w:rsidR="037EB447" w:rsidRDefault="3A87E8D5" w:rsidP="037EB447">
            <w:pPr>
              <w:rPr>
                <w:sz w:val="22"/>
                <w:szCs w:val="22"/>
              </w:rPr>
            </w:pPr>
            <w:r w:rsidRPr="5731BADE">
              <w:rPr>
                <w:sz w:val="22"/>
                <w:szCs w:val="22"/>
              </w:rPr>
              <w:t>FALSE</w:t>
            </w:r>
          </w:p>
        </w:tc>
      </w:tr>
      <w:tr w:rsidR="037EB447" w14:paraId="0C117706" w14:textId="77777777" w:rsidTr="5731BADE">
        <w:tc>
          <w:tcPr>
            <w:tcW w:w="5310" w:type="dxa"/>
          </w:tcPr>
          <w:p w14:paraId="767AA659" w14:textId="1D75BBDE" w:rsidR="037EB447" w:rsidRDefault="3A87E8D5" w:rsidP="037EB447">
            <w:pPr>
              <w:rPr>
                <w:sz w:val="22"/>
                <w:szCs w:val="22"/>
              </w:rPr>
            </w:pPr>
            <w:proofErr w:type="spellStart"/>
            <w:r w:rsidRPr="5731BADE">
              <w:rPr>
                <w:sz w:val="22"/>
                <w:szCs w:val="22"/>
              </w:rPr>
              <w:t>VisitConceptCountMediumTerm</w:t>
            </w:r>
            <w:proofErr w:type="spellEnd"/>
          </w:p>
        </w:tc>
        <w:tc>
          <w:tcPr>
            <w:tcW w:w="3756" w:type="dxa"/>
          </w:tcPr>
          <w:p w14:paraId="01F75A77" w14:textId="3E2FD791" w:rsidR="037EB447" w:rsidRDefault="3A87E8D5" w:rsidP="037EB447">
            <w:pPr>
              <w:rPr>
                <w:sz w:val="22"/>
                <w:szCs w:val="22"/>
              </w:rPr>
            </w:pPr>
            <w:r w:rsidRPr="5731BADE">
              <w:rPr>
                <w:sz w:val="22"/>
                <w:szCs w:val="22"/>
              </w:rPr>
              <w:t>FALSE</w:t>
            </w:r>
          </w:p>
        </w:tc>
      </w:tr>
      <w:tr w:rsidR="037EB447" w14:paraId="18C1927F" w14:textId="77777777" w:rsidTr="5731BADE">
        <w:tc>
          <w:tcPr>
            <w:tcW w:w="5310" w:type="dxa"/>
          </w:tcPr>
          <w:p w14:paraId="5D4DDA4C" w14:textId="06FF7DB2" w:rsidR="037EB447" w:rsidRDefault="3A87E8D5" w:rsidP="037EB447">
            <w:pPr>
              <w:rPr>
                <w:sz w:val="22"/>
                <w:szCs w:val="22"/>
              </w:rPr>
            </w:pPr>
            <w:proofErr w:type="spellStart"/>
            <w:r w:rsidRPr="5731BADE">
              <w:rPr>
                <w:sz w:val="22"/>
                <w:szCs w:val="22"/>
              </w:rPr>
              <w:t>excludedCovariateConceptIds</w:t>
            </w:r>
            <w:proofErr w:type="spellEnd"/>
          </w:p>
        </w:tc>
        <w:tc>
          <w:tcPr>
            <w:tcW w:w="3756" w:type="dxa"/>
          </w:tcPr>
          <w:p w14:paraId="23A3222D" w14:textId="7221664C" w:rsidR="037EB447" w:rsidRDefault="3A87E8D5" w:rsidP="037EB447">
            <w:pPr>
              <w:rPr>
                <w:sz w:val="22"/>
                <w:szCs w:val="22"/>
              </w:rPr>
            </w:pPr>
            <w:r w:rsidRPr="5731BADE">
              <w:rPr>
                <w:sz w:val="22"/>
                <w:szCs w:val="22"/>
              </w:rPr>
              <w:t xml:space="preserve"> </w:t>
            </w:r>
          </w:p>
        </w:tc>
      </w:tr>
      <w:tr w:rsidR="037EB447" w14:paraId="0B430040" w14:textId="77777777" w:rsidTr="5731BADE">
        <w:tc>
          <w:tcPr>
            <w:tcW w:w="5310" w:type="dxa"/>
          </w:tcPr>
          <w:p w14:paraId="18147568" w14:textId="2D0D3DF4" w:rsidR="037EB447" w:rsidRDefault="3A87E8D5" w:rsidP="037EB447">
            <w:pPr>
              <w:rPr>
                <w:sz w:val="22"/>
                <w:szCs w:val="22"/>
              </w:rPr>
            </w:pPr>
            <w:proofErr w:type="spellStart"/>
            <w:r w:rsidRPr="5731BADE">
              <w:rPr>
                <w:sz w:val="22"/>
                <w:szCs w:val="22"/>
              </w:rPr>
              <w:t>ConditionGroupEraMediumTerm</w:t>
            </w:r>
            <w:proofErr w:type="spellEnd"/>
          </w:p>
        </w:tc>
        <w:tc>
          <w:tcPr>
            <w:tcW w:w="3756" w:type="dxa"/>
          </w:tcPr>
          <w:p w14:paraId="3EF0F6CB" w14:textId="3EBB1B07" w:rsidR="037EB447" w:rsidRDefault="3A87E8D5" w:rsidP="037EB447">
            <w:pPr>
              <w:rPr>
                <w:sz w:val="22"/>
                <w:szCs w:val="22"/>
              </w:rPr>
            </w:pPr>
            <w:r w:rsidRPr="5731BADE">
              <w:rPr>
                <w:sz w:val="22"/>
                <w:szCs w:val="22"/>
              </w:rPr>
              <w:t>FALSE</w:t>
            </w:r>
          </w:p>
        </w:tc>
      </w:tr>
      <w:tr w:rsidR="037EB447" w14:paraId="1E8F7A1A" w14:textId="77777777" w:rsidTr="5731BADE">
        <w:tc>
          <w:tcPr>
            <w:tcW w:w="5310" w:type="dxa"/>
          </w:tcPr>
          <w:p w14:paraId="72FB3530" w14:textId="2724B5E8" w:rsidR="037EB447" w:rsidRDefault="3A87E8D5" w:rsidP="037EB447">
            <w:pPr>
              <w:rPr>
                <w:sz w:val="22"/>
                <w:szCs w:val="22"/>
              </w:rPr>
            </w:pPr>
            <w:proofErr w:type="spellStart"/>
            <w:r w:rsidRPr="5731BADE">
              <w:rPr>
                <w:sz w:val="22"/>
                <w:szCs w:val="22"/>
              </w:rPr>
              <w:t>DrugExposureMediumTerm</w:t>
            </w:r>
            <w:proofErr w:type="spellEnd"/>
          </w:p>
        </w:tc>
        <w:tc>
          <w:tcPr>
            <w:tcW w:w="3756" w:type="dxa"/>
          </w:tcPr>
          <w:p w14:paraId="093A1812" w14:textId="0C0EBA73" w:rsidR="037EB447" w:rsidRDefault="3A87E8D5" w:rsidP="037EB447">
            <w:pPr>
              <w:rPr>
                <w:sz w:val="22"/>
                <w:szCs w:val="22"/>
              </w:rPr>
            </w:pPr>
            <w:r w:rsidRPr="5731BADE">
              <w:rPr>
                <w:sz w:val="22"/>
                <w:szCs w:val="22"/>
              </w:rPr>
              <w:t>FALSE</w:t>
            </w:r>
          </w:p>
        </w:tc>
      </w:tr>
      <w:tr w:rsidR="037EB447" w14:paraId="1B9EC01D" w14:textId="77777777" w:rsidTr="5731BADE">
        <w:tc>
          <w:tcPr>
            <w:tcW w:w="5310" w:type="dxa"/>
          </w:tcPr>
          <w:p w14:paraId="7AD57824" w14:textId="277336D5" w:rsidR="037EB447" w:rsidRDefault="3A87E8D5" w:rsidP="037EB447">
            <w:pPr>
              <w:rPr>
                <w:sz w:val="22"/>
                <w:szCs w:val="22"/>
              </w:rPr>
            </w:pPr>
            <w:proofErr w:type="spellStart"/>
            <w:r w:rsidRPr="5731BADE">
              <w:rPr>
                <w:sz w:val="22"/>
                <w:szCs w:val="22"/>
              </w:rPr>
              <w:t>DistinctProcedureCountLongTerm</w:t>
            </w:r>
            <w:proofErr w:type="spellEnd"/>
          </w:p>
        </w:tc>
        <w:tc>
          <w:tcPr>
            <w:tcW w:w="3756" w:type="dxa"/>
          </w:tcPr>
          <w:p w14:paraId="6A0AAF3B" w14:textId="1400AA74" w:rsidR="037EB447" w:rsidRDefault="3A87E8D5" w:rsidP="037EB447">
            <w:pPr>
              <w:rPr>
                <w:sz w:val="22"/>
                <w:szCs w:val="22"/>
              </w:rPr>
            </w:pPr>
            <w:r w:rsidRPr="5731BADE">
              <w:rPr>
                <w:sz w:val="22"/>
                <w:szCs w:val="22"/>
              </w:rPr>
              <w:t>FALSE</w:t>
            </w:r>
          </w:p>
        </w:tc>
      </w:tr>
      <w:tr w:rsidR="037EB447" w14:paraId="7079B3EA" w14:textId="77777777" w:rsidTr="5731BADE">
        <w:tc>
          <w:tcPr>
            <w:tcW w:w="5310" w:type="dxa"/>
          </w:tcPr>
          <w:p w14:paraId="6E4C42E9" w14:textId="67639D61" w:rsidR="037EB447" w:rsidRDefault="3A87E8D5" w:rsidP="037EB447">
            <w:pPr>
              <w:rPr>
                <w:sz w:val="22"/>
                <w:szCs w:val="22"/>
              </w:rPr>
            </w:pPr>
            <w:proofErr w:type="spellStart"/>
            <w:r w:rsidRPr="5731BADE">
              <w:rPr>
                <w:sz w:val="22"/>
                <w:szCs w:val="22"/>
              </w:rPr>
              <w:t>DrugEraAnyTimePrior</w:t>
            </w:r>
            <w:proofErr w:type="spellEnd"/>
          </w:p>
        </w:tc>
        <w:tc>
          <w:tcPr>
            <w:tcW w:w="3756" w:type="dxa"/>
          </w:tcPr>
          <w:p w14:paraId="3DFF797F" w14:textId="35F14296" w:rsidR="037EB447" w:rsidRDefault="3A87E8D5" w:rsidP="037EB447">
            <w:pPr>
              <w:rPr>
                <w:sz w:val="22"/>
                <w:szCs w:val="22"/>
              </w:rPr>
            </w:pPr>
            <w:r w:rsidRPr="5731BADE">
              <w:rPr>
                <w:sz w:val="22"/>
                <w:szCs w:val="22"/>
              </w:rPr>
              <w:t>FALSE</w:t>
            </w:r>
          </w:p>
        </w:tc>
      </w:tr>
      <w:tr w:rsidR="037EB447" w14:paraId="3D876DAD" w14:textId="77777777" w:rsidTr="5731BADE">
        <w:tc>
          <w:tcPr>
            <w:tcW w:w="5310" w:type="dxa"/>
          </w:tcPr>
          <w:p w14:paraId="59528C07" w14:textId="7C52B631" w:rsidR="037EB447" w:rsidRDefault="3A87E8D5" w:rsidP="037EB447">
            <w:pPr>
              <w:rPr>
                <w:sz w:val="22"/>
                <w:szCs w:val="22"/>
              </w:rPr>
            </w:pPr>
            <w:proofErr w:type="spellStart"/>
            <w:r w:rsidRPr="5731BADE">
              <w:rPr>
                <w:sz w:val="22"/>
                <w:szCs w:val="22"/>
              </w:rPr>
              <w:t>endDays</w:t>
            </w:r>
            <w:proofErr w:type="spellEnd"/>
          </w:p>
        </w:tc>
        <w:tc>
          <w:tcPr>
            <w:tcW w:w="3756" w:type="dxa"/>
          </w:tcPr>
          <w:p w14:paraId="4058F403" w14:textId="56D05325" w:rsidR="037EB447" w:rsidRDefault="3A87E8D5" w:rsidP="037EB447">
            <w:pPr>
              <w:rPr>
                <w:sz w:val="22"/>
                <w:szCs w:val="22"/>
              </w:rPr>
            </w:pPr>
            <w:r w:rsidRPr="5731BADE">
              <w:rPr>
                <w:sz w:val="22"/>
                <w:szCs w:val="22"/>
              </w:rPr>
              <w:t>-1</w:t>
            </w:r>
          </w:p>
        </w:tc>
      </w:tr>
      <w:tr w:rsidR="037EB447" w14:paraId="6622B857" w14:textId="77777777" w:rsidTr="5731BADE">
        <w:tc>
          <w:tcPr>
            <w:tcW w:w="5310" w:type="dxa"/>
          </w:tcPr>
          <w:p w14:paraId="37E67AA8" w14:textId="543FBB07" w:rsidR="037EB447" w:rsidRDefault="3A87E8D5" w:rsidP="037EB447">
            <w:pPr>
              <w:rPr>
                <w:sz w:val="22"/>
                <w:szCs w:val="22"/>
              </w:rPr>
            </w:pPr>
            <w:proofErr w:type="spellStart"/>
            <w:r w:rsidRPr="5731BADE">
              <w:rPr>
                <w:sz w:val="22"/>
                <w:szCs w:val="22"/>
              </w:rPr>
              <w:t>ConditionOccurrenceShortTerm</w:t>
            </w:r>
            <w:proofErr w:type="spellEnd"/>
          </w:p>
        </w:tc>
        <w:tc>
          <w:tcPr>
            <w:tcW w:w="3756" w:type="dxa"/>
          </w:tcPr>
          <w:p w14:paraId="33225BF0" w14:textId="3A64E7F9" w:rsidR="037EB447" w:rsidRDefault="3A87E8D5" w:rsidP="037EB447">
            <w:pPr>
              <w:rPr>
                <w:sz w:val="22"/>
                <w:szCs w:val="22"/>
              </w:rPr>
            </w:pPr>
            <w:r w:rsidRPr="5731BADE">
              <w:rPr>
                <w:sz w:val="22"/>
                <w:szCs w:val="22"/>
              </w:rPr>
              <w:t>FALSE</w:t>
            </w:r>
          </w:p>
        </w:tc>
      </w:tr>
    </w:tbl>
    <w:p w14:paraId="60D08096" w14:textId="5FD385F0" w:rsidR="037EB447" w:rsidRDefault="037EB447" w:rsidP="037EB447">
      <w:pPr>
        <w:rPr>
          <w:rFonts w:asciiTheme="minorHAnsi" w:hAnsiTheme="minorHAnsi"/>
          <w:color w:val="000000" w:themeColor="text1"/>
          <w:sz w:val="22"/>
          <w:szCs w:val="22"/>
          <w:lang w:val="en-GB"/>
        </w:rPr>
      </w:pPr>
    </w:p>
    <w:p w14:paraId="00000250"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#2</w:t>
      </w:r>
    </w:p>
    <w:tbl>
      <w:tblPr>
        <w:tblStyle w:val="TableGrid"/>
        <w:tblW w:w="0" w:type="auto"/>
        <w:tblLayout w:type="fixed"/>
        <w:tblLook w:val="06A0" w:firstRow="1" w:lastRow="0" w:firstColumn="1" w:lastColumn="0" w:noHBand="1" w:noVBand="1"/>
      </w:tblPr>
      <w:tblGrid>
        <w:gridCol w:w="5325"/>
        <w:gridCol w:w="3741"/>
      </w:tblGrid>
      <w:tr w:rsidR="037EB447" w14:paraId="22C23DB6" w14:textId="77777777" w:rsidTr="5731BADE">
        <w:tc>
          <w:tcPr>
            <w:tcW w:w="5325" w:type="dxa"/>
          </w:tcPr>
          <w:p w14:paraId="0144F3F7" w14:textId="2D94AF75" w:rsidR="44ABE2CB" w:rsidRDefault="270F7FDA" w:rsidP="037EB447">
            <w:pPr>
              <w:rPr>
                <w:sz w:val="22"/>
                <w:szCs w:val="22"/>
              </w:rPr>
            </w:pPr>
            <w:r w:rsidRPr="5731BADE">
              <w:rPr>
                <w:sz w:val="22"/>
                <w:szCs w:val="22"/>
              </w:rPr>
              <w:t>Covariates</w:t>
            </w:r>
          </w:p>
        </w:tc>
        <w:tc>
          <w:tcPr>
            <w:tcW w:w="3741" w:type="dxa"/>
          </w:tcPr>
          <w:p w14:paraId="1F013F0C" w14:textId="4746966B" w:rsidR="44ABE2CB" w:rsidRDefault="270F7FDA" w:rsidP="037EB447">
            <w:pPr>
              <w:rPr>
                <w:sz w:val="22"/>
                <w:szCs w:val="22"/>
              </w:rPr>
            </w:pPr>
            <w:r w:rsidRPr="5731BADE">
              <w:rPr>
                <w:sz w:val="22"/>
                <w:szCs w:val="22"/>
              </w:rPr>
              <w:t>Setting</w:t>
            </w:r>
          </w:p>
        </w:tc>
      </w:tr>
      <w:tr w:rsidR="037EB447" w14:paraId="47C65B9A" w14:textId="77777777" w:rsidTr="5731BADE">
        <w:tc>
          <w:tcPr>
            <w:tcW w:w="5325" w:type="dxa"/>
          </w:tcPr>
          <w:p w14:paraId="618AF0A5" w14:textId="5D199943" w:rsidR="037EB447" w:rsidRDefault="3A87E8D5" w:rsidP="037EB447">
            <w:pPr>
              <w:rPr>
                <w:sz w:val="22"/>
                <w:szCs w:val="22"/>
              </w:rPr>
            </w:pPr>
            <w:proofErr w:type="spellStart"/>
            <w:r w:rsidRPr="5731BADE">
              <w:rPr>
                <w:sz w:val="22"/>
                <w:szCs w:val="22"/>
              </w:rPr>
              <w:t>VisitCountMediumTerm</w:t>
            </w:r>
            <w:proofErr w:type="spellEnd"/>
          </w:p>
        </w:tc>
        <w:tc>
          <w:tcPr>
            <w:tcW w:w="3741" w:type="dxa"/>
          </w:tcPr>
          <w:p w14:paraId="0962C240" w14:textId="29DD9219" w:rsidR="037EB447" w:rsidRDefault="3A87E8D5" w:rsidP="037EB447">
            <w:pPr>
              <w:rPr>
                <w:sz w:val="22"/>
                <w:szCs w:val="22"/>
              </w:rPr>
            </w:pPr>
            <w:r w:rsidRPr="5731BADE">
              <w:rPr>
                <w:sz w:val="22"/>
                <w:szCs w:val="22"/>
              </w:rPr>
              <w:t>FALSE</w:t>
            </w:r>
          </w:p>
        </w:tc>
      </w:tr>
      <w:tr w:rsidR="037EB447" w14:paraId="2BB3DF5A" w14:textId="77777777" w:rsidTr="5731BADE">
        <w:tc>
          <w:tcPr>
            <w:tcW w:w="5325" w:type="dxa"/>
          </w:tcPr>
          <w:p w14:paraId="2E87E7C5" w14:textId="4710E80C" w:rsidR="037EB447" w:rsidRDefault="3A87E8D5" w:rsidP="037EB447">
            <w:pPr>
              <w:rPr>
                <w:sz w:val="22"/>
                <w:szCs w:val="22"/>
              </w:rPr>
            </w:pPr>
            <w:proofErr w:type="spellStart"/>
            <w:r w:rsidRPr="5731BADE">
              <w:rPr>
                <w:sz w:val="22"/>
                <w:szCs w:val="22"/>
              </w:rPr>
              <w:t>ObservationShortTerm</w:t>
            </w:r>
            <w:proofErr w:type="spellEnd"/>
          </w:p>
        </w:tc>
        <w:tc>
          <w:tcPr>
            <w:tcW w:w="3741" w:type="dxa"/>
          </w:tcPr>
          <w:p w14:paraId="7530309F" w14:textId="28369CBF" w:rsidR="037EB447" w:rsidRDefault="3A87E8D5" w:rsidP="037EB447">
            <w:pPr>
              <w:rPr>
                <w:sz w:val="22"/>
                <w:szCs w:val="22"/>
              </w:rPr>
            </w:pPr>
            <w:r w:rsidRPr="5731BADE">
              <w:rPr>
                <w:sz w:val="22"/>
                <w:szCs w:val="22"/>
              </w:rPr>
              <w:t>FALSE</w:t>
            </w:r>
          </w:p>
        </w:tc>
      </w:tr>
      <w:tr w:rsidR="037EB447" w14:paraId="32F58FBD" w14:textId="77777777" w:rsidTr="5731BADE">
        <w:tc>
          <w:tcPr>
            <w:tcW w:w="5325" w:type="dxa"/>
          </w:tcPr>
          <w:p w14:paraId="1F5D3DD5" w14:textId="27F6C381" w:rsidR="037EB447" w:rsidRDefault="3A87E8D5" w:rsidP="037EB447">
            <w:pPr>
              <w:rPr>
                <w:sz w:val="22"/>
                <w:szCs w:val="22"/>
              </w:rPr>
            </w:pPr>
            <w:proofErr w:type="spellStart"/>
            <w:r w:rsidRPr="5731BADE">
              <w:rPr>
                <w:sz w:val="22"/>
                <w:szCs w:val="22"/>
              </w:rPr>
              <w:t>shortTermStartDays</w:t>
            </w:r>
            <w:proofErr w:type="spellEnd"/>
          </w:p>
        </w:tc>
        <w:tc>
          <w:tcPr>
            <w:tcW w:w="3741" w:type="dxa"/>
          </w:tcPr>
          <w:p w14:paraId="0FF5D465" w14:textId="35C3EE39" w:rsidR="037EB447" w:rsidRDefault="3A87E8D5" w:rsidP="037EB447">
            <w:pPr>
              <w:rPr>
                <w:sz w:val="22"/>
                <w:szCs w:val="22"/>
              </w:rPr>
            </w:pPr>
            <w:r w:rsidRPr="5731BADE">
              <w:rPr>
                <w:sz w:val="22"/>
                <w:szCs w:val="22"/>
              </w:rPr>
              <w:t>-30</w:t>
            </w:r>
          </w:p>
        </w:tc>
      </w:tr>
      <w:tr w:rsidR="037EB447" w14:paraId="7C34DBCA" w14:textId="77777777" w:rsidTr="5731BADE">
        <w:tc>
          <w:tcPr>
            <w:tcW w:w="5325" w:type="dxa"/>
          </w:tcPr>
          <w:p w14:paraId="672496F2" w14:textId="66E845D0" w:rsidR="037EB447" w:rsidRDefault="3A87E8D5" w:rsidP="037EB447">
            <w:pPr>
              <w:rPr>
                <w:sz w:val="22"/>
                <w:szCs w:val="22"/>
              </w:rPr>
            </w:pPr>
            <w:proofErr w:type="spellStart"/>
            <w:r w:rsidRPr="5731BADE">
              <w:rPr>
                <w:sz w:val="22"/>
                <w:szCs w:val="22"/>
              </w:rPr>
              <w:t>MeasurementRangeGroupShortTerm</w:t>
            </w:r>
            <w:proofErr w:type="spellEnd"/>
          </w:p>
        </w:tc>
        <w:tc>
          <w:tcPr>
            <w:tcW w:w="3741" w:type="dxa"/>
          </w:tcPr>
          <w:p w14:paraId="1419436A" w14:textId="0DD7F3B7" w:rsidR="037EB447" w:rsidRDefault="3A87E8D5" w:rsidP="037EB447">
            <w:pPr>
              <w:rPr>
                <w:sz w:val="22"/>
                <w:szCs w:val="22"/>
              </w:rPr>
            </w:pPr>
            <w:r w:rsidRPr="5731BADE">
              <w:rPr>
                <w:sz w:val="22"/>
                <w:szCs w:val="22"/>
              </w:rPr>
              <w:t>FALSE</w:t>
            </w:r>
          </w:p>
        </w:tc>
      </w:tr>
      <w:tr w:rsidR="037EB447" w14:paraId="1A2890AA" w14:textId="77777777" w:rsidTr="5731BADE">
        <w:tc>
          <w:tcPr>
            <w:tcW w:w="5325" w:type="dxa"/>
          </w:tcPr>
          <w:p w14:paraId="34CD47D9" w14:textId="2FA826B6" w:rsidR="037EB447" w:rsidRDefault="3A87E8D5" w:rsidP="037EB447">
            <w:pPr>
              <w:rPr>
                <w:sz w:val="22"/>
                <w:szCs w:val="22"/>
              </w:rPr>
            </w:pPr>
            <w:proofErr w:type="spellStart"/>
            <w:r w:rsidRPr="5731BADE">
              <w:rPr>
                <w:sz w:val="22"/>
                <w:szCs w:val="22"/>
              </w:rPr>
              <w:t>ConditionOccurrenceLongTerm</w:t>
            </w:r>
            <w:proofErr w:type="spellEnd"/>
          </w:p>
        </w:tc>
        <w:tc>
          <w:tcPr>
            <w:tcW w:w="3741" w:type="dxa"/>
          </w:tcPr>
          <w:p w14:paraId="1E774955" w14:textId="572FC19B" w:rsidR="037EB447" w:rsidRDefault="3A87E8D5" w:rsidP="037EB447">
            <w:pPr>
              <w:rPr>
                <w:sz w:val="22"/>
                <w:szCs w:val="22"/>
              </w:rPr>
            </w:pPr>
            <w:r w:rsidRPr="5731BADE">
              <w:rPr>
                <w:sz w:val="22"/>
                <w:szCs w:val="22"/>
              </w:rPr>
              <w:t>FALSE</w:t>
            </w:r>
          </w:p>
        </w:tc>
      </w:tr>
      <w:tr w:rsidR="037EB447" w14:paraId="38A9B4BD" w14:textId="77777777" w:rsidTr="5731BADE">
        <w:tc>
          <w:tcPr>
            <w:tcW w:w="5325" w:type="dxa"/>
          </w:tcPr>
          <w:p w14:paraId="4AA5CF5F" w14:textId="1DA98FE2" w:rsidR="037EB447" w:rsidRDefault="3A87E8D5" w:rsidP="037EB447">
            <w:pPr>
              <w:rPr>
                <w:sz w:val="22"/>
                <w:szCs w:val="22"/>
              </w:rPr>
            </w:pPr>
            <w:proofErr w:type="spellStart"/>
            <w:r w:rsidRPr="5731BADE">
              <w:rPr>
                <w:sz w:val="22"/>
                <w:szCs w:val="22"/>
              </w:rPr>
              <w:t>DrugEraStartLongTerm</w:t>
            </w:r>
            <w:proofErr w:type="spellEnd"/>
          </w:p>
        </w:tc>
        <w:tc>
          <w:tcPr>
            <w:tcW w:w="3741" w:type="dxa"/>
          </w:tcPr>
          <w:p w14:paraId="04654172" w14:textId="4488FAE2" w:rsidR="037EB447" w:rsidRDefault="3A87E8D5" w:rsidP="037EB447">
            <w:pPr>
              <w:rPr>
                <w:sz w:val="22"/>
                <w:szCs w:val="22"/>
              </w:rPr>
            </w:pPr>
            <w:r w:rsidRPr="5731BADE">
              <w:rPr>
                <w:sz w:val="22"/>
                <w:szCs w:val="22"/>
              </w:rPr>
              <w:t>FALSE</w:t>
            </w:r>
          </w:p>
        </w:tc>
      </w:tr>
      <w:tr w:rsidR="037EB447" w14:paraId="3EF4BA39" w14:textId="77777777" w:rsidTr="5731BADE">
        <w:tc>
          <w:tcPr>
            <w:tcW w:w="5325" w:type="dxa"/>
          </w:tcPr>
          <w:p w14:paraId="5091ECCF" w14:textId="1915BFA6" w:rsidR="037EB447" w:rsidRDefault="3A87E8D5" w:rsidP="037EB447">
            <w:pPr>
              <w:rPr>
                <w:sz w:val="22"/>
                <w:szCs w:val="22"/>
              </w:rPr>
            </w:pPr>
            <w:proofErr w:type="spellStart"/>
            <w:r w:rsidRPr="5731BADE">
              <w:rPr>
                <w:sz w:val="22"/>
                <w:szCs w:val="22"/>
              </w:rPr>
              <w:t>VisitCountShortTerm</w:t>
            </w:r>
            <w:proofErr w:type="spellEnd"/>
          </w:p>
        </w:tc>
        <w:tc>
          <w:tcPr>
            <w:tcW w:w="3741" w:type="dxa"/>
          </w:tcPr>
          <w:p w14:paraId="3B082E0F" w14:textId="43537E21" w:rsidR="037EB447" w:rsidRDefault="3A87E8D5" w:rsidP="037EB447">
            <w:pPr>
              <w:rPr>
                <w:sz w:val="22"/>
                <w:szCs w:val="22"/>
              </w:rPr>
            </w:pPr>
            <w:r w:rsidRPr="5731BADE">
              <w:rPr>
                <w:sz w:val="22"/>
                <w:szCs w:val="22"/>
              </w:rPr>
              <w:t>FALSE</w:t>
            </w:r>
          </w:p>
        </w:tc>
      </w:tr>
      <w:tr w:rsidR="037EB447" w14:paraId="3AE51079" w14:textId="77777777" w:rsidTr="5731BADE">
        <w:tc>
          <w:tcPr>
            <w:tcW w:w="5325" w:type="dxa"/>
          </w:tcPr>
          <w:p w14:paraId="7EA68508" w14:textId="2F5D49CB" w:rsidR="037EB447" w:rsidRDefault="3A87E8D5" w:rsidP="037EB447">
            <w:pPr>
              <w:rPr>
                <w:sz w:val="22"/>
                <w:szCs w:val="22"/>
              </w:rPr>
            </w:pPr>
            <w:r w:rsidRPr="5731BADE">
              <w:rPr>
                <w:sz w:val="22"/>
                <w:szCs w:val="22"/>
              </w:rPr>
              <w:t>Chads2Vasc</w:t>
            </w:r>
          </w:p>
        </w:tc>
        <w:tc>
          <w:tcPr>
            <w:tcW w:w="3741" w:type="dxa"/>
          </w:tcPr>
          <w:p w14:paraId="100E47D7" w14:textId="3303EFDE" w:rsidR="037EB447" w:rsidRDefault="3A87E8D5" w:rsidP="037EB447">
            <w:pPr>
              <w:rPr>
                <w:sz w:val="22"/>
                <w:szCs w:val="22"/>
              </w:rPr>
            </w:pPr>
            <w:r w:rsidRPr="5731BADE">
              <w:rPr>
                <w:sz w:val="22"/>
                <w:szCs w:val="22"/>
              </w:rPr>
              <w:t>FALSE</w:t>
            </w:r>
          </w:p>
        </w:tc>
      </w:tr>
      <w:tr w:rsidR="037EB447" w14:paraId="0121A90B" w14:textId="77777777" w:rsidTr="5731BADE">
        <w:tc>
          <w:tcPr>
            <w:tcW w:w="5325" w:type="dxa"/>
          </w:tcPr>
          <w:p w14:paraId="0DA79FB5" w14:textId="5368156C" w:rsidR="037EB447" w:rsidRDefault="3A87E8D5" w:rsidP="037EB447">
            <w:pPr>
              <w:rPr>
                <w:sz w:val="22"/>
                <w:szCs w:val="22"/>
              </w:rPr>
            </w:pPr>
            <w:proofErr w:type="spellStart"/>
            <w:r w:rsidRPr="5731BADE">
              <w:rPr>
                <w:sz w:val="22"/>
                <w:szCs w:val="22"/>
              </w:rPr>
              <w:t>ConditionGroupEraStartLongTerm</w:t>
            </w:r>
            <w:proofErr w:type="spellEnd"/>
          </w:p>
        </w:tc>
        <w:tc>
          <w:tcPr>
            <w:tcW w:w="3741" w:type="dxa"/>
          </w:tcPr>
          <w:p w14:paraId="5746B5D9" w14:textId="63BBD47C" w:rsidR="037EB447" w:rsidRDefault="3A87E8D5" w:rsidP="037EB447">
            <w:pPr>
              <w:rPr>
                <w:sz w:val="22"/>
                <w:szCs w:val="22"/>
              </w:rPr>
            </w:pPr>
            <w:r w:rsidRPr="5731BADE">
              <w:rPr>
                <w:sz w:val="22"/>
                <w:szCs w:val="22"/>
              </w:rPr>
              <w:t>FALSE</w:t>
            </w:r>
          </w:p>
        </w:tc>
      </w:tr>
      <w:tr w:rsidR="037EB447" w14:paraId="0A8A4963" w14:textId="77777777" w:rsidTr="5731BADE">
        <w:tc>
          <w:tcPr>
            <w:tcW w:w="5325" w:type="dxa"/>
          </w:tcPr>
          <w:p w14:paraId="5D9975C5" w14:textId="2C49AA00" w:rsidR="037EB447" w:rsidRDefault="3A87E8D5" w:rsidP="037EB447">
            <w:pPr>
              <w:rPr>
                <w:sz w:val="22"/>
                <w:szCs w:val="22"/>
              </w:rPr>
            </w:pPr>
            <w:proofErr w:type="spellStart"/>
            <w:r w:rsidRPr="5731BADE">
              <w:rPr>
                <w:sz w:val="22"/>
                <w:szCs w:val="22"/>
              </w:rPr>
              <w:t>ConditionEraShortTerm</w:t>
            </w:r>
            <w:proofErr w:type="spellEnd"/>
          </w:p>
        </w:tc>
        <w:tc>
          <w:tcPr>
            <w:tcW w:w="3741" w:type="dxa"/>
          </w:tcPr>
          <w:p w14:paraId="4970AB4A" w14:textId="62E2025D" w:rsidR="037EB447" w:rsidRDefault="3A87E8D5" w:rsidP="037EB447">
            <w:pPr>
              <w:rPr>
                <w:sz w:val="22"/>
                <w:szCs w:val="22"/>
              </w:rPr>
            </w:pPr>
            <w:r w:rsidRPr="5731BADE">
              <w:rPr>
                <w:sz w:val="22"/>
                <w:szCs w:val="22"/>
              </w:rPr>
              <w:t>FALSE</w:t>
            </w:r>
          </w:p>
        </w:tc>
      </w:tr>
      <w:tr w:rsidR="037EB447" w14:paraId="68E6AFC6" w14:textId="77777777" w:rsidTr="5731BADE">
        <w:tc>
          <w:tcPr>
            <w:tcW w:w="5325" w:type="dxa"/>
          </w:tcPr>
          <w:p w14:paraId="1ACC8BD5" w14:textId="24E1EA1D" w:rsidR="037EB447" w:rsidRDefault="3A87E8D5" w:rsidP="037EB447">
            <w:pPr>
              <w:rPr>
                <w:sz w:val="22"/>
                <w:szCs w:val="22"/>
              </w:rPr>
            </w:pPr>
            <w:proofErr w:type="spellStart"/>
            <w:r w:rsidRPr="5731BADE">
              <w:rPr>
                <w:sz w:val="22"/>
                <w:szCs w:val="22"/>
              </w:rPr>
              <w:t>Dcsi</w:t>
            </w:r>
            <w:proofErr w:type="spellEnd"/>
          </w:p>
        </w:tc>
        <w:tc>
          <w:tcPr>
            <w:tcW w:w="3741" w:type="dxa"/>
          </w:tcPr>
          <w:p w14:paraId="60EBA182" w14:textId="38A0836F" w:rsidR="037EB447" w:rsidRDefault="3A87E8D5" w:rsidP="037EB447">
            <w:pPr>
              <w:rPr>
                <w:sz w:val="22"/>
                <w:szCs w:val="22"/>
              </w:rPr>
            </w:pPr>
            <w:r w:rsidRPr="5731BADE">
              <w:rPr>
                <w:sz w:val="22"/>
                <w:szCs w:val="22"/>
              </w:rPr>
              <w:t>FALSE</w:t>
            </w:r>
          </w:p>
        </w:tc>
      </w:tr>
      <w:tr w:rsidR="037EB447" w14:paraId="15DB87F0" w14:textId="77777777" w:rsidTr="5731BADE">
        <w:tc>
          <w:tcPr>
            <w:tcW w:w="5325" w:type="dxa"/>
          </w:tcPr>
          <w:p w14:paraId="67E561F3" w14:textId="25ECF90C" w:rsidR="037EB447" w:rsidRDefault="3A87E8D5" w:rsidP="037EB447">
            <w:pPr>
              <w:rPr>
                <w:sz w:val="22"/>
                <w:szCs w:val="22"/>
              </w:rPr>
            </w:pPr>
            <w:proofErr w:type="spellStart"/>
            <w:r w:rsidRPr="5731BADE">
              <w:rPr>
                <w:sz w:val="22"/>
                <w:szCs w:val="22"/>
              </w:rPr>
              <w:t>DrugGroupEraLongTerm</w:t>
            </w:r>
            <w:proofErr w:type="spellEnd"/>
          </w:p>
        </w:tc>
        <w:tc>
          <w:tcPr>
            <w:tcW w:w="3741" w:type="dxa"/>
          </w:tcPr>
          <w:p w14:paraId="03D861E2" w14:textId="30B08BF8" w:rsidR="037EB447" w:rsidRDefault="3A87E8D5" w:rsidP="037EB447">
            <w:pPr>
              <w:rPr>
                <w:sz w:val="22"/>
                <w:szCs w:val="22"/>
              </w:rPr>
            </w:pPr>
            <w:r w:rsidRPr="5731BADE">
              <w:rPr>
                <w:sz w:val="22"/>
                <w:szCs w:val="22"/>
              </w:rPr>
              <w:t>FALSE</w:t>
            </w:r>
          </w:p>
        </w:tc>
      </w:tr>
      <w:tr w:rsidR="037EB447" w14:paraId="14F8F0D4" w14:textId="77777777" w:rsidTr="5731BADE">
        <w:tc>
          <w:tcPr>
            <w:tcW w:w="5325" w:type="dxa"/>
          </w:tcPr>
          <w:p w14:paraId="3472D807" w14:textId="6587A2E7" w:rsidR="037EB447" w:rsidRDefault="3A87E8D5" w:rsidP="037EB447">
            <w:pPr>
              <w:rPr>
                <w:sz w:val="22"/>
                <w:szCs w:val="22"/>
              </w:rPr>
            </w:pPr>
            <w:proofErr w:type="spellStart"/>
            <w:r w:rsidRPr="5731BADE">
              <w:rPr>
                <w:sz w:val="22"/>
                <w:szCs w:val="22"/>
              </w:rPr>
              <w:t>DrugGroupEraShortTerm</w:t>
            </w:r>
            <w:proofErr w:type="spellEnd"/>
          </w:p>
        </w:tc>
        <w:tc>
          <w:tcPr>
            <w:tcW w:w="3741" w:type="dxa"/>
          </w:tcPr>
          <w:p w14:paraId="1EE42BFE" w14:textId="37364D97" w:rsidR="037EB447" w:rsidRDefault="3A87E8D5" w:rsidP="037EB447">
            <w:pPr>
              <w:rPr>
                <w:sz w:val="22"/>
                <w:szCs w:val="22"/>
              </w:rPr>
            </w:pPr>
            <w:r w:rsidRPr="5731BADE">
              <w:rPr>
                <w:sz w:val="22"/>
                <w:szCs w:val="22"/>
              </w:rPr>
              <w:t>FALSE</w:t>
            </w:r>
          </w:p>
        </w:tc>
      </w:tr>
      <w:tr w:rsidR="037EB447" w14:paraId="5767F5AC" w14:textId="77777777" w:rsidTr="5731BADE">
        <w:tc>
          <w:tcPr>
            <w:tcW w:w="5325" w:type="dxa"/>
          </w:tcPr>
          <w:p w14:paraId="447655D9" w14:textId="33D452AD" w:rsidR="037EB447" w:rsidRDefault="3A87E8D5" w:rsidP="037EB447">
            <w:pPr>
              <w:rPr>
                <w:sz w:val="22"/>
                <w:szCs w:val="22"/>
              </w:rPr>
            </w:pPr>
            <w:proofErr w:type="spellStart"/>
            <w:r w:rsidRPr="5731BADE">
              <w:rPr>
                <w:sz w:val="22"/>
                <w:szCs w:val="22"/>
              </w:rPr>
              <w:t>ConditionEraStartLongTerm</w:t>
            </w:r>
            <w:proofErr w:type="spellEnd"/>
          </w:p>
        </w:tc>
        <w:tc>
          <w:tcPr>
            <w:tcW w:w="3741" w:type="dxa"/>
          </w:tcPr>
          <w:p w14:paraId="2A70275B" w14:textId="07FDBD56" w:rsidR="037EB447" w:rsidRDefault="3A87E8D5" w:rsidP="037EB447">
            <w:pPr>
              <w:rPr>
                <w:sz w:val="22"/>
                <w:szCs w:val="22"/>
              </w:rPr>
            </w:pPr>
            <w:r w:rsidRPr="5731BADE">
              <w:rPr>
                <w:sz w:val="22"/>
                <w:szCs w:val="22"/>
              </w:rPr>
              <w:t>FALSE</w:t>
            </w:r>
          </w:p>
        </w:tc>
      </w:tr>
      <w:tr w:rsidR="037EB447" w14:paraId="506A1728" w14:textId="77777777" w:rsidTr="5731BADE">
        <w:tc>
          <w:tcPr>
            <w:tcW w:w="5325" w:type="dxa"/>
          </w:tcPr>
          <w:p w14:paraId="521EDCE3" w14:textId="7C498B39" w:rsidR="037EB447" w:rsidRDefault="3A87E8D5" w:rsidP="037EB447">
            <w:pPr>
              <w:rPr>
                <w:sz w:val="22"/>
                <w:szCs w:val="22"/>
              </w:rPr>
            </w:pPr>
            <w:r w:rsidRPr="5731BADE">
              <w:rPr>
                <w:sz w:val="22"/>
                <w:szCs w:val="22"/>
              </w:rPr>
              <w:t>temporal</w:t>
            </w:r>
          </w:p>
        </w:tc>
        <w:tc>
          <w:tcPr>
            <w:tcW w:w="3741" w:type="dxa"/>
          </w:tcPr>
          <w:p w14:paraId="5923839E" w14:textId="7F365896" w:rsidR="037EB447" w:rsidRDefault="3A87E8D5" w:rsidP="037EB447">
            <w:pPr>
              <w:rPr>
                <w:sz w:val="22"/>
                <w:szCs w:val="22"/>
              </w:rPr>
            </w:pPr>
            <w:r w:rsidRPr="5731BADE">
              <w:rPr>
                <w:sz w:val="22"/>
                <w:szCs w:val="22"/>
              </w:rPr>
              <w:t>FALSE</w:t>
            </w:r>
          </w:p>
        </w:tc>
      </w:tr>
      <w:tr w:rsidR="037EB447" w14:paraId="0BBFF41A" w14:textId="77777777" w:rsidTr="5731BADE">
        <w:tc>
          <w:tcPr>
            <w:tcW w:w="5325" w:type="dxa"/>
          </w:tcPr>
          <w:p w14:paraId="0C8ADFF0" w14:textId="761ECC0D" w:rsidR="037EB447" w:rsidRDefault="3A87E8D5" w:rsidP="037EB447">
            <w:pPr>
              <w:rPr>
                <w:sz w:val="22"/>
                <w:szCs w:val="22"/>
              </w:rPr>
            </w:pPr>
            <w:proofErr w:type="spellStart"/>
            <w:r w:rsidRPr="5731BADE">
              <w:rPr>
                <w:sz w:val="22"/>
                <w:szCs w:val="22"/>
              </w:rPr>
              <w:t>DemographicsIndexMonth</w:t>
            </w:r>
            <w:proofErr w:type="spellEnd"/>
          </w:p>
        </w:tc>
        <w:tc>
          <w:tcPr>
            <w:tcW w:w="3741" w:type="dxa"/>
          </w:tcPr>
          <w:p w14:paraId="62C60F33" w14:textId="56A22F34" w:rsidR="037EB447" w:rsidRDefault="3A87E8D5" w:rsidP="037EB447">
            <w:pPr>
              <w:rPr>
                <w:sz w:val="22"/>
                <w:szCs w:val="22"/>
              </w:rPr>
            </w:pPr>
            <w:r w:rsidRPr="5731BADE">
              <w:rPr>
                <w:sz w:val="22"/>
                <w:szCs w:val="22"/>
              </w:rPr>
              <w:t>FALSE</w:t>
            </w:r>
          </w:p>
        </w:tc>
      </w:tr>
      <w:tr w:rsidR="037EB447" w14:paraId="60FCA376" w14:textId="77777777" w:rsidTr="5731BADE">
        <w:tc>
          <w:tcPr>
            <w:tcW w:w="5325" w:type="dxa"/>
          </w:tcPr>
          <w:p w14:paraId="5C6E6261" w14:textId="180A2A7B" w:rsidR="037EB447" w:rsidRDefault="3A87E8D5" w:rsidP="037EB447">
            <w:pPr>
              <w:rPr>
                <w:sz w:val="22"/>
                <w:szCs w:val="22"/>
              </w:rPr>
            </w:pPr>
            <w:proofErr w:type="spellStart"/>
            <w:r w:rsidRPr="5731BADE">
              <w:rPr>
                <w:sz w:val="22"/>
                <w:szCs w:val="22"/>
              </w:rPr>
              <w:lastRenderedPageBreak/>
              <w:t>ConditionOccurrencePrimaryInpatientLongTerm</w:t>
            </w:r>
            <w:proofErr w:type="spellEnd"/>
          </w:p>
        </w:tc>
        <w:tc>
          <w:tcPr>
            <w:tcW w:w="3741" w:type="dxa"/>
          </w:tcPr>
          <w:p w14:paraId="539FED37" w14:textId="577DDF7F" w:rsidR="037EB447" w:rsidRDefault="3A87E8D5" w:rsidP="037EB447">
            <w:pPr>
              <w:rPr>
                <w:sz w:val="22"/>
                <w:szCs w:val="22"/>
              </w:rPr>
            </w:pPr>
            <w:r w:rsidRPr="5731BADE">
              <w:rPr>
                <w:sz w:val="22"/>
                <w:szCs w:val="22"/>
              </w:rPr>
              <w:t>FALSE</w:t>
            </w:r>
          </w:p>
        </w:tc>
      </w:tr>
      <w:tr w:rsidR="037EB447" w14:paraId="3070FBB7" w14:textId="77777777" w:rsidTr="5731BADE">
        <w:tc>
          <w:tcPr>
            <w:tcW w:w="5325" w:type="dxa"/>
          </w:tcPr>
          <w:p w14:paraId="509160E9" w14:textId="3C2DB8BA" w:rsidR="037EB447" w:rsidRDefault="3A87E8D5" w:rsidP="037EB447">
            <w:pPr>
              <w:rPr>
                <w:sz w:val="22"/>
                <w:szCs w:val="22"/>
              </w:rPr>
            </w:pPr>
            <w:proofErr w:type="spellStart"/>
            <w:r w:rsidRPr="5731BADE">
              <w:rPr>
                <w:sz w:val="22"/>
                <w:szCs w:val="22"/>
              </w:rPr>
              <w:t>ConditionEraAnyTimePrior</w:t>
            </w:r>
            <w:proofErr w:type="spellEnd"/>
          </w:p>
        </w:tc>
        <w:tc>
          <w:tcPr>
            <w:tcW w:w="3741" w:type="dxa"/>
          </w:tcPr>
          <w:p w14:paraId="2A384AA4" w14:textId="768A82D6" w:rsidR="037EB447" w:rsidRDefault="3A87E8D5" w:rsidP="037EB447">
            <w:pPr>
              <w:rPr>
                <w:sz w:val="22"/>
                <w:szCs w:val="22"/>
              </w:rPr>
            </w:pPr>
            <w:r w:rsidRPr="5731BADE">
              <w:rPr>
                <w:sz w:val="22"/>
                <w:szCs w:val="22"/>
              </w:rPr>
              <w:t>FALSE</w:t>
            </w:r>
          </w:p>
        </w:tc>
      </w:tr>
      <w:tr w:rsidR="037EB447" w14:paraId="0CD559B9" w14:textId="77777777" w:rsidTr="5731BADE">
        <w:tc>
          <w:tcPr>
            <w:tcW w:w="5325" w:type="dxa"/>
          </w:tcPr>
          <w:p w14:paraId="6E617982" w14:textId="7A957B84" w:rsidR="037EB447" w:rsidRDefault="3A87E8D5" w:rsidP="037EB447">
            <w:pPr>
              <w:rPr>
                <w:sz w:val="22"/>
                <w:szCs w:val="22"/>
              </w:rPr>
            </w:pPr>
            <w:proofErr w:type="spellStart"/>
            <w:r w:rsidRPr="5731BADE">
              <w:rPr>
                <w:sz w:val="22"/>
                <w:szCs w:val="22"/>
              </w:rPr>
              <w:t>addDescendantsToInclude</w:t>
            </w:r>
            <w:proofErr w:type="spellEnd"/>
          </w:p>
        </w:tc>
        <w:tc>
          <w:tcPr>
            <w:tcW w:w="3741" w:type="dxa"/>
          </w:tcPr>
          <w:p w14:paraId="5ABA309D" w14:textId="06712DDD" w:rsidR="037EB447" w:rsidRDefault="3A87E8D5" w:rsidP="037EB447">
            <w:pPr>
              <w:rPr>
                <w:sz w:val="22"/>
                <w:szCs w:val="22"/>
              </w:rPr>
            </w:pPr>
            <w:r w:rsidRPr="5731BADE">
              <w:rPr>
                <w:sz w:val="22"/>
                <w:szCs w:val="22"/>
              </w:rPr>
              <w:t>FALSE</w:t>
            </w:r>
          </w:p>
        </w:tc>
      </w:tr>
      <w:tr w:rsidR="037EB447" w14:paraId="464C90F6" w14:textId="77777777" w:rsidTr="5731BADE">
        <w:tc>
          <w:tcPr>
            <w:tcW w:w="5325" w:type="dxa"/>
          </w:tcPr>
          <w:p w14:paraId="5E94E435" w14:textId="228CF631" w:rsidR="037EB447" w:rsidRDefault="3A87E8D5" w:rsidP="037EB447">
            <w:pPr>
              <w:rPr>
                <w:sz w:val="22"/>
                <w:szCs w:val="22"/>
              </w:rPr>
            </w:pPr>
            <w:proofErr w:type="spellStart"/>
            <w:r w:rsidRPr="5731BADE">
              <w:rPr>
                <w:sz w:val="22"/>
                <w:szCs w:val="22"/>
              </w:rPr>
              <w:t>ConditionGroupEraStartMediumTerm</w:t>
            </w:r>
            <w:proofErr w:type="spellEnd"/>
          </w:p>
        </w:tc>
        <w:tc>
          <w:tcPr>
            <w:tcW w:w="3741" w:type="dxa"/>
          </w:tcPr>
          <w:p w14:paraId="07B19694" w14:textId="14C5EFF6" w:rsidR="037EB447" w:rsidRDefault="3A87E8D5" w:rsidP="037EB447">
            <w:pPr>
              <w:rPr>
                <w:sz w:val="22"/>
                <w:szCs w:val="22"/>
              </w:rPr>
            </w:pPr>
            <w:r w:rsidRPr="5731BADE">
              <w:rPr>
                <w:sz w:val="22"/>
                <w:szCs w:val="22"/>
              </w:rPr>
              <w:t>FALSE</w:t>
            </w:r>
          </w:p>
        </w:tc>
      </w:tr>
      <w:tr w:rsidR="037EB447" w14:paraId="01457F98" w14:textId="77777777" w:rsidTr="5731BADE">
        <w:tc>
          <w:tcPr>
            <w:tcW w:w="5325" w:type="dxa"/>
          </w:tcPr>
          <w:p w14:paraId="4BEFB311" w14:textId="65DF11A2" w:rsidR="037EB447" w:rsidRDefault="3A87E8D5" w:rsidP="037EB447">
            <w:pPr>
              <w:rPr>
                <w:sz w:val="22"/>
                <w:szCs w:val="22"/>
              </w:rPr>
            </w:pPr>
            <w:proofErr w:type="spellStart"/>
            <w:r w:rsidRPr="5731BADE">
              <w:rPr>
                <w:sz w:val="22"/>
                <w:szCs w:val="22"/>
              </w:rPr>
              <w:t>ProcedureOccurrenceLongTerm</w:t>
            </w:r>
            <w:proofErr w:type="spellEnd"/>
          </w:p>
        </w:tc>
        <w:tc>
          <w:tcPr>
            <w:tcW w:w="3741" w:type="dxa"/>
          </w:tcPr>
          <w:p w14:paraId="4F9680DF" w14:textId="15F2FC9B" w:rsidR="037EB447" w:rsidRDefault="3A87E8D5" w:rsidP="037EB447">
            <w:pPr>
              <w:rPr>
                <w:sz w:val="22"/>
                <w:szCs w:val="22"/>
              </w:rPr>
            </w:pPr>
            <w:r w:rsidRPr="5731BADE">
              <w:rPr>
                <w:sz w:val="22"/>
                <w:szCs w:val="22"/>
              </w:rPr>
              <w:t>FALSE</w:t>
            </w:r>
          </w:p>
        </w:tc>
      </w:tr>
      <w:tr w:rsidR="037EB447" w14:paraId="003E058F" w14:textId="77777777" w:rsidTr="5731BADE">
        <w:tc>
          <w:tcPr>
            <w:tcW w:w="5325" w:type="dxa"/>
          </w:tcPr>
          <w:p w14:paraId="4A56006D" w14:textId="0A2EF45C" w:rsidR="037EB447" w:rsidRDefault="3A87E8D5" w:rsidP="037EB447">
            <w:pPr>
              <w:rPr>
                <w:sz w:val="22"/>
                <w:szCs w:val="22"/>
              </w:rPr>
            </w:pPr>
            <w:proofErr w:type="spellStart"/>
            <w:r w:rsidRPr="5731BADE">
              <w:rPr>
                <w:sz w:val="22"/>
                <w:szCs w:val="22"/>
              </w:rPr>
              <w:t>DrugExposureLongTerm</w:t>
            </w:r>
            <w:proofErr w:type="spellEnd"/>
          </w:p>
        </w:tc>
        <w:tc>
          <w:tcPr>
            <w:tcW w:w="3741" w:type="dxa"/>
          </w:tcPr>
          <w:p w14:paraId="45AC60FD" w14:textId="2F6A23F5" w:rsidR="037EB447" w:rsidRDefault="3A87E8D5" w:rsidP="037EB447">
            <w:pPr>
              <w:rPr>
                <w:sz w:val="22"/>
                <w:szCs w:val="22"/>
              </w:rPr>
            </w:pPr>
            <w:r w:rsidRPr="5731BADE">
              <w:rPr>
                <w:sz w:val="22"/>
                <w:szCs w:val="22"/>
              </w:rPr>
              <w:t>FALSE</w:t>
            </w:r>
          </w:p>
        </w:tc>
      </w:tr>
      <w:tr w:rsidR="037EB447" w14:paraId="70A489E3" w14:textId="77777777" w:rsidTr="5731BADE">
        <w:tc>
          <w:tcPr>
            <w:tcW w:w="5325" w:type="dxa"/>
          </w:tcPr>
          <w:p w14:paraId="0BE8E8B9" w14:textId="3307420B" w:rsidR="037EB447" w:rsidRDefault="3A87E8D5" w:rsidP="037EB447">
            <w:pPr>
              <w:rPr>
                <w:sz w:val="22"/>
                <w:szCs w:val="22"/>
              </w:rPr>
            </w:pPr>
            <w:proofErr w:type="spellStart"/>
            <w:r w:rsidRPr="5731BADE">
              <w:rPr>
                <w:sz w:val="22"/>
                <w:szCs w:val="22"/>
              </w:rPr>
              <w:t>DrugEraStartShortTerm</w:t>
            </w:r>
            <w:proofErr w:type="spellEnd"/>
          </w:p>
        </w:tc>
        <w:tc>
          <w:tcPr>
            <w:tcW w:w="3741" w:type="dxa"/>
          </w:tcPr>
          <w:p w14:paraId="395D68E6" w14:textId="69A98EB2" w:rsidR="037EB447" w:rsidRDefault="3A87E8D5" w:rsidP="037EB447">
            <w:pPr>
              <w:rPr>
                <w:sz w:val="22"/>
                <w:szCs w:val="22"/>
              </w:rPr>
            </w:pPr>
            <w:r w:rsidRPr="5731BADE">
              <w:rPr>
                <w:sz w:val="22"/>
                <w:szCs w:val="22"/>
              </w:rPr>
              <w:t>FALSE</w:t>
            </w:r>
          </w:p>
        </w:tc>
      </w:tr>
      <w:tr w:rsidR="037EB447" w14:paraId="732DD007" w14:textId="77777777" w:rsidTr="5731BADE">
        <w:tc>
          <w:tcPr>
            <w:tcW w:w="5325" w:type="dxa"/>
          </w:tcPr>
          <w:p w14:paraId="242B3CE0" w14:textId="19E75735" w:rsidR="037EB447" w:rsidRDefault="3A87E8D5" w:rsidP="037EB447">
            <w:pPr>
              <w:rPr>
                <w:sz w:val="22"/>
                <w:szCs w:val="22"/>
              </w:rPr>
            </w:pPr>
            <w:proofErr w:type="spellStart"/>
            <w:r w:rsidRPr="5731BADE">
              <w:rPr>
                <w:sz w:val="22"/>
                <w:szCs w:val="22"/>
              </w:rPr>
              <w:t>DistinctIngredientCountMediumTerm</w:t>
            </w:r>
            <w:proofErr w:type="spellEnd"/>
          </w:p>
        </w:tc>
        <w:tc>
          <w:tcPr>
            <w:tcW w:w="3741" w:type="dxa"/>
          </w:tcPr>
          <w:p w14:paraId="2E38BDDF" w14:textId="5D97D6C2" w:rsidR="037EB447" w:rsidRDefault="3A87E8D5" w:rsidP="037EB447">
            <w:pPr>
              <w:rPr>
                <w:sz w:val="22"/>
                <w:szCs w:val="22"/>
              </w:rPr>
            </w:pPr>
            <w:r w:rsidRPr="5731BADE">
              <w:rPr>
                <w:sz w:val="22"/>
                <w:szCs w:val="22"/>
              </w:rPr>
              <w:t>FALSE</w:t>
            </w:r>
          </w:p>
        </w:tc>
      </w:tr>
      <w:tr w:rsidR="037EB447" w14:paraId="35671A6E" w14:textId="77777777" w:rsidTr="5731BADE">
        <w:tc>
          <w:tcPr>
            <w:tcW w:w="5325" w:type="dxa"/>
          </w:tcPr>
          <w:p w14:paraId="670FE2C8" w14:textId="295B7F07" w:rsidR="037EB447" w:rsidRDefault="3A87E8D5" w:rsidP="037EB447">
            <w:pPr>
              <w:rPr>
                <w:sz w:val="22"/>
                <w:szCs w:val="22"/>
              </w:rPr>
            </w:pPr>
            <w:proofErr w:type="spellStart"/>
            <w:r w:rsidRPr="5731BADE">
              <w:rPr>
                <w:sz w:val="22"/>
                <w:szCs w:val="22"/>
              </w:rPr>
              <w:t>DistinctMeasurementCountShortTerm</w:t>
            </w:r>
            <w:proofErr w:type="spellEnd"/>
          </w:p>
        </w:tc>
        <w:tc>
          <w:tcPr>
            <w:tcW w:w="3741" w:type="dxa"/>
          </w:tcPr>
          <w:p w14:paraId="1B424217" w14:textId="55DE4494" w:rsidR="037EB447" w:rsidRDefault="3A87E8D5" w:rsidP="037EB447">
            <w:pPr>
              <w:rPr>
                <w:sz w:val="22"/>
                <w:szCs w:val="22"/>
              </w:rPr>
            </w:pPr>
            <w:r w:rsidRPr="5731BADE">
              <w:rPr>
                <w:sz w:val="22"/>
                <w:szCs w:val="22"/>
              </w:rPr>
              <w:t>FALSE</w:t>
            </w:r>
          </w:p>
        </w:tc>
      </w:tr>
      <w:tr w:rsidR="037EB447" w14:paraId="276E7CC2" w14:textId="77777777" w:rsidTr="5731BADE">
        <w:tc>
          <w:tcPr>
            <w:tcW w:w="5325" w:type="dxa"/>
          </w:tcPr>
          <w:p w14:paraId="3FC3450B" w14:textId="5DAC4229" w:rsidR="037EB447" w:rsidRDefault="3A87E8D5" w:rsidP="037EB447">
            <w:pPr>
              <w:rPr>
                <w:sz w:val="22"/>
                <w:szCs w:val="22"/>
              </w:rPr>
            </w:pPr>
            <w:proofErr w:type="spellStart"/>
            <w:r w:rsidRPr="5731BADE">
              <w:rPr>
                <w:sz w:val="22"/>
                <w:szCs w:val="22"/>
              </w:rPr>
              <w:t>MeasurementRangeGroupLongTerm</w:t>
            </w:r>
            <w:proofErr w:type="spellEnd"/>
          </w:p>
        </w:tc>
        <w:tc>
          <w:tcPr>
            <w:tcW w:w="3741" w:type="dxa"/>
          </w:tcPr>
          <w:p w14:paraId="61A02ED5" w14:textId="30602390" w:rsidR="037EB447" w:rsidRDefault="3A87E8D5" w:rsidP="037EB447">
            <w:pPr>
              <w:rPr>
                <w:sz w:val="22"/>
                <w:szCs w:val="22"/>
              </w:rPr>
            </w:pPr>
            <w:r w:rsidRPr="5731BADE">
              <w:rPr>
                <w:sz w:val="22"/>
                <w:szCs w:val="22"/>
              </w:rPr>
              <w:t>FALSE</w:t>
            </w:r>
          </w:p>
        </w:tc>
      </w:tr>
      <w:tr w:rsidR="037EB447" w14:paraId="38B35F56" w14:textId="77777777" w:rsidTr="5731BADE">
        <w:tc>
          <w:tcPr>
            <w:tcW w:w="5325" w:type="dxa"/>
          </w:tcPr>
          <w:p w14:paraId="4C8C4FE7" w14:textId="42F235B8" w:rsidR="037EB447" w:rsidRDefault="3A87E8D5" w:rsidP="037EB447">
            <w:pPr>
              <w:rPr>
                <w:sz w:val="22"/>
                <w:szCs w:val="22"/>
              </w:rPr>
            </w:pPr>
            <w:proofErr w:type="spellStart"/>
            <w:r w:rsidRPr="5731BADE">
              <w:rPr>
                <w:sz w:val="22"/>
                <w:szCs w:val="22"/>
              </w:rPr>
              <w:t>ConditionGroupEraOverlapping</w:t>
            </w:r>
            <w:proofErr w:type="spellEnd"/>
          </w:p>
        </w:tc>
        <w:tc>
          <w:tcPr>
            <w:tcW w:w="3741" w:type="dxa"/>
          </w:tcPr>
          <w:p w14:paraId="71ECC706" w14:textId="277CB32E" w:rsidR="037EB447" w:rsidRDefault="3A87E8D5" w:rsidP="037EB447">
            <w:pPr>
              <w:rPr>
                <w:sz w:val="22"/>
                <w:szCs w:val="22"/>
              </w:rPr>
            </w:pPr>
            <w:r w:rsidRPr="5731BADE">
              <w:rPr>
                <w:sz w:val="22"/>
                <w:szCs w:val="22"/>
              </w:rPr>
              <w:t>FALSE</w:t>
            </w:r>
          </w:p>
        </w:tc>
      </w:tr>
      <w:tr w:rsidR="037EB447" w14:paraId="1A10BF0C" w14:textId="77777777" w:rsidTr="5731BADE">
        <w:tc>
          <w:tcPr>
            <w:tcW w:w="5325" w:type="dxa"/>
          </w:tcPr>
          <w:p w14:paraId="339A3C4B" w14:textId="0BCC0083" w:rsidR="037EB447" w:rsidRDefault="3A87E8D5" w:rsidP="037EB447">
            <w:pPr>
              <w:rPr>
                <w:sz w:val="22"/>
                <w:szCs w:val="22"/>
              </w:rPr>
            </w:pPr>
            <w:proofErr w:type="spellStart"/>
            <w:r w:rsidRPr="5731BADE">
              <w:rPr>
                <w:sz w:val="22"/>
                <w:szCs w:val="22"/>
              </w:rPr>
              <w:t>MeasurementRangeGroupMediumTerm</w:t>
            </w:r>
            <w:proofErr w:type="spellEnd"/>
          </w:p>
        </w:tc>
        <w:tc>
          <w:tcPr>
            <w:tcW w:w="3741" w:type="dxa"/>
          </w:tcPr>
          <w:p w14:paraId="28AA74DA" w14:textId="1AC3D752" w:rsidR="037EB447" w:rsidRDefault="3A87E8D5" w:rsidP="037EB447">
            <w:pPr>
              <w:rPr>
                <w:sz w:val="22"/>
                <w:szCs w:val="22"/>
              </w:rPr>
            </w:pPr>
            <w:r w:rsidRPr="5731BADE">
              <w:rPr>
                <w:sz w:val="22"/>
                <w:szCs w:val="22"/>
              </w:rPr>
              <w:t>FALSE</w:t>
            </w:r>
          </w:p>
        </w:tc>
      </w:tr>
      <w:tr w:rsidR="037EB447" w14:paraId="2166A708" w14:textId="77777777" w:rsidTr="5731BADE">
        <w:tc>
          <w:tcPr>
            <w:tcW w:w="5325" w:type="dxa"/>
          </w:tcPr>
          <w:p w14:paraId="189A5443" w14:textId="7BA05ECF" w:rsidR="037EB447" w:rsidRDefault="3A87E8D5" w:rsidP="037EB447">
            <w:pPr>
              <w:rPr>
                <w:sz w:val="22"/>
                <w:szCs w:val="22"/>
              </w:rPr>
            </w:pPr>
            <w:proofErr w:type="spellStart"/>
            <w:r w:rsidRPr="5731BADE">
              <w:rPr>
                <w:sz w:val="22"/>
                <w:szCs w:val="22"/>
              </w:rPr>
              <w:t>DrugGroupEraStartMediumTerm</w:t>
            </w:r>
            <w:proofErr w:type="spellEnd"/>
          </w:p>
        </w:tc>
        <w:tc>
          <w:tcPr>
            <w:tcW w:w="3741" w:type="dxa"/>
          </w:tcPr>
          <w:p w14:paraId="7C83903E" w14:textId="77E1E921" w:rsidR="037EB447" w:rsidRDefault="3A87E8D5" w:rsidP="037EB447">
            <w:pPr>
              <w:rPr>
                <w:sz w:val="22"/>
                <w:szCs w:val="22"/>
              </w:rPr>
            </w:pPr>
            <w:r w:rsidRPr="5731BADE">
              <w:rPr>
                <w:sz w:val="22"/>
                <w:szCs w:val="22"/>
              </w:rPr>
              <w:t>FALSE</w:t>
            </w:r>
          </w:p>
        </w:tc>
      </w:tr>
      <w:tr w:rsidR="037EB447" w14:paraId="44F6BBFF" w14:textId="77777777" w:rsidTr="5731BADE">
        <w:tc>
          <w:tcPr>
            <w:tcW w:w="5325" w:type="dxa"/>
          </w:tcPr>
          <w:p w14:paraId="447E77D6" w14:textId="4FAEA164" w:rsidR="037EB447" w:rsidRDefault="3A87E8D5" w:rsidP="037EB447">
            <w:pPr>
              <w:rPr>
                <w:sz w:val="22"/>
                <w:szCs w:val="22"/>
              </w:rPr>
            </w:pPr>
            <w:proofErr w:type="spellStart"/>
            <w:r w:rsidRPr="5731BADE">
              <w:rPr>
                <w:sz w:val="22"/>
                <w:szCs w:val="22"/>
              </w:rPr>
              <w:t>MeasurementAnyTimePrior</w:t>
            </w:r>
            <w:proofErr w:type="spellEnd"/>
          </w:p>
        </w:tc>
        <w:tc>
          <w:tcPr>
            <w:tcW w:w="3741" w:type="dxa"/>
          </w:tcPr>
          <w:p w14:paraId="45CD138D" w14:textId="79601ACE" w:rsidR="037EB447" w:rsidRDefault="3A87E8D5" w:rsidP="037EB447">
            <w:pPr>
              <w:rPr>
                <w:sz w:val="22"/>
                <w:szCs w:val="22"/>
              </w:rPr>
            </w:pPr>
            <w:r w:rsidRPr="5731BADE">
              <w:rPr>
                <w:sz w:val="22"/>
                <w:szCs w:val="22"/>
              </w:rPr>
              <w:t>FALSE</w:t>
            </w:r>
          </w:p>
        </w:tc>
      </w:tr>
      <w:tr w:rsidR="037EB447" w14:paraId="59B43978" w14:textId="77777777" w:rsidTr="5731BADE">
        <w:tc>
          <w:tcPr>
            <w:tcW w:w="5325" w:type="dxa"/>
          </w:tcPr>
          <w:p w14:paraId="2B61AAA7" w14:textId="4A06D083" w:rsidR="037EB447" w:rsidRDefault="3A87E8D5" w:rsidP="037EB447">
            <w:pPr>
              <w:rPr>
                <w:sz w:val="22"/>
                <w:szCs w:val="22"/>
              </w:rPr>
            </w:pPr>
            <w:proofErr w:type="spellStart"/>
            <w:r w:rsidRPr="5731BADE">
              <w:rPr>
                <w:sz w:val="22"/>
                <w:szCs w:val="22"/>
              </w:rPr>
              <w:t>MeasurementMediumTerm</w:t>
            </w:r>
            <w:proofErr w:type="spellEnd"/>
          </w:p>
        </w:tc>
        <w:tc>
          <w:tcPr>
            <w:tcW w:w="3741" w:type="dxa"/>
          </w:tcPr>
          <w:p w14:paraId="4133CD85" w14:textId="2893B8ED" w:rsidR="037EB447" w:rsidRDefault="3A87E8D5" w:rsidP="037EB447">
            <w:pPr>
              <w:rPr>
                <w:sz w:val="22"/>
                <w:szCs w:val="22"/>
              </w:rPr>
            </w:pPr>
            <w:r w:rsidRPr="5731BADE">
              <w:rPr>
                <w:sz w:val="22"/>
                <w:szCs w:val="22"/>
              </w:rPr>
              <w:t>FALSE</w:t>
            </w:r>
          </w:p>
        </w:tc>
      </w:tr>
      <w:tr w:rsidR="037EB447" w14:paraId="126ECE1F" w14:textId="77777777" w:rsidTr="5731BADE">
        <w:tc>
          <w:tcPr>
            <w:tcW w:w="5325" w:type="dxa"/>
          </w:tcPr>
          <w:p w14:paraId="4A1483DC" w14:textId="38F812AE" w:rsidR="037EB447" w:rsidRDefault="3A87E8D5" w:rsidP="037EB447">
            <w:pPr>
              <w:rPr>
                <w:sz w:val="22"/>
                <w:szCs w:val="22"/>
              </w:rPr>
            </w:pPr>
            <w:proofErr w:type="spellStart"/>
            <w:r w:rsidRPr="5731BADE">
              <w:rPr>
                <w:sz w:val="22"/>
                <w:szCs w:val="22"/>
              </w:rPr>
              <w:t>includedCovariateIds</w:t>
            </w:r>
            <w:proofErr w:type="spellEnd"/>
          </w:p>
        </w:tc>
        <w:tc>
          <w:tcPr>
            <w:tcW w:w="3741" w:type="dxa"/>
          </w:tcPr>
          <w:p w14:paraId="0760A519" w14:textId="3045106C" w:rsidR="037EB447" w:rsidRDefault="3A87E8D5" w:rsidP="037EB447">
            <w:pPr>
              <w:rPr>
                <w:sz w:val="22"/>
                <w:szCs w:val="22"/>
              </w:rPr>
            </w:pPr>
            <w:r w:rsidRPr="5731BADE">
              <w:rPr>
                <w:sz w:val="22"/>
                <w:szCs w:val="22"/>
              </w:rPr>
              <w:t xml:space="preserve"> </w:t>
            </w:r>
          </w:p>
        </w:tc>
      </w:tr>
      <w:tr w:rsidR="037EB447" w14:paraId="2A6C7DC4" w14:textId="77777777" w:rsidTr="5731BADE">
        <w:tc>
          <w:tcPr>
            <w:tcW w:w="5325" w:type="dxa"/>
          </w:tcPr>
          <w:p w14:paraId="67AE3CCC" w14:textId="395FCB07" w:rsidR="037EB447" w:rsidRDefault="3A87E8D5" w:rsidP="037EB447">
            <w:pPr>
              <w:rPr>
                <w:sz w:val="22"/>
                <w:szCs w:val="22"/>
              </w:rPr>
            </w:pPr>
            <w:proofErr w:type="spellStart"/>
            <w:r w:rsidRPr="5731BADE">
              <w:rPr>
                <w:sz w:val="22"/>
                <w:szCs w:val="22"/>
              </w:rPr>
              <w:t>ConditionOccurrenceAnyTimePrior</w:t>
            </w:r>
            <w:proofErr w:type="spellEnd"/>
          </w:p>
        </w:tc>
        <w:tc>
          <w:tcPr>
            <w:tcW w:w="3741" w:type="dxa"/>
          </w:tcPr>
          <w:p w14:paraId="217AA60D" w14:textId="3EA64CAE" w:rsidR="037EB447" w:rsidRDefault="3A87E8D5" w:rsidP="037EB447">
            <w:pPr>
              <w:rPr>
                <w:sz w:val="22"/>
                <w:szCs w:val="22"/>
              </w:rPr>
            </w:pPr>
            <w:r w:rsidRPr="5731BADE">
              <w:rPr>
                <w:sz w:val="22"/>
                <w:szCs w:val="22"/>
              </w:rPr>
              <w:t>FALSE</w:t>
            </w:r>
          </w:p>
        </w:tc>
      </w:tr>
      <w:tr w:rsidR="037EB447" w14:paraId="6137D8B2" w14:textId="77777777" w:rsidTr="5731BADE">
        <w:tc>
          <w:tcPr>
            <w:tcW w:w="5325" w:type="dxa"/>
          </w:tcPr>
          <w:p w14:paraId="31CFA268" w14:textId="15FE9C29" w:rsidR="037EB447" w:rsidRDefault="3A87E8D5" w:rsidP="037EB447">
            <w:pPr>
              <w:rPr>
                <w:sz w:val="22"/>
                <w:szCs w:val="22"/>
              </w:rPr>
            </w:pPr>
            <w:proofErr w:type="spellStart"/>
            <w:r w:rsidRPr="5731BADE">
              <w:rPr>
                <w:sz w:val="22"/>
                <w:szCs w:val="22"/>
              </w:rPr>
              <w:t>DistinctConditionCountLongTerm</w:t>
            </w:r>
            <w:proofErr w:type="spellEnd"/>
          </w:p>
        </w:tc>
        <w:tc>
          <w:tcPr>
            <w:tcW w:w="3741" w:type="dxa"/>
          </w:tcPr>
          <w:p w14:paraId="46674AEF" w14:textId="5BE3CC4A" w:rsidR="037EB447" w:rsidRDefault="3A87E8D5" w:rsidP="037EB447">
            <w:pPr>
              <w:rPr>
                <w:sz w:val="22"/>
                <w:szCs w:val="22"/>
              </w:rPr>
            </w:pPr>
            <w:r w:rsidRPr="5731BADE">
              <w:rPr>
                <w:sz w:val="22"/>
                <w:szCs w:val="22"/>
              </w:rPr>
              <w:t>FALSE</w:t>
            </w:r>
          </w:p>
        </w:tc>
      </w:tr>
      <w:tr w:rsidR="037EB447" w14:paraId="2772D2D9" w14:textId="77777777" w:rsidTr="5731BADE">
        <w:tc>
          <w:tcPr>
            <w:tcW w:w="5325" w:type="dxa"/>
          </w:tcPr>
          <w:p w14:paraId="6595E343" w14:textId="643B09E2" w:rsidR="037EB447" w:rsidRDefault="3A87E8D5" w:rsidP="037EB447">
            <w:pPr>
              <w:rPr>
                <w:sz w:val="22"/>
                <w:szCs w:val="22"/>
              </w:rPr>
            </w:pPr>
            <w:proofErr w:type="spellStart"/>
            <w:r w:rsidRPr="5731BADE">
              <w:rPr>
                <w:sz w:val="22"/>
                <w:szCs w:val="22"/>
              </w:rPr>
              <w:t>MeasurementValueLongTerm</w:t>
            </w:r>
            <w:proofErr w:type="spellEnd"/>
          </w:p>
        </w:tc>
        <w:tc>
          <w:tcPr>
            <w:tcW w:w="3741" w:type="dxa"/>
          </w:tcPr>
          <w:p w14:paraId="701ABC57" w14:textId="58C35D4D" w:rsidR="037EB447" w:rsidRDefault="3A87E8D5" w:rsidP="037EB447">
            <w:pPr>
              <w:rPr>
                <w:sz w:val="22"/>
                <w:szCs w:val="22"/>
              </w:rPr>
            </w:pPr>
            <w:r w:rsidRPr="5731BADE">
              <w:rPr>
                <w:sz w:val="22"/>
                <w:szCs w:val="22"/>
              </w:rPr>
              <w:t>FALSE</w:t>
            </w:r>
          </w:p>
        </w:tc>
      </w:tr>
      <w:tr w:rsidR="037EB447" w14:paraId="5956463E" w14:textId="77777777" w:rsidTr="5731BADE">
        <w:tc>
          <w:tcPr>
            <w:tcW w:w="5325" w:type="dxa"/>
          </w:tcPr>
          <w:p w14:paraId="3CBDDF85" w14:textId="3AD39952" w:rsidR="037EB447" w:rsidRDefault="3A87E8D5" w:rsidP="037EB447">
            <w:pPr>
              <w:rPr>
                <w:sz w:val="22"/>
                <w:szCs w:val="22"/>
              </w:rPr>
            </w:pPr>
            <w:proofErr w:type="spellStart"/>
            <w:r w:rsidRPr="5731BADE">
              <w:rPr>
                <w:sz w:val="22"/>
                <w:szCs w:val="22"/>
              </w:rPr>
              <w:t>DrugEraShortTerm</w:t>
            </w:r>
            <w:proofErr w:type="spellEnd"/>
          </w:p>
        </w:tc>
        <w:tc>
          <w:tcPr>
            <w:tcW w:w="3741" w:type="dxa"/>
          </w:tcPr>
          <w:p w14:paraId="1D20BF8C" w14:textId="540A34A2" w:rsidR="037EB447" w:rsidRDefault="3A87E8D5" w:rsidP="037EB447">
            <w:pPr>
              <w:rPr>
                <w:sz w:val="22"/>
                <w:szCs w:val="22"/>
              </w:rPr>
            </w:pPr>
            <w:r w:rsidRPr="5731BADE">
              <w:rPr>
                <w:sz w:val="22"/>
                <w:szCs w:val="22"/>
              </w:rPr>
              <w:t>FALSE</w:t>
            </w:r>
          </w:p>
        </w:tc>
      </w:tr>
      <w:tr w:rsidR="037EB447" w14:paraId="13B886DC" w14:textId="77777777" w:rsidTr="5731BADE">
        <w:tc>
          <w:tcPr>
            <w:tcW w:w="5325" w:type="dxa"/>
          </w:tcPr>
          <w:p w14:paraId="22D04886" w14:textId="6A1718B3" w:rsidR="037EB447" w:rsidRDefault="3A87E8D5" w:rsidP="037EB447">
            <w:pPr>
              <w:rPr>
                <w:sz w:val="22"/>
                <w:szCs w:val="22"/>
              </w:rPr>
            </w:pPr>
            <w:proofErr w:type="spellStart"/>
            <w:r w:rsidRPr="5731BADE">
              <w:rPr>
                <w:sz w:val="22"/>
                <w:szCs w:val="22"/>
              </w:rPr>
              <w:t>DrugGroupEraAnyTimePrior</w:t>
            </w:r>
            <w:proofErr w:type="spellEnd"/>
          </w:p>
        </w:tc>
        <w:tc>
          <w:tcPr>
            <w:tcW w:w="3741" w:type="dxa"/>
          </w:tcPr>
          <w:p w14:paraId="53C96113" w14:textId="1CFCF2DF" w:rsidR="037EB447" w:rsidRDefault="3A87E8D5" w:rsidP="037EB447">
            <w:pPr>
              <w:rPr>
                <w:sz w:val="22"/>
                <w:szCs w:val="22"/>
              </w:rPr>
            </w:pPr>
            <w:r w:rsidRPr="5731BADE">
              <w:rPr>
                <w:sz w:val="22"/>
                <w:szCs w:val="22"/>
              </w:rPr>
              <w:t>FALSE</w:t>
            </w:r>
          </w:p>
        </w:tc>
      </w:tr>
      <w:tr w:rsidR="037EB447" w14:paraId="1F5CF2AC" w14:textId="77777777" w:rsidTr="5731BADE">
        <w:tc>
          <w:tcPr>
            <w:tcW w:w="5325" w:type="dxa"/>
          </w:tcPr>
          <w:p w14:paraId="10CBD205" w14:textId="097CAC66" w:rsidR="037EB447" w:rsidRDefault="3A87E8D5" w:rsidP="037EB447">
            <w:pPr>
              <w:rPr>
                <w:sz w:val="22"/>
                <w:szCs w:val="22"/>
              </w:rPr>
            </w:pPr>
            <w:proofErr w:type="spellStart"/>
            <w:r w:rsidRPr="5731BADE">
              <w:rPr>
                <w:sz w:val="22"/>
                <w:szCs w:val="22"/>
              </w:rPr>
              <w:t>DrugEraOverlapping</w:t>
            </w:r>
            <w:proofErr w:type="spellEnd"/>
          </w:p>
        </w:tc>
        <w:tc>
          <w:tcPr>
            <w:tcW w:w="3741" w:type="dxa"/>
          </w:tcPr>
          <w:p w14:paraId="51D51521" w14:textId="50E10332" w:rsidR="037EB447" w:rsidRDefault="3A87E8D5" w:rsidP="037EB447">
            <w:pPr>
              <w:rPr>
                <w:sz w:val="22"/>
                <w:szCs w:val="22"/>
              </w:rPr>
            </w:pPr>
            <w:r w:rsidRPr="5731BADE">
              <w:rPr>
                <w:sz w:val="22"/>
                <w:szCs w:val="22"/>
              </w:rPr>
              <w:t>FALSE</w:t>
            </w:r>
          </w:p>
        </w:tc>
      </w:tr>
      <w:tr w:rsidR="037EB447" w14:paraId="10975739" w14:textId="77777777" w:rsidTr="5731BADE">
        <w:tc>
          <w:tcPr>
            <w:tcW w:w="5325" w:type="dxa"/>
          </w:tcPr>
          <w:p w14:paraId="3923B3E6" w14:textId="65468BFA" w:rsidR="037EB447" w:rsidRDefault="3A87E8D5" w:rsidP="037EB447">
            <w:pPr>
              <w:rPr>
                <w:sz w:val="22"/>
                <w:szCs w:val="22"/>
              </w:rPr>
            </w:pPr>
            <w:proofErr w:type="spellStart"/>
            <w:r w:rsidRPr="5731BADE">
              <w:rPr>
                <w:sz w:val="22"/>
                <w:szCs w:val="22"/>
              </w:rPr>
              <w:t>ConditionOccurrencePrimaryInpatientAnyTimePrior</w:t>
            </w:r>
            <w:proofErr w:type="spellEnd"/>
          </w:p>
        </w:tc>
        <w:tc>
          <w:tcPr>
            <w:tcW w:w="3741" w:type="dxa"/>
          </w:tcPr>
          <w:p w14:paraId="539E390A" w14:textId="14CB7052" w:rsidR="037EB447" w:rsidRDefault="3A87E8D5" w:rsidP="037EB447">
            <w:pPr>
              <w:rPr>
                <w:sz w:val="22"/>
                <w:szCs w:val="22"/>
              </w:rPr>
            </w:pPr>
            <w:r w:rsidRPr="5731BADE">
              <w:rPr>
                <w:sz w:val="22"/>
                <w:szCs w:val="22"/>
              </w:rPr>
              <w:t>FALSE</w:t>
            </w:r>
          </w:p>
        </w:tc>
      </w:tr>
      <w:tr w:rsidR="037EB447" w14:paraId="0BF6A609" w14:textId="77777777" w:rsidTr="5731BADE">
        <w:tc>
          <w:tcPr>
            <w:tcW w:w="5325" w:type="dxa"/>
          </w:tcPr>
          <w:p w14:paraId="0AE0605C" w14:textId="71469CDE" w:rsidR="037EB447" w:rsidRDefault="3A87E8D5" w:rsidP="037EB447">
            <w:pPr>
              <w:rPr>
                <w:sz w:val="22"/>
                <w:szCs w:val="22"/>
              </w:rPr>
            </w:pPr>
            <w:proofErr w:type="spellStart"/>
            <w:r w:rsidRPr="5731BADE">
              <w:rPr>
                <w:sz w:val="22"/>
                <w:szCs w:val="22"/>
              </w:rPr>
              <w:t>ConditionEraMediumTerm</w:t>
            </w:r>
            <w:proofErr w:type="spellEnd"/>
          </w:p>
        </w:tc>
        <w:tc>
          <w:tcPr>
            <w:tcW w:w="3741" w:type="dxa"/>
          </w:tcPr>
          <w:p w14:paraId="4F1D8193" w14:textId="573623FC" w:rsidR="037EB447" w:rsidRDefault="3A87E8D5" w:rsidP="037EB447">
            <w:pPr>
              <w:rPr>
                <w:sz w:val="22"/>
                <w:szCs w:val="22"/>
              </w:rPr>
            </w:pPr>
            <w:r w:rsidRPr="5731BADE">
              <w:rPr>
                <w:sz w:val="22"/>
                <w:szCs w:val="22"/>
              </w:rPr>
              <w:t>FALSE</w:t>
            </w:r>
          </w:p>
        </w:tc>
      </w:tr>
      <w:tr w:rsidR="037EB447" w14:paraId="4AF089A3" w14:textId="77777777" w:rsidTr="5731BADE">
        <w:tc>
          <w:tcPr>
            <w:tcW w:w="5325" w:type="dxa"/>
          </w:tcPr>
          <w:p w14:paraId="3EEE927C" w14:textId="14E827E2" w:rsidR="037EB447" w:rsidRDefault="3A87E8D5" w:rsidP="037EB447">
            <w:pPr>
              <w:rPr>
                <w:sz w:val="22"/>
                <w:szCs w:val="22"/>
              </w:rPr>
            </w:pPr>
            <w:proofErr w:type="spellStart"/>
            <w:r w:rsidRPr="5731BADE">
              <w:rPr>
                <w:sz w:val="22"/>
                <w:szCs w:val="22"/>
              </w:rPr>
              <w:t>ConditionEraOverlapping</w:t>
            </w:r>
            <w:proofErr w:type="spellEnd"/>
          </w:p>
        </w:tc>
        <w:tc>
          <w:tcPr>
            <w:tcW w:w="3741" w:type="dxa"/>
          </w:tcPr>
          <w:p w14:paraId="1F3995D0" w14:textId="1B871752" w:rsidR="037EB447" w:rsidRDefault="3A87E8D5" w:rsidP="037EB447">
            <w:pPr>
              <w:rPr>
                <w:sz w:val="22"/>
                <w:szCs w:val="22"/>
              </w:rPr>
            </w:pPr>
            <w:r w:rsidRPr="5731BADE">
              <w:rPr>
                <w:sz w:val="22"/>
                <w:szCs w:val="22"/>
              </w:rPr>
              <w:t>FALSE</w:t>
            </w:r>
          </w:p>
        </w:tc>
      </w:tr>
      <w:tr w:rsidR="037EB447" w14:paraId="37F6C1EE" w14:textId="77777777" w:rsidTr="5731BADE">
        <w:tc>
          <w:tcPr>
            <w:tcW w:w="5325" w:type="dxa"/>
          </w:tcPr>
          <w:p w14:paraId="6F7271DF" w14:textId="6EA74425" w:rsidR="037EB447" w:rsidRDefault="3A87E8D5" w:rsidP="037EB447">
            <w:pPr>
              <w:rPr>
                <w:sz w:val="22"/>
                <w:szCs w:val="22"/>
              </w:rPr>
            </w:pPr>
            <w:proofErr w:type="spellStart"/>
            <w:r w:rsidRPr="5731BADE">
              <w:rPr>
                <w:sz w:val="22"/>
                <w:szCs w:val="22"/>
              </w:rPr>
              <w:t>ConditionEraStartShortTerm</w:t>
            </w:r>
            <w:proofErr w:type="spellEnd"/>
          </w:p>
        </w:tc>
        <w:tc>
          <w:tcPr>
            <w:tcW w:w="3741" w:type="dxa"/>
          </w:tcPr>
          <w:p w14:paraId="4408D92E" w14:textId="1141CF2F" w:rsidR="037EB447" w:rsidRDefault="3A87E8D5" w:rsidP="037EB447">
            <w:pPr>
              <w:rPr>
                <w:sz w:val="22"/>
                <w:szCs w:val="22"/>
              </w:rPr>
            </w:pPr>
            <w:r w:rsidRPr="5731BADE">
              <w:rPr>
                <w:sz w:val="22"/>
                <w:szCs w:val="22"/>
              </w:rPr>
              <w:t>FALSE</w:t>
            </w:r>
          </w:p>
        </w:tc>
      </w:tr>
      <w:tr w:rsidR="037EB447" w14:paraId="7831850A" w14:textId="77777777" w:rsidTr="5731BADE">
        <w:tc>
          <w:tcPr>
            <w:tcW w:w="5325" w:type="dxa"/>
          </w:tcPr>
          <w:p w14:paraId="41E67727" w14:textId="0FB03A2C" w:rsidR="037EB447" w:rsidRDefault="3A87E8D5" w:rsidP="037EB447">
            <w:pPr>
              <w:rPr>
                <w:sz w:val="22"/>
                <w:szCs w:val="22"/>
              </w:rPr>
            </w:pPr>
            <w:proofErr w:type="spellStart"/>
            <w:r w:rsidRPr="5731BADE">
              <w:rPr>
                <w:sz w:val="22"/>
                <w:szCs w:val="22"/>
              </w:rPr>
              <w:t>ObservationAnyTimePrior</w:t>
            </w:r>
            <w:proofErr w:type="spellEnd"/>
          </w:p>
        </w:tc>
        <w:tc>
          <w:tcPr>
            <w:tcW w:w="3741" w:type="dxa"/>
          </w:tcPr>
          <w:p w14:paraId="497AB1FC" w14:textId="196C9B84" w:rsidR="037EB447" w:rsidRDefault="3A87E8D5" w:rsidP="037EB447">
            <w:pPr>
              <w:rPr>
                <w:sz w:val="22"/>
                <w:szCs w:val="22"/>
              </w:rPr>
            </w:pPr>
            <w:r w:rsidRPr="5731BADE">
              <w:rPr>
                <w:sz w:val="22"/>
                <w:szCs w:val="22"/>
              </w:rPr>
              <w:t>FALSE</w:t>
            </w:r>
          </w:p>
        </w:tc>
      </w:tr>
      <w:tr w:rsidR="037EB447" w14:paraId="5ABEC82B" w14:textId="77777777" w:rsidTr="5731BADE">
        <w:tc>
          <w:tcPr>
            <w:tcW w:w="5325" w:type="dxa"/>
          </w:tcPr>
          <w:p w14:paraId="536D04B1" w14:textId="627504F8" w:rsidR="037EB447" w:rsidRDefault="3A87E8D5" w:rsidP="037EB447">
            <w:pPr>
              <w:rPr>
                <w:sz w:val="22"/>
                <w:szCs w:val="22"/>
              </w:rPr>
            </w:pPr>
            <w:proofErr w:type="spellStart"/>
            <w:r w:rsidRPr="5731BADE">
              <w:rPr>
                <w:sz w:val="22"/>
                <w:szCs w:val="22"/>
              </w:rPr>
              <w:t>VisitConceptCountShortTerm</w:t>
            </w:r>
            <w:proofErr w:type="spellEnd"/>
          </w:p>
        </w:tc>
        <w:tc>
          <w:tcPr>
            <w:tcW w:w="3741" w:type="dxa"/>
          </w:tcPr>
          <w:p w14:paraId="1BCB0041" w14:textId="1381F7EB" w:rsidR="037EB447" w:rsidRDefault="3A87E8D5" w:rsidP="037EB447">
            <w:pPr>
              <w:rPr>
                <w:sz w:val="22"/>
                <w:szCs w:val="22"/>
              </w:rPr>
            </w:pPr>
            <w:r w:rsidRPr="5731BADE">
              <w:rPr>
                <w:sz w:val="22"/>
                <w:szCs w:val="22"/>
              </w:rPr>
              <w:t>FALSE</w:t>
            </w:r>
          </w:p>
        </w:tc>
      </w:tr>
      <w:tr w:rsidR="037EB447" w14:paraId="561CC1E9" w14:textId="77777777" w:rsidTr="5731BADE">
        <w:tc>
          <w:tcPr>
            <w:tcW w:w="5325" w:type="dxa"/>
          </w:tcPr>
          <w:p w14:paraId="7C5F8B79" w14:textId="43B1B7A4" w:rsidR="037EB447" w:rsidRDefault="3A87E8D5" w:rsidP="037EB447">
            <w:pPr>
              <w:rPr>
                <w:sz w:val="22"/>
                <w:szCs w:val="22"/>
              </w:rPr>
            </w:pPr>
            <w:proofErr w:type="spellStart"/>
            <w:r w:rsidRPr="5731BADE">
              <w:rPr>
                <w:sz w:val="22"/>
                <w:szCs w:val="22"/>
              </w:rPr>
              <w:t>DemographicsEthnicity</w:t>
            </w:r>
            <w:proofErr w:type="spellEnd"/>
          </w:p>
        </w:tc>
        <w:tc>
          <w:tcPr>
            <w:tcW w:w="3741" w:type="dxa"/>
          </w:tcPr>
          <w:p w14:paraId="45FC34EE" w14:textId="37DC0C66" w:rsidR="037EB447" w:rsidRDefault="3A87E8D5" w:rsidP="037EB447">
            <w:pPr>
              <w:rPr>
                <w:sz w:val="22"/>
                <w:szCs w:val="22"/>
              </w:rPr>
            </w:pPr>
            <w:r w:rsidRPr="5731BADE">
              <w:rPr>
                <w:sz w:val="22"/>
                <w:szCs w:val="22"/>
              </w:rPr>
              <w:t>FALSE</w:t>
            </w:r>
          </w:p>
        </w:tc>
      </w:tr>
      <w:tr w:rsidR="037EB447" w14:paraId="6F3480C7" w14:textId="77777777" w:rsidTr="5731BADE">
        <w:tc>
          <w:tcPr>
            <w:tcW w:w="5325" w:type="dxa"/>
          </w:tcPr>
          <w:p w14:paraId="7E0F0C40" w14:textId="3F39FDD7" w:rsidR="037EB447" w:rsidRDefault="3A87E8D5" w:rsidP="037EB447">
            <w:pPr>
              <w:rPr>
                <w:sz w:val="22"/>
                <w:szCs w:val="22"/>
              </w:rPr>
            </w:pPr>
            <w:proofErr w:type="spellStart"/>
            <w:r w:rsidRPr="5731BADE">
              <w:rPr>
                <w:sz w:val="22"/>
                <w:szCs w:val="22"/>
              </w:rPr>
              <w:t>DistinctIngredientCountLongTerm</w:t>
            </w:r>
            <w:proofErr w:type="spellEnd"/>
          </w:p>
        </w:tc>
        <w:tc>
          <w:tcPr>
            <w:tcW w:w="3741" w:type="dxa"/>
          </w:tcPr>
          <w:p w14:paraId="6B903128" w14:textId="45679BB5" w:rsidR="037EB447" w:rsidRDefault="3A87E8D5" w:rsidP="037EB447">
            <w:pPr>
              <w:rPr>
                <w:sz w:val="22"/>
                <w:szCs w:val="22"/>
              </w:rPr>
            </w:pPr>
            <w:r w:rsidRPr="5731BADE">
              <w:rPr>
                <w:sz w:val="22"/>
                <w:szCs w:val="22"/>
              </w:rPr>
              <w:t>FALSE</w:t>
            </w:r>
          </w:p>
        </w:tc>
      </w:tr>
      <w:tr w:rsidR="037EB447" w14:paraId="34F5171C" w14:textId="77777777" w:rsidTr="5731BADE">
        <w:tc>
          <w:tcPr>
            <w:tcW w:w="5325" w:type="dxa"/>
          </w:tcPr>
          <w:p w14:paraId="2851D58B" w14:textId="497CB15A" w:rsidR="037EB447" w:rsidRDefault="3A87E8D5" w:rsidP="037EB447">
            <w:pPr>
              <w:rPr>
                <w:sz w:val="22"/>
                <w:szCs w:val="22"/>
              </w:rPr>
            </w:pPr>
            <w:proofErr w:type="spellStart"/>
            <w:r w:rsidRPr="5731BADE">
              <w:rPr>
                <w:sz w:val="22"/>
                <w:szCs w:val="22"/>
              </w:rPr>
              <w:t>ConditionOccurrencePrimaryInpatientShortTerm</w:t>
            </w:r>
            <w:proofErr w:type="spellEnd"/>
          </w:p>
        </w:tc>
        <w:tc>
          <w:tcPr>
            <w:tcW w:w="3741" w:type="dxa"/>
          </w:tcPr>
          <w:p w14:paraId="3F171267" w14:textId="33CCDC13" w:rsidR="037EB447" w:rsidRDefault="3A87E8D5" w:rsidP="037EB447">
            <w:pPr>
              <w:rPr>
                <w:sz w:val="22"/>
                <w:szCs w:val="22"/>
              </w:rPr>
            </w:pPr>
            <w:r w:rsidRPr="5731BADE">
              <w:rPr>
                <w:sz w:val="22"/>
                <w:szCs w:val="22"/>
              </w:rPr>
              <w:t>FALSE</w:t>
            </w:r>
          </w:p>
        </w:tc>
      </w:tr>
      <w:tr w:rsidR="037EB447" w14:paraId="612E5176" w14:textId="77777777" w:rsidTr="5731BADE">
        <w:tc>
          <w:tcPr>
            <w:tcW w:w="5325" w:type="dxa"/>
          </w:tcPr>
          <w:p w14:paraId="60D3CA3E" w14:textId="0E8D7624" w:rsidR="037EB447" w:rsidRDefault="3A87E8D5" w:rsidP="037EB447">
            <w:pPr>
              <w:rPr>
                <w:sz w:val="22"/>
                <w:szCs w:val="22"/>
              </w:rPr>
            </w:pPr>
            <w:proofErr w:type="spellStart"/>
            <w:r w:rsidRPr="5731BADE">
              <w:rPr>
                <w:sz w:val="22"/>
                <w:szCs w:val="22"/>
              </w:rPr>
              <w:t>DemographicsAgeGroup</w:t>
            </w:r>
            <w:proofErr w:type="spellEnd"/>
          </w:p>
        </w:tc>
        <w:tc>
          <w:tcPr>
            <w:tcW w:w="3741" w:type="dxa"/>
          </w:tcPr>
          <w:p w14:paraId="5880548E" w14:textId="4F30753C" w:rsidR="037EB447" w:rsidRDefault="3A87E8D5" w:rsidP="037EB447">
            <w:pPr>
              <w:rPr>
                <w:sz w:val="22"/>
                <w:szCs w:val="22"/>
              </w:rPr>
            </w:pPr>
            <w:r w:rsidRPr="5731BADE">
              <w:rPr>
                <w:sz w:val="22"/>
                <w:szCs w:val="22"/>
              </w:rPr>
              <w:t>TRUE</w:t>
            </w:r>
          </w:p>
        </w:tc>
      </w:tr>
      <w:tr w:rsidR="037EB447" w14:paraId="032421AE" w14:textId="77777777" w:rsidTr="5731BADE">
        <w:tc>
          <w:tcPr>
            <w:tcW w:w="5325" w:type="dxa"/>
          </w:tcPr>
          <w:p w14:paraId="45DB6E30" w14:textId="0E3F88BD" w:rsidR="037EB447" w:rsidRDefault="3A87E8D5" w:rsidP="037EB447">
            <w:pPr>
              <w:rPr>
                <w:sz w:val="22"/>
                <w:szCs w:val="22"/>
              </w:rPr>
            </w:pPr>
            <w:proofErr w:type="spellStart"/>
            <w:r w:rsidRPr="5731BADE">
              <w:rPr>
                <w:sz w:val="22"/>
                <w:szCs w:val="22"/>
              </w:rPr>
              <w:t>DistinctProcedureCountShortTerm</w:t>
            </w:r>
            <w:proofErr w:type="spellEnd"/>
          </w:p>
        </w:tc>
        <w:tc>
          <w:tcPr>
            <w:tcW w:w="3741" w:type="dxa"/>
          </w:tcPr>
          <w:p w14:paraId="605B199F" w14:textId="2E70F08C" w:rsidR="037EB447" w:rsidRDefault="3A87E8D5" w:rsidP="037EB447">
            <w:pPr>
              <w:rPr>
                <w:sz w:val="22"/>
                <w:szCs w:val="22"/>
              </w:rPr>
            </w:pPr>
            <w:r w:rsidRPr="5731BADE">
              <w:rPr>
                <w:sz w:val="22"/>
                <w:szCs w:val="22"/>
              </w:rPr>
              <w:t>FALSE</w:t>
            </w:r>
          </w:p>
        </w:tc>
      </w:tr>
      <w:tr w:rsidR="037EB447" w14:paraId="1643B4E9" w14:textId="77777777" w:rsidTr="5731BADE">
        <w:tc>
          <w:tcPr>
            <w:tcW w:w="5325" w:type="dxa"/>
          </w:tcPr>
          <w:p w14:paraId="54FDC105" w14:textId="2AD7DD86" w:rsidR="037EB447" w:rsidRDefault="3A87E8D5" w:rsidP="037EB447">
            <w:pPr>
              <w:rPr>
                <w:sz w:val="22"/>
                <w:szCs w:val="22"/>
              </w:rPr>
            </w:pPr>
            <w:proofErr w:type="spellStart"/>
            <w:r w:rsidRPr="5731BADE">
              <w:rPr>
                <w:sz w:val="22"/>
                <w:szCs w:val="22"/>
              </w:rPr>
              <w:t>DistinctObservationCountMediumTerm</w:t>
            </w:r>
            <w:proofErr w:type="spellEnd"/>
          </w:p>
        </w:tc>
        <w:tc>
          <w:tcPr>
            <w:tcW w:w="3741" w:type="dxa"/>
          </w:tcPr>
          <w:p w14:paraId="2F9B8592" w14:textId="7CDF4B91" w:rsidR="037EB447" w:rsidRDefault="3A87E8D5" w:rsidP="037EB447">
            <w:pPr>
              <w:rPr>
                <w:sz w:val="22"/>
                <w:szCs w:val="22"/>
              </w:rPr>
            </w:pPr>
            <w:r w:rsidRPr="5731BADE">
              <w:rPr>
                <w:sz w:val="22"/>
                <w:szCs w:val="22"/>
              </w:rPr>
              <w:t>FALSE</w:t>
            </w:r>
          </w:p>
        </w:tc>
      </w:tr>
      <w:tr w:rsidR="037EB447" w14:paraId="45A5ADA1" w14:textId="77777777" w:rsidTr="5731BADE">
        <w:tc>
          <w:tcPr>
            <w:tcW w:w="5325" w:type="dxa"/>
          </w:tcPr>
          <w:p w14:paraId="30DBA911" w14:textId="1255C9E8" w:rsidR="037EB447" w:rsidRDefault="3A87E8D5" w:rsidP="037EB447">
            <w:pPr>
              <w:rPr>
                <w:sz w:val="22"/>
                <w:szCs w:val="22"/>
              </w:rPr>
            </w:pPr>
            <w:proofErr w:type="spellStart"/>
            <w:r w:rsidRPr="5731BADE">
              <w:rPr>
                <w:sz w:val="22"/>
                <w:szCs w:val="22"/>
              </w:rPr>
              <w:t>includedCovariateConceptIds</w:t>
            </w:r>
            <w:proofErr w:type="spellEnd"/>
          </w:p>
        </w:tc>
        <w:tc>
          <w:tcPr>
            <w:tcW w:w="3741" w:type="dxa"/>
          </w:tcPr>
          <w:p w14:paraId="242CE57A" w14:textId="2909CA34" w:rsidR="037EB447" w:rsidRDefault="3A87E8D5" w:rsidP="037EB447">
            <w:pPr>
              <w:rPr>
                <w:sz w:val="22"/>
                <w:szCs w:val="22"/>
              </w:rPr>
            </w:pPr>
            <w:r w:rsidRPr="5731BADE">
              <w:rPr>
                <w:sz w:val="22"/>
                <w:szCs w:val="22"/>
              </w:rPr>
              <w:t xml:space="preserve"> </w:t>
            </w:r>
          </w:p>
        </w:tc>
      </w:tr>
      <w:tr w:rsidR="037EB447" w14:paraId="036D88A2" w14:textId="77777777" w:rsidTr="5731BADE">
        <w:tc>
          <w:tcPr>
            <w:tcW w:w="5325" w:type="dxa"/>
          </w:tcPr>
          <w:p w14:paraId="7DC2665B" w14:textId="7BE1B181" w:rsidR="037EB447" w:rsidRDefault="3A87E8D5" w:rsidP="037EB447">
            <w:pPr>
              <w:rPr>
                <w:sz w:val="22"/>
                <w:szCs w:val="22"/>
              </w:rPr>
            </w:pPr>
            <w:proofErr w:type="spellStart"/>
            <w:r w:rsidRPr="5731BADE">
              <w:rPr>
                <w:sz w:val="22"/>
                <w:szCs w:val="22"/>
              </w:rPr>
              <w:t>DrugGroupEraStartShortTerm</w:t>
            </w:r>
            <w:proofErr w:type="spellEnd"/>
          </w:p>
        </w:tc>
        <w:tc>
          <w:tcPr>
            <w:tcW w:w="3741" w:type="dxa"/>
          </w:tcPr>
          <w:p w14:paraId="316C7FEA" w14:textId="3A50919A" w:rsidR="037EB447" w:rsidRDefault="3A87E8D5" w:rsidP="037EB447">
            <w:pPr>
              <w:rPr>
                <w:sz w:val="22"/>
                <w:szCs w:val="22"/>
              </w:rPr>
            </w:pPr>
            <w:r w:rsidRPr="5731BADE">
              <w:rPr>
                <w:sz w:val="22"/>
                <w:szCs w:val="22"/>
              </w:rPr>
              <w:t>FALSE</w:t>
            </w:r>
          </w:p>
        </w:tc>
      </w:tr>
      <w:tr w:rsidR="037EB447" w14:paraId="5BF7A43A" w14:textId="77777777" w:rsidTr="5731BADE">
        <w:tc>
          <w:tcPr>
            <w:tcW w:w="5325" w:type="dxa"/>
          </w:tcPr>
          <w:p w14:paraId="34F4DA10" w14:textId="7EF88E26" w:rsidR="037EB447" w:rsidRDefault="3A87E8D5" w:rsidP="037EB447">
            <w:pPr>
              <w:rPr>
                <w:sz w:val="22"/>
                <w:szCs w:val="22"/>
              </w:rPr>
            </w:pPr>
            <w:proofErr w:type="spellStart"/>
            <w:r w:rsidRPr="5731BADE">
              <w:rPr>
                <w:sz w:val="22"/>
                <w:szCs w:val="22"/>
              </w:rPr>
              <w:t>addDescendantsToExclude</w:t>
            </w:r>
            <w:proofErr w:type="spellEnd"/>
          </w:p>
        </w:tc>
        <w:tc>
          <w:tcPr>
            <w:tcW w:w="3741" w:type="dxa"/>
          </w:tcPr>
          <w:p w14:paraId="48FB3FE0" w14:textId="4348EF52" w:rsidR="037EB447" w:rsidRDefault="3A87E8D5" w:rsidP="037EB447">
            <w:pPr>
              <w:rPr>
                <w:sz w:val="22"/>
                <w:szCs w:val="22"/>
              </w:rPr>
            </w:pPr>
            <w:r w:rsidRPr="5731BADE">
              <w:rPr>
                <w:sz w:val="22"/>
                <w:szCs w:val="22"/>
              </w:rPr>
              <w:t>FALSE</w:t>
            </w:r>
          </w:p>
        </w:tc>
      </w:tr>
      <w:tr w:rsidR="037EB447" w14:paraId="43E27E37" w14:textId="77777777" w:rsidTr="5731BADE">
        <w:tc>
          <w:tcPr>
            <w:tcW w:w="5325" w:type="dxa"/>
          </w:tcPr>
          <w:p w14:paraId="770FAC9A" w14:textId="54B061AC" w:rsidR="037EB447" w:rsidRDefault="3A87E8D5" w:rsidP="037EB447">
            <w:pPr>
              <w:rPr>
                <w:sz w:val="22"/>
                <w:szCs w:val="22"/>
              </w:rPr>
            </w:pPr>
            <w:proofErr w:type="spellStart"/>
            <w:r w:rsidRPr="5731BADE">
              <w:rPr>
                <w:sz w:val="22"/>
                <w:szCs w:val="22"/>
              </w:rPr>
              <w:t>DrugEraLongTerm</w:t>
            </w:r>
            <w:proofErr w:type="spellEnd"/>
          </w:p>
        </w:tc>
        <w:tc>
          <w:tcPr>
            <w:tcW w:w="3741" w:type="dxa"/>
          </w:tcPr>
          <w:p w14:paraId="4D19615B" w14:textId="01614B7F" w:rsidR="037EB447" w:rsidRDefault="3A87E8D5" w:rsidP="037EB447">
            <w:pPr>
              <w:rPr>
                <w:sz w:val="22"/>
                <w:szCs w:val="22"/>
              </w:rPr>
            </w:pPr>
            <w:r w:rsidRPr="5731BADE">
              <w:rPr>
                <w:sz w:val="22"/>
                <w:szCs w:val="22"/>
              </w:rPr>
              <w:t>FALSE</w:t>
            </w:r>
          </w:p>
        </w:tc>
      </w:tr>
      <w:tr w:rsidR="037EB447" w14:paraId="7799C0DF" w14:textId="77777777" w:rsidTr="5731BADE">
        <w:tc>
          <w:tcPr>
            <w:tcW w:w="5325" w:type="dxa"/>
          </w:tcPr>
          <w:p w14:paraId="32402152" w14:textId="12685780" w:rsidR="037EB447" w:rsidRDefault="3A87E8D5" w:rsidP="037EB447">
            <w:pPr>
              <w:rPr>
                <w:sz w:val="22"/>
                <w:szCs w:val="22"/>
              </w:rPr>
            </w:pPr>
            <w:proofErr w:type="spellStart"/>
            <w:r w:rsidRPr="5731BADE">
              <w:rPr>
                <w:sz w:val="22"/>
                <w:szCs w:val="22"/>
              </w:rPr>
              <w:t>DistinctConditionCountShortTerm</w:t>
            </w:r>
            <w:proofErr w:type="spellEnd"/>
          </w:p>
        </w:tc>
        <w:tc>
          <w:tcPr>
            <w:tcW w:w="3741" w:type="dxa"/>
          </w:tcPr>
          <w:p w14:paraId="258C367F" w14:textId="763F2472" w:rsidR="037EB447" w:rsidRDefault="3A87E8D5" w:rsidP="037EB447">
            <w:pPr>
              <w:rPr>
                <w:sz w:val="22"/>
                <w:szCs w:val="22"/>
              </w:rPr>
            </w:pPr>
            <w:r w:rsidRPr="5731BADE">
              <w:rPr>
                <w:sz w:val="22"/>
                <w:szCs w:val="22"/>
              </w:rPr>
              <w:t>FALSE</w:t>
            </w:r>
          </w:p>
        </w:tc>
      </w:tr>
      <w:tr w:rsidR="037EB447" w14:paraId="790C669A" w14:textId="77777777" w:rsidTr="5731BADE">
        <w:tc>
          <w:tcPr>
            <w:tcW w:w="5325" w:type="dxa"/>
          </w:tcPr>
          <w:p w14:paraId="2EF2D804" w14:textId="674F55DA" w:rsidR="037EB447" w:rsidRDefault="3A87E8D5" w:rsidP="037EB447">
            <w:pPr>
              <w:rPr>
                <w:sz w:val="22"/>
                <w:szCs w:val="22"/>
              </w:rPr>
            </w:pPr>
            <w:proofErr w:type="spellStart"/>
            <w:r w:rsidRPr="5731BADE">
              <w:rPr>
                <w:sz w:val="22"/>
                <w:szCs w:val="22"/>
              </w:rPr>
              <w:t>ConditionGroupEraShortTerm</w:t>
            </w:r>
            <w:proofErr w:type="spellEnd"/>
          </w:p>
        </w:tc>
        <w:tc>
          <w:tcPr>
            <w:tcW w:w="3741" w:type="dxa"/>
          </w:tcPr>
          <w:p w14:paraId="296A355B" w14:textId="2B9BD164" w:rsidR="037EB447" w:rsidRDefault="3A87E8D5" w:rsidP="037EB447">
            <w:pPr>
              <w:rPr>
                <w:sz w:val="22"/>
                <w:szCs w:val="22"/>
              </w:rPr>
            </w:pPr>
            <w:r w:rsidRPr="5731BADE">
              <w:rPr>
                <w:sz w:val="22"/>
                <w:szCs w:val="22"/>
              </w:rPr>
              <w:t>FALSE</w:t>
            </w:r>
          </w:p>
        </w:tc>
      </w:tr>
      <w:tr w:rsidR="037EB447" w14:paraId="0E55FD02" w14:textId="77777777" w:rsidTr="5731BADE">
        <w:tc>
          <w:tcPr>
            <w:tcW w:w="5325" w:type="dxa"/>
          </w:tcPr>
          <w:p w14:paraId="16628BF5" w14:textId="5E8F486B" w:rsidR="037EB447" w:rsidRDefault="3A87E8D5" w:rsidP="037EB447">
            <w:pPr>
              <w:rPr>
                <w:sz w:val="22"/>
                <w:szCs w:val="22"/>
              </w:rPr>
            </w:pPr>
            <w:proofErr w:type="spellStart"/>
            <w:r w:rsidRPr="5731BADE">
              <w:rPr>
                <w:sz w:val="22"/>
                <w:szCs w:val="22"/>
              </w:rPr>
              <w:t>ConditionEraStartMediumTerm</w:t>
            </w:r>
            <w:proofErr w:type="spellEnd"/>
          </w:p>
        </w:tc>
        <w:tc>
          <w:tcPr>
            <w:tcW w:w="3741" w:type="dxa"/>
          </w:tcPr>
          <w:p w14:paraId="5F6A66C4" w14:textId="10EA3C5A" w:rsidR="037EB447" w:rsidRDefault="3A87E8D5" w:rsidP="037EB447">
            <w:pPr>
              <w:rPr>
                <w:sz w:val="22"/>
                <w:szCs w:val="22"/>
              </w:rPr>
            </w:pPr>
            <w:r w:rsidRPr="5731BADE">
              <w:rPr>
                <w:sz w:val="22"/>
                <w:szCs w:val="22"/>
              </w:rPr>
              <w:t>FALSE</w:t>
            </w:r>
          </w:p>
        </w:tc>
      </w:tr>
      <w:tr w:rsidR="037EB447" w14:paraId="19F44CDE" w14:textId="77777777" w:rsidTr="5731BADE">
        <w:tc>
          <w:tcPr>
            <w:tcW w:w="5325" w:type="dxa"/>
          </w:tcPr>
          <w:p w14:paraId="2887AD9A" w14:textId="553F8C51" w:rsidR="037EB447" w:rsidRDefault="3A87E8D5" w:rsidP="037EB447">
            <w:pPr>
              <w:rPr>
                <w:sz w:val="22"/>
                <w:szCs w:val="22"/>
              </w:rPr>
            </w:pPr>
            <w:proofErr w:type="spellStart"/>
            <w:r w:rsidRPr="5731BADE">
              <w:rPr>
                <w:sz w:val="22"/>
                <w:szCs w:val="22"/>
              </w:rPr>
              <w:t>VisitCountLongTerm</w:t>
            </w:r>
            <w:proofErr w:type="spellEnd"/>
          </w:p>
        </w:tc>
        <w:tc>
          <w:tcPr>
            <w:tcW w:w="3741" w:type="dxa"/>
          </w:tcPr>
          <w:p w14:paraId="626A83B7" w14:textId="005D84D5" w:rsidR="037EB447" w:rsidRDefault="3A87E8D5" w:rsidP="037EB447">
            <w:pPr>
              <w:rPr>
                <w:sz w:val="22"/>
                <w:szCs w:val="22"/>
              </w:rPr>
            </w:pPr>
            <w:r w:rsidRPr="5731BADE">
              <w:rPr>
                <w:sz w:val="22"/>
                <w:szCs w:val="22"/>
              </w:rPr>
              <w:t>FALSE</w:t>
            </w:r>
          </w:p>
        </w:tc>
      </w:tr>
      <w:tr w:rsidR="037EB447" w14:paraId="6CEDC1F6" w14:textId="77777777" w:rsidTr="5731BADE">
        <w:tc>
          <w:tcPr>
            <w:tcW w:w="5325" w:type="dxa"/>
          </w:tcPr>
          <w:p w14:paraId="4A90CFC9" w14:textId="6E66BD5E" w:rsidR="037EB447" w:rsidRDefault="3A87E8D5" w:rsidP="037EB447">
            <w:pPr>
              <w:rPr>
                <w:sz w:val="22"/>
                <w:szCs w:val="22"/>
              </w:rPr>
            </w:pPr>
            <w:proofErr w:type="spellStart"/>
            <w:r w:rsidRPr="5731BADE">
              <w:rPr>
                <w:sz w:val="22"/>
                <w:szCs w:val="22"/>
              </w:rPr>
              <w:t>DemographicsRace</w:t>
            </w:r>
            <w:proofErr w:type="spellEnd"/>
          </w:p>
        </w:tc>
        <w:tc>
          <w:tcPr>
            <w:tcW w:w="3741" w:type="dxa"/>
          </w:tcPr>
          <w:p w14:paraId="69EB054D" w14:textId="3A450D4E" w:rsidR="037EB447" w:rsidRDefault="3A87E8D5" w:rsidP="037EB447">
            <w:pPr>
              <w:rPr>
                <w:sz w:val="22"/>
                <w:szCs w:val="22"/>
              </w:rPr>
            </w:pPr>
            <w:r w:rsidRPr="5731BADE">
              <w:rPr>
                <w:sz w:val="22"/>
                <w:szCs w:val="22"/>
              </w:rPr>
              <w:t>FALSE</w:t>
            </w:r>
          </w:p>
        </w:tc>
      </w:tr>
      <w:tr w:rsidR="037EB447" w14:paraId="3AD8F7A0" w14:textId="77777777" w:rsidTr="5731BADE">
        <w:tc>
          <w:tcPr>
            <w:tcW w:w="5325" w:type="dxa"/>
          </w:tcPr>
          <w:p w14:paraId="5842A56E" w14:textId="34C34A95" w:rsidR="037EB447" w:rsidRDefault="3A87E8D5" w:rsidP="037EB447">
            <w:pPr>
              <w:rPr>
                <w:sz w:val="22"/>
                <w:szCs w:val="22"/>
              </w:rPr>
            </w:pPr>
            <w:proofErr w:type="spellStart"/>
            <w:r w:rsidRPr="5731BADE">
              <w:rPr>
                <w:sz w:val="22"/>
                <w:szCs w:val="22"/>
              </w:rPr>
              <w:t>ProcedureOccurrenceAnyTimePrior</w:t>
            </w:r>
            <w:proofErr w:type="spellEnd"/>
          </w:p>
        </w:tc>
        <w:tc>
          <w:tcPr>
            <w:tcW w:w="3741" w:type="dxa"/>
          </w:tcPr>
          <w:p w14:paraId="792EB1A5" w14:textId="02CC42B6" w:rsidR="037EB447" w:rsidRDefault="3A87E8D5" w:rsidP="037EB447">
            <w:pPr>
              <w:rPr>
                <w:sz w:val="22"/>
                <w:szCs w:val="22"/>
              </w:rPr>
            </w:pPr>
            <w:r w:rsidRPr="5731BADE">
              <w:rPr>
                <w:sz w:val="22"/>
                <w:szCs w:val="22"/>
              </w:rPr>
              <w:t>FALSE</w:t>
            </w:r>
          </w:p>
        </w:tc>
      </w:tr>
      <w:tr w:rsidR="037EB447" w14:paraId="5AA38719" w14:textId="77777777" w:rsidTr="5731BADE">
        <w:tc>
          <w:tcPr>
            <w:tcW w:w="5325" w:type="dxa"/>
          </w:tcPr>
          <w:p w14:paraId="1A33E281" w14:textId="3BFA6161" w:rsidR="037EB447" w:rsidRDefault="3A87E8D5" w:rsidP="037EB447">
            <w:pPr>
              <w:rPr>
                <w:sz w:val="22"/>
                <w:szCs w:val="22"/>
              </w:rPr>
            </w:pPr>
            <w:proofErr w:type="spellStart"/>
            <w:r w:rsidRPr="5731BADE">
              <w:rPr>
                <w:sz w:val="22"/>
                <w:szCs w:val="22"/>
              </w:rPr>
              <w:t>DistinctObservationCountLongTerm</w:t>
            </w:r>
            <w:proofErr w:type="spellEnd"/>
          </w:p>
        </w:tc>
        <w:tc>
          <w:tcPr>
            <w:tcW w:w="3741" w:type="dxa"/>
          </w:tcPr>
          <w:p w14:paraId="1F64D358" w14:textId="660129D4" w:rsidR="037EB447" w:rsidRDefault="3A87E8D5" w:rsidP="037EB447">
            <w:pPr>
              <w:rPr>
                <w:sz w:val="22"/>
                <w:szCs w:val="22"/>
              </w:rPr>
            </w:pPr>
            <w:r w:rsidRPr="5731BADE">
              <w:rPr>
                <w:sz w:val="22"/>
                <w:szCs w:val="22"/>
              </w:rPr>
              <w:t>FALSE</w:t>
            </w:r>
          </w:p>
        </w:tc>
      </w:tr>
      <w:tr w:rsidR="037EB447" w14:paraId="76151DFB" w14:textId="77777777" w:rsidTr="5731BADE">
        <w:tc>
          <w:tcPr>
            <w:tcW w:w="5325" w:type="dxa"/>
          </w:tcPr>
          <w:p w14:paraId="3A361EF3" w14:textId="63F933A8" w:rsidR="037EB447" w:rsidRDefault="3A87E8D5" w:rsidP="037EB447">
            <w:pPr>
              <w:rPr>
                <w:sz w:val="22"/>
                <w:szCs w:val="22"/>
              </w:rPr>
            </w:pPr>
            <w:proofErr w:type="spellStart"/>
            <w:r w:rsidRPr="5731BADE">
              <w:rPr>
                <w:sz w:val="22"/>
                <w:szCs w:val="22"/>
              </w:rPr>
              <w:t>ProcedureOccurrenceMediumTerm</w:t>
            </w:r>
            <w:proofErr w:type="spellEnd"/>
          </w:p>
        </w:tc>
        <w:tc>
          <w:tcPr>
            <w:tcW w:w="3741" w:type="dxa"/>
          </w:tcPr>
          <w:p w14:paraId="67744F90" w14:textId="3F637C12" w:rsidR="037EB447" w:rsidRDefault="3A87E8D5" w:rsidP="037EB447">
            <w:pPr>
              <w:rPr>
                <w:sz w:val="22"/>
                <w:szCs w:val="22"/>
              </w:rPr>
            </w:pPr>
            <w:r w:rsidRPr="5731BADE">
              <w:rPr>
                <w:sz w:val="22"/>
                <w:szCs w:val="22"/>
              </w:rPr>
              <w:t>FALSE</w:t>
            </w:r>
          </w:p>
        </w:tc>
      </w:tr>
      <w:tr w:rsidR="037EB447" w14:paraId="3F61B667" w14:textId="77777777" w:rsidTr="5731BADE">
        <w:tc>
          <w:tcPr>
            <w:tcW w:w="5325" w:type="dxa"/>
          </w:tcPr>
          <w:p w14:paraId="4B4B9B50" w14:textId="488AE381" w:rsidR="037EB447" w:rsidRDefault="3A87E8D5" w:rsidP="037EB447">
            <w:pPr>
              <w:rPr>
                <w:sz w:val="22"/>
                <w:szCs w:val="22"/>
              </w:rPr>
            </w:pPr>
            <w:proofErr w:type="spellStart"/>
            <w:r w:rsidRPr="5731BADE">
              <w:rPr>
                <w:sz w:val="22"/>
                <w:szCs w:val="22"/>
              </w:rPr>
              <w:t>CharlsonIndex</w:t>
            </w:r>
            <w:proofErr w:type="spellEnd"/>
          </w:p>
        </w:tc>
        <w:tc>
          <w:tcPr>
            <w:tcW w:w="3741" w:type="dxa"/>
          </w:tcPr>
          <w:p w14:paraId="1EEF9355" w14:textId="3096584C" w:rsidR="037EB447" w:rsidRDefault="3A87E8D5" w:rsidP="037EB447">
            <w:pPr>
              <w:rPr>
                <w:sz w:val="22"/>
                <w:szCs w:val="22"/>
              </w:rPr>
            </w:pPr>
            <w:r w:rsidRPr="5731BADE">
              <w:rPr>
                <w:sz w:val="22"/>
                <w:szCs w:val="22"/>
              </w:rPr>
              <w:t>FALSE</w:t>
            </w:r>
          </w:p>
        </w:tc>
      </w:tr>
      <w:tr w:rsidR="037EB447" w14:paraId="6AAB4847" w14:textId="77777777" w:rsidTr="5731BADE">
        <w:tc>
          <w:tcPr>
            <w:tcW w:w="5325" w:type="dxa"/>
          </w:tcPr>
          <w:p w14:paraId="75EFD9A8" w14:textId="3E173E58" w:rsidR="037EB447" w:rsidRDefault="3A87E8D5" w:rsidP="037EB447">
            <w:pPr>
              <w:rPr>
                <w:sz w:val="22"/>
                <w:szCs w:val="22"/>
              </w:rPr>
            </w:pPr>
            <w:proofErr w:type="spellStart"/>
            <w:r w:rsidRPr="5731BADE">
              <w:rPr>
                <w:sz w:val="22"/>
                <w:szCs w:val="22"/>
              </w:rPr>
              <w:t>DemographicsPriorObservationTime</w:t>
            </w:r>
            <w:proofErr w:type="spellEnd"/>
          </w:p>
        </w:tc>
        <w:tc>
          <w:tcPr>
            <w:tcW w:w="3741" w:type="dxa"/>
          </w:tcPr>
          <w:p w14:paraId="3773B21A" w14:textId="0E2D872B" w:rsidR="037EB447" w:rsidRDefault="3A87E8D5" w:rsidP="037EB447">
            <w:pPr>
              <w:rPr>
                <w:sz w:val="22"/>
                <w:szCs w:val="22"/>
              </w:rPr>
            </w:pPr>
            <w:r w:rsidRPr="5731BADE">
              <w:rPr>
                <w:sz w:val="22"/>
                <w:szCs w:val="22"/>
              </w:rPr>
              <w:t>FALSE</w:t>
            </w:r>
          </w:p>
        </w:tc>
      </w:tr>
      <w:tr w:rsidR="037EB447" w14:paraId="639E716C" w14:textId="77777777" w:rsidTr="5731BADE">
        <w:tc>
          <w:tcPr>
            <w:tcW w:w="5325" w:type="dxa"/>
          </w:tcPr>
          <w:p w14:paraId="598212D0" w14:textId="69D6FA6F" w:rsidR="037EB447" w:rsidRDefault="3A87E8D5" w:rsidP="037EB447">
            <w:pPr>
              <w:rPr>
                <w:sz w:val="22"/>
                <w:szCs w:val="22"/>
              </w:rPr>
            </w:pPr>
            <w:proofErr w:type="spellStart"/>
            <w:r w:rsidRPr="5731BADE">
              <w:rPr>
                <w:sz w:val="22"/>
                <w:szCs w:val="22"/>
              </w:rPr>
              <w:t>MeasurementShortTerm</w:t>
            </w:r>
            <w:proofErr w:type="spellEnd"/>
          </w:p>
        </w:tc>
        <w:tc>
          <w:tcPr>
            <w:tcW w:w="3741" w:type="dxa"/>
          </w:tcPr>
          <w:p w14:paraId="1C6556A7" w14:textId="48EA0F37" w:rsidR="037EB447" w:rsidRDefault="3A87E8D5" w:rsidP="037EB447">
            <w:pPr>
              <w:rPr>
                <w:sz w:val="22"/>
                <w:szCs w:val="22"/>
              </w:rPr>
            </w:pPr>
            <w:r w:rsidRPr="5731BADE">
              <w:rPr>
                <w:sz w:val="22"/>
                <w:szCs w:val="22"/>
              </w:rPr>
              <w:t>FALSE</w:t>
            </w:r>
          </w:p>
        </w:tc>
      </w:tr>
      <w:tr w:rsidR="037EB447" w14:paraId="0804DB03" w14:textId="77777777" w:rsidTr="5731BADE">
        <w:tc>
          <w:tcPr>
            <w:tcW w:w="5325" w:type="dxa"/>
          </w:tcPr>
          <w:p w14:paraId="6F36C847" w14:textId="0A344FCD" w:rsidR="037EB447" w:rsidRDefault="3A87E8D5" w:rsidP="037EB447">
            <w:pPr>
              <w:rPr>
                <w:sz w:val="22"/>
                <w:szCs w:val="22"/>
              </w:rPr>
            </w:pPr>
            <w:proofErr w:type="spellStart"/>
            <w:r w:rsidRPr="5731BADE">
              <w:rPr>
                <w:sz w:val="22"/>
                <w:szCs w:val="22"/>
              </w:rPr>
              <w:t>DistinctProcedureCountMediumTerm</w:t>
            </w:r>
            <w:proofErr w:type="spellEnd"/>
          </w:p>
        </w:tc>
        <w:tc>
          <w:tcPr>
            <w:tcW w:w="3741" w:type="dxa"/>
          </w:tcPr>
          <w:p w14:paraId="09846B8C" w14:textId="40464B3D" w:rsidR="037EB447" w:rsidRDefault="3A87E8D5" w:rsidP="037EB447">
            <w:pPr>
              <w:rPr>
                <w:sz w:val="22"/>
                <w:szCs w:val="22"/>
              </w:rPr>
            </w:pPr>
            <w:r w:rsidRPr="5731BADE">
              <w:rPr>
                <w:sz w:val="22"/>
                <w:szCs w:val="22"/>
              </w:rPr>
              <w:t>FALSE</w:t>
            </w:r>
          </w:p>
        </w:tc>
      </w:tr>
      <w:tr w:rsidR="037EB447" w14:paraId="374CCFBA" w14:textId="77777777" w:rsidTr="5731BADE">
        <w:tc>
          <w:tcPr>
            <w:tcW w:w="5325" w:type="dxa"/>
          </w:tcPr>
          <w:p w14:paraId="451A989A" w14:textId="7590FAEE" w:rsidR="037EB447" w:rsidRDefault="3A87E8D5" w:rsidP="037EB447">
            <w:pPr>
              <w:rPr>
                <w:sz w:val="22"/>
                <w:szCs w:val="22"/>
              </w:rPr>
            </w:pPr>
            <w:proofErr w:type="spellStart"/>
            <w:r w:rsidRPr="5731BADE">
              <w:rPr>
                <w:sz w:val="22"/>
                <w:szCs w:val="22"/>
              </w:rPr>
              <w:t>ConditionEraLongTerm</w:t>
            </w:r>
            <w:proofErr w:type="spellEnd"/>
          </w:p>
        </w:tc>
        <w:tc>
          <w:tcPr>
            <w:tcW w:w="3741" w:type="dxa"/>
          </w:tcPr>
          <w:p w14:paraId="6AA404E6" w14:textId="2B455BFC" w:rsidR="037EB447" w:rsidRDefault="3A87E8D5" w:rsidP="037EB447">
            <w:pPr>
              <w:rPr>
                <w:sz w:val="22"/>
                <w:szCs w:val="22"/>
              </w:rPr>
            </w:pPr>
            <w:r w:rsidRPr="5731BADE">
              <w:rPr>
                <w:sz w:val="22"/>
                <w:szCs w:val="22"/>
              </w:rPr>
              <w:t>FALSE</w:t>
            </w:r>
          </w:p>
        </w:tc>
      </w:tr>
      <w:tr w:rsidR="037EB447" w14:paraId="577680D0" w14:textId="77777777" w:rsidTr="5731BADE">
        <w:tc>
          <w:tcPr>
            <w:tcW w:w="5325" w:type="dxa"/>
          </w:tcPr>
          <w:p w14:paraId="6E328812" w14:textId="62FF894A" w:rsidR="037EB447" w:rsidRDefault="3A87E8D5" w:rsidP="037EB447">
            <w:pPr>
              <w:rPr>
                <w:sz w:val="22"/>
                <w:szCs w:val="22"/>
              </w:rPr>
            </w:pPr>
            <w:proofErr w:type="spellStart"/>
            <w:r w:rsidRPr="5731BADE">
              <w:rPr>
                <w:sz w:val="22"/>
                <w:szCs w:val="22"/>
              </w:rPr>
              <w:t>DrugGroupEraStartLongTerm</w:t>
            </w:r>
            <w:proofErr w:type="spellEnd"/>
          </w:p>
        </w:tc>
        <w:tc>
          <w:tcPr>
            <w:tcW w:w="3741" w:type="dxa"/>
          </w:tcPr>
          <w:p w14:paraId="03B0332A" w14:textId="4578B565" w:rsidR="037EB447" w:rsidRDefault="3A87E8D5" w:rsidP="037EB447">
            <w:pPr>
              <w:rPr>
                <w:sz w:val="22"/>
                <w:szCs w:val="22"/>
              </w:rPr>
            </w:pPr>
            <w:r w:rsidRPr="5731BADE">
              <w:rPr>
                <w:sz w:val="22"/>
                <w:szCs w:val="22"/>
              </w:rPr>
              <w:t>FALSE</w:t>
            </w:r>
          </w:p>
        </w:tc>
      </w:tr>
      <w:tr w:rsidR="037EB447" w14:paraId="16F68CEE" w14:textId="77777777" w:rsidTr="5731BADE">
        <w:tc>
          <w:tcPr>
            <w:tcW w:w="5325" w:type="dxa"/>
          </w:tcPr>
          <w:p w14:paraId="71D34B4A" w14:textId="69DD4523" w:rsidR="037EB447" w:rsidRDefault="3A87E8D5" w:rsidP="037EB447">
            <w:pPr>
              <w:rPr>
                <w:sz w:val="22"/>
                <w:szCs w:val="22"/>
              </w:rPr>
            </w:pPr>
            <w:proofErr w:type="spellStart"/>
            <w:r w:rsidRPr="5731BADE">
              <w:rPr>
                <w:sz w:val="22"/>
                <w:szCs w:val="22"/>
              </w:rPr>
              <w:lastRenderedPageBreak/>
              <w:t>DemographicsGender</w:t>
            </w:r>
            <w:proofErr w:type="spellEnd"/>
          </w:p>
        </w:tc>
        <w:tc>
          <w:tcPr>
            <w:tcW w:w="3741" w:type="dxa"/>
          </w:tcPr>
          <w:p w14:paraId="6F495DFE" w14:textId="7FFF8667" w:rsidR="037EB447" w:rsidRDefault="3A87E8D5" w:rsidP="037EB447">
            <w:pPr>
              <w:rPr>
                <w:sz w:val="22"/>
                <w:szCs w:val="22"/>
              </w:rPr>
            </w:pPr>
            <w:r w:rsidRPr="5731BADE">
              <w:rPr>
                <w:sz w:val="22"/>
                <w:szCs w:val="22"/>
              </w:rPr>
              <w:t>TRUE</w:t>
            </w:r>
          </w:p>
        </w:tc>
      </w:tr>
      <w:tr w:rsidR="037EB447" w14:paraId="5DFC9B39" w14:textId="77777777" w:rsidTr="5731BADE">
        <w:tc>
          <w:tcPr>
            <w:tcW w:w="5325" w:type="dxa"/>
          </w:tcPr>
          <w:p w14:paraId="6E812929" w14:textId="794B9E79" w:rsidR="037EB447" w:rsidRDefault="3A87E8D5" w:rsidP="037EB447">
            <w:pPr>
              <w:rPr>
                <w:sz w:val="22"/>
                <w:szCs w:val="22"/>
              </w:rPr>
            </w:pPr>
            <w:proofErr w:type="spellStart"/>
            <w:r w:rsidRPr="5731BADE">
              <w:rPr>
                <w:sz w:val="22"/>
                <w:szCs w:val="22"/>
              </w:rPr>
              <w:t>DeviceExposureAnyTimePrior</w:t>
            </w:r>
            <w:proofErr w:type="spellEnd"/>
          </w:p>
        </w:tc>
        <w:tc>
          <w:tcPr>
            <w:tcW w:w="3741" w:type="dxa"/>
          </w:tcPr>
          <w:p w14:paraId="5F5A5B00" w14:textId="1A4B4481" w:rsidR="037EB447" w:rsidRDefault="3A87E8D5" w:rsidP="037EB447">
            <w:pPr>
              <w:rPr>
                <w:sz w:val="22"/>
                <w:szCs w:val="22"/>
              </w:rPr>
            </w:pPr>
            <w:r w:rsidRPr="5731BADE">
              <w:rPr>
                <w:sz w:val="22"/>
                <w:szCs w:val="22"/>
              </w:rPr>
              <w:t>FALSE</w:t>
            </w:r>
          </w:p>
        </w:tc>
      </w:tr>
      <w:tr w:rsidR="037EB447" w14:paraId="1DD954AE" w14:textId="77777777" w:rsidTr="5731BADE">
        <w:tc>
          <w:tcPr>
            <w:tcW w:w="5325" w:type="dxa"/>
          </w:tcPr>
          <w:p w14:paraId="030420FA" w14:textId="1428C347" w:rsidR="037EB447" w:rsidRDefault="3A87E8D5" w:rsidP="037EB447">
            <w:pPr>
              <w:rPr>
                <w:sz w:val="22"/>
                <w:szCs w:val="22"/>
              </w:rPr>
            </w:pPr>
            <w:proofErr w:type="spellStart"/>
            <w:r w:rsidRPr="5731BADE">
              <w:rPr>
                <w:sz w:val="22"/>
                <w:szCs w:val="22"/>
              </w:rPr>
              <w:t>ObservationLongTerm</w:t>
            </w:r>
            <w:proofErr w:type="spellEnd"/>
          </w:p>
        </w:tc>
        <w:tc>
          <w:tcPr>
            <w:tcW w:w="3741" w:type="dxa"/>
          </w:tcPr>
          <w:p w14:paraId="5BA721AD" w14:textId="69E9A1E9" w:rsidR="037EB447" w:rsidRDefault="037EB447" w:rsidP="037EB447">
            <w:pPr>
              <w:rPr>
                <w:sz w:val="22"/>
                <w:szCs w:val="22"/>
              </w:rPr>
            </w:pPr>
            <w:r w:rsidRPr="037EB447">
              <w:rPr>
                <w:sz w:val="22"/>
                <w:szCs w:val="22"/>
              </w:rPr>
              <w:t>FALSE</w:t>
            </w:r>
          </w:p>
        </w:tc>
      </w:tr>
      <w:tr w:rsidR="037EB447" w14:paraId="445D7409" w14:textId="77777777" w:rsidTr="5731BADE">
        <w:tc>
          <w:tcPr>
            <w:tcW w:w="5325" w:type="dxa"/>
          </w:tcPr>
          <w:p w14:paraId="6430E0F4" w14:textId="7919BD1C" w:rsidR="037EB447" w:rsidRDefault="037EB447" w:rsidP="037EB447">
            <w:pPr>
              <w:rPr>
                <w:sz w:val="22"/>
                <w:szCs w:val="22"/>
              </w:rPr>
            </w:pPr>
            <w:proofErr w:type="spellStart"/>
            <w:r w:rsidRPr="037EB447">
              <w:rPr>
                <w:sz w:val="22"/>
                <w:szCs w:val="22"/>
              </w:rPr>
              <w:t>DemographicsIndexYearMonth</w:t>
            </w:r>
            <w:proofErr w:type="spellEnd"/>
          </w:p>
        </w:tc>
        <w:tc>
          <w:tcPr>
            <w:tcW w:w="3741" w:type="dxa"/>
          </w:tcPr>
          <w:p w14:paraId="3B1B35BA" w14:textId="48F2DA97" w:rsidR="037EB447" w:rsidRDefault="3A87E8D5" w:rsidP="037EB447">
            <w:pPr>
              <w:rPr>
                <w:sz w:val="22"/>
                <w:szCs w:val="22"/>
              </w:rPr>
            </w:pPr>
            <w:r w:rsidRPr="5731BADE">
              <w:rPr>
                <w:sz w:val="22"/>
                <w:szCs w:val="22"/>
              </w:rPr>
              <w:t>FALSE</w:t>
            </w:r>
          </w:p>
        </w:tc>
      </w:tr>
      <w:tr w:rsidR="037EB447" w14:paraId="5BBC6204" w14:textId="77777777" w:rsidTr="5731BADE">
        <w:tc>
          <w:tcPr>
            <w:tcW w:w="5325" w:type="dxa"/>
          </w:tcPr>
          <w:p w14:paraId="4F9DFE1D" w14:textId="25CEED57" w:rsidR="037EB447" w:rsidRDefault="3A87E8D5" w:rsidP="037EB447">
            <w:pPr>
              <w:rPr>
                <w:sz w:val="22"/>
                <w:szCs w:val="22"/>
              </w:rPr>
            </w:pPr>
            <w:proofErr w:type="spellStart"/>
            <w:r w:rsidRPr="5731BADE">
              <w:rPr>
                <w:sz w:val="22"/>
                <w:szCs w:val="22"/>
              </w:rPr>
              <w:t>ConditionOccurrenceMediumTerm</w:t>
            </w:r>
            <w:proofErr w:type="spellEnd"/>
          </w:p>
        </w:tc>
        <w:tc>
          <w:tcPr>
            <w:tcW w:w="3741" w:type="dxa"/>
          </w:tcPr>
          <w:p w14:paraId="2D86FBDA" w14:textId="69676C3B" w:rsidR="037EB447" w:rsidRDefault="3A87E8D5" w:rsidP="037EB447">
            <w:pPr>
              <w:rPr>
                <w:sz w:val="22"/>
                <w:szCs w:val="22"/>
              </w:rPr>
            </w:pPr>
            <w:r w:rsidRPr="5731BADE">
              <w:rPr>
                <w:sz w:val="22"/>
                <w:szCs w:val="22"/>
              </w:rPr>
              <w:t>FALSE</w:t>
            </w:r>
          </w:p>
        </w:tc>
      </w:tr>
      <w:tr w:rsidR="037EB447" w14:paraId="6B9B7AE9" w14:textId="77777777" w:rsidTr="5731BADE">
        <w:tc>
          <w:tcPr>
            <w:tcW w:w="5325" w:type="dxa"/>
          </w:tcPr>
          <w:p w14:paraId="7598DBF6" w14:textId="104312EB" w:rsidR="037EB447" w:rsidRDefault="3A87E8D5" w:rsidP="037EB447">
            <w:pPr>
              <w:rPr>
                <w:sz w:val="22"/>
                <w:szCs w:val="22"/>
              </w:rPr>
            </w:pPr>
            <w:proofErr w:type="spellStart"/>
            <w:r w:rsidRPr="5731BADE">
              <w:rPr>
                <w:sz w:val="22"/>
                <w:szCs w:val="22"/>
              </w:rPr>
              <w:t>longTermStartDays</w:t>
            </w:r>
            <w:proofErr w:type="spellEnd"/>
          </w:p>
        </w:tc>
        <w:tc>
          <w:tcPr>
            <w:tcW w:w="3741" w:type="dxa"/>
          </w:tcPr>
          <w:p w14:paraId="0BAAFD07" w14:textId="1F4A0743" w:rsidR="037EB447" w:rsidRDefault="3A87E8D5" w:rsidP="037EB447">
            <w:pPr>
              <w:rPr>
                <w:sz w:val="22"/>
                <w:szCs w:val="22"/>
              </w:rPr>
            </w:pPr>
            <w:r w:rsidRPr="5731BADE">
              <w:rPr>
                <w:sz w:val="22"/>
                <w:szCs w:val="22"/>
              </w:rPr>
              <w:t>-365</w:t>
            </w:r>
          </w:p>
        </w:tc>
      </w:tr>
      <w:tr w:rsidR="037EB447" w14:paraId="681F9BB0" w14:textId="77777777" w:rsidTr="5731BADE">
        <w:tc>
          <w:tcPr>
            <w:tcW w:w="5325" w:type="dxa"/>
          </w:tcPr>
          <w:p w14:paraId="5B2196CD" w14:textId="15622FFE" w:rsidR="037EB447" w:rsidRDefault="3A87E8D5" w:rsidP="037EB447">
            <w:pPr>
              <w:rPr>
                <w:sz w:val="22"/>
                <w:szCs w:val="22"/>
              </w:rPr>
            </w:pPr>
            <w:proofErr w:type="spellStart"/>
            <w:r w:rsidRPr="5731BADE">
              <w:rPr>
                <w:sz w:val="22"/>
                <w:szCs w:val="22"/>
              </w:rPr>
              <w:t>DemographicsAge</w:t>
            </w:r>
            <w:proofErr w:type="spellEnd"/>
          </w:p>
        </w:tc>
        <w:tc>
          <w:tcPr>
            <w:tcW w:w="3741" w:type="dxa"/>
          </w:tcPr>
          <w:p w14:paraId="4F83D6DB" w14:textId="4989D3BD" w:rsidR="037EB447" w:rsidRDefault="3A87E8D5" w:rsidP="037EB447">
            <w:pPr>
              <w:rPr>
                <w:sz w:val="22"/>
                <w:szCs w:val="22"/>
              </w:rPr>
            </w:pPr>
            <w:r w:rsidRPr="5731BADE">
              <w:rPr>
                <w:sz w:val="22"/>
                <w:szCs w:val="22"/>
              </w:rPr>
              <w:t>FALSE</w:t>
            </w:r>
          </w:p>
        </w:tc>
      </w:tr>
      <w:tr w:rsidR="037EB447" w14:paraId="4D72AB9E" w14:textId="77777777" w:rsidTr="5731BADE">
        <w:tc>
          <w:tcPr>
            <w:tcW w:w="5325" w:type="dxa"/>
          </w:tcPr>
          <w:p w14:paraId="56F0E61B" w14:textId="33875E4C" w:rsidR="037EB447" w:rsidRDefault="3A87E8D5" w:rsidP="037EB447">
            <w:pPr>
              <w:rPr>
                <w:sz w:val="22"/>
                <w:szCs w:val="22"/>
              </w:rPr>
            </w:pPr>
            <w:proofErr w:type="spellStart"/>
            <w:r w:rsidRPr="5731BADE">
              <w:rPr>
                <w:sz w:val="22"/>
                <w:szCs w:val="22"/>
              </w:rPr>
              <w:t>DrugGroupEraOverlapping</w:t>
            </w:r>
            <w:proofErr w:type="spellEnd"/>
          </w:p>
        </w:tc>
        <w:tc>
          <w:tcPr>
            <w:tcW w:w="3741" w:type="dxa"/>
          </w:tcPr>
          <w:p w14:paraId="7F0DA201" w14:textId="5CAB1746" w:rsidR="037EB447" w:rsidRDefault="3A87E8D5" w:rsidP="037EB447">
            <w:pPr>
              <w:rPr>
                <w:sz w:val="22"/>
                <w:szCs w:val="22"/>
              </w:rPr>
            </w:pPr>
            <w:r w:rsidRPr="5731BADE">
              <w:rPr>
                <w:sz w:val="22"/>
                <w:szCs w:val="22"/>
              </w:rPr>
              <w:t>FALSE</w:t>
            </w:r>
          </w:p>
        </w:tc>
      </w:tr>
      <w:tr w:rsidR="037EB447" w14:paraId="76D4A5A7" w14:textId="77777777" w:rsidTr="5731BADE">
        <w:tc>
          <w:tcPr>
            <w:tcW w:w="5325" w:type="dxa"/>
          </w:tcPr>
          <w:p w14:paraId="4B09DA63" w14:textId="082B9002" w:rsidR="037EB447" w:rsidRDefault="3A87E8D5" w:rsidP="037EB447">
            <w:pPr>
              <w:rPr>
                <w:sz w:val="22"/>
                <w:szCs w:val="22"/>
              </w:rPr>
            </w:pPr>
            <w:proofErr w:type="spellStart"/>
            <w:r w:rsidRPr="5731BADE">
              <w:rPr>
                <w:sz w:val="22"/>
                <w:szCs w:val="22"/>
              </w:rPr>
              <w:t>DistinctMeasurementCountLongTerm</w:t>
            </w:r>
            <w:proofErr w:type="spellEnd"/>
          </w:p>
        </w:tc>
        <w:tc>
          <w:tcPr>
            <w:tcW w:w="3741" w:type="dxa"/>
          </w:tcPr>
          <w:p w14:paraId="64E3CA24" w14:textId="383E1E0A" w:rsidR="037EB447" w:rsidRDefault="3A87E8D5" w:rsidP="037EB447">
            <w:pPr>
              <w:rPr>
                <w:sz w:val="22"/>
                <w:szCs w:val="22"/>
              </w:rPr>
            </w:pPr>
            <w:r w:rsidRPr="5731BADE">
              <w:rPr>
                <w:sz w:val="22"/>
                <w:szCs w:val="22"/>
              </w:rPr>
              <w:t>FALSE</w:t>
            </w:r>
          </w:p>
        </w:tc>
      </w:tr>
      <w:tr w:rsidR="037EB447" w14:paraId="06B7367B" w14:textId="77777777" w:rsidTr="5731BADE">
        <w:tc>
          <w:tcPr>
            <w:tcW w:w="5325" w:type="dxa"/>
          </w:tcPr>
          <w:p w14:paraId="19CC6A27" w14:textId="5270AE4A" w:rsidR="037EB447" w:rsidRDefault="3A87E8D5" w:rsidP="037EB447">
            <w:pPr>
              <w:rPr>
                <w:sz w:val="22"/>
                <w:szCs w:val="22"/>
              </w:rPr>
            </w:pPr>
            <w:proofErr w:type="spellStart"/>
            <w:r w:rsidRPr="5731BADE">
              <w:rPr>
                <w:sz w:val="22"/>
                <w:szCs w:val="22"/>
              </w:rPr>
              <w:t>MeasurementRangeGroupAnyTimePrior</w:t>
            </w:r>
            <w:proofErr w:type="spellEnd"/>
          </w:p>
        </w:tc>
        <w:tc>
          <w:tcPr>
            <w:tcW w:w="3741" w:type="dxa"/>
          </w:tcPr>
          <w:p w14:paraId="65A2FD9E" w14:textId="52D78EB6" w:rsidR="037EB447" w:rsidRDefault="3A87E8D5" w:rsidP="037EB447">
            <w:pPr>
              <w:rPr>
                <w:sz w:val="22"/>
                <w:szCs w:val="22"/>
              </w:rPr>
            </w:pPr>
            <w:r w:rsidRPr="5731BADE">
              <w:rPr>
                <w:sz w:val="22"/>
                <w:szCs w:val="22"/>
              </w:rPr>
              <w:t>FALSE</w:t>
            </w:r>
          </w:p>
        </w:tc>
      </w:tr>
      <w:tr w:rsidR="037EB447" w14:paraId="14EBD4C9" w14:textId="77777777" w:rsidTr="5731BADE">
        <w:tc>
          <w:tcPr>
            <w:tcW w:w="5325" w:type="dxa"/>
          </w:tcPr>
          <w:p w14:paraId="73962798" w14:textId="5EEA6C31" w:rsidR="037EB447" w:rsidRDefault="3A87E8D5" w:rsidP="037EB447">
            <w:pPr>
              <w:rPr>
                <w:sz w:val="22"/>
                <w:szCs w:val="22"/>
              </w:rPr>
            </w:pPr>
            <w:proofErr w:type="spellStart"/>
            <w:r w:rsidRPr="5731BADE">
              <w:rPr>
                <w:sz w:val="22"/>
                <w:szCs w:val="22"/>
              </w:rPr>
              <w:t>DistinctConditionCountMediumTerm</w:t>
            </w:r>
            <w:proofErr w:type="spellEnd"/>
          </w:p>
        </w:tc>
        <w:tc>
          <w:tcPr>
            <w:tcW w:w="3741" w:type="dxa"/>
          </w:tcPr>
          <w:p w14:paraId="16DCF5A1" w14:textId="133B8201" w:rsidR="037EB447" w:rsidRDefault="3A87E8D5" w:rsidP="037EB447">
            <w:pPr>
              <w:rPr>
                <w:sz w:val="22"/>
                <w:szCs w:val="22"/>
              </w:rPr>
            </w:pPr>
            <w:r w:rsidRPr="5731BADE">
              <w:rPr>
                <w:sz w:val="22"/>
                <w:szCs w:val="22"/>
              </w:rPr>
              <w:t>FALSE</w:t>
            </w:r>
          </w:p>
        </w:tc>
      </w:tr>
      <w:tr w:rsidR="037EB447" w14:paraId="485EEDB4" w14:textId="77777777" w:rsidTr="5731BADE">
        <w:tc>
          <w:tcPr>
            <w:tcW w:w="5325" w:type="dxa"/>
          </w:tcPr>
          <w:p w14:paraId="31255328" w14:textId="24961271" w:rsidR="037EB447" w:rsidRDefault="3A87E8D5" w:rsidP="037EB447">
            <w:pPr>
              <w:rPr>
                <w:sz w:val="22"/>
                <w:szCs w:val="22"/>
              </w:rPr>
            </w:pPr>
            <w:proofErr w:type="spellStart"/>
            <w:r w:rsidRPr="5731BADE">
              <w:rPr>
                <w:sz w:val="22"/>
                <w:szCs w:val="22"/>
              </w:rPr>
              <w:t>DrugGroupEraMediumTerm</w:t>
            </w:r>
            <w:proofErr w:type="spellEnd"/>
          </w:p>
        </w:tc>
        <w:tc>
          <w:tcPr>
            <w:tcW w:w="3741" w:type="dxa"/>
          </w:tcPr>
          <w:p w14:paraId="573F9FE4" w14:textId="7C70EEBC" w:rsidR="037EB447" w:rsidRDefault="3A87E8D5" w:rsidP="037EB447">
            <w:pPr>
              <w:rPr>
                <w:sz w:val="22"/>
                <w:szCs w:val="22"/>
              </w:rPr>
            </w:pPr>
            <w:r w:rsidRPr="5731BADE">
              <w:rPr>
                <w:sz w:val="22"/>
                <w:szCs w:val="22"/>
              </w:rPr>
              <w:t>FALSE</w:t>
            </w:r>
          </w:p>
        </w:tc>
      </w:tr>
      <w:tr w:rsidR="037EB447" w14:paraId="280B5EEA" w14:textId="77777777" w:rsidTr="5731BADE">
        <w:tc>
          <w:tcPr>
            <w:tcW w:w="5325" w:type="dxa"/>
          </w:tcPr>
          <w:p w14:paraId="20DF5AB2" w14:textId="48A0E514" w:rsidR="037EB447" w:rsidRDefault="3A87E8D5" w:rsidP="037EB447">
            <w:pPr>
              <w:rPr>
                <w:sz w:val="22"/>
                <w:szCs w:val="22"/>
              </w:rPr>
            </w:pPr>
            <w:proofErr w:type="spellStart"/>
            <w:r w:rsidRPr="5731BADE">
              <w:rPr>
                <w:sz w:val="22"/>
                <w:szCs w:val="22"/>
              </w:rPr>
              <w:t>ProcedureOccurrenceShortTerm</w:t>
            </w:r>
            <w:proofErr w:type="spellEnd"/>
          </w:p>
        </w:tc>
        <w:tc>
          <w:tcPr>
            <w:tcW w:w="3741" w:type="dxa"/>
          </w:tcPr>
          <w:p w14:paraId="0FB8441B" w14:textId="063ADB3A" w:rsidR="037EB447" w:rsidRDefault="3A87E8D5" w:rsidP="037EB447">
            <w:pPr>
              <w:rPr>
                <w:sz w:val="22"/>
                <w:szCs w:val="22"/>
              </w:rPr>
            </w:pPr>
            <w:r w:rsidRPr="5731BADE">
              <w:rPr>
                <w:sz w:val="22"/>
                <w:szCs w:val="22"/>
              </w:rPr>
              <w:t>FALSE</w:t>
            </w:r>
          </w:p>
        </w:tc>
      </w:tr>
      <w:tr w:rsidR="037EB447" w14:paraId="7F27983E" w14:textId="77777777" w:rsidTr="5731BADE">
        <w:tc>
          <w:tcPr>
            <w:tcW w:w="5325" w:type="dxa"/>
          </w:tcPr>
          <w:p w14:paraId="71CAEB82" w14:textId="306E1491" w:rsidR="037EB447" w:rsidRDefault="3A87E8D5" w:rsidP="037EB447">
            <w:pPr>
              <w:rPr>
                <w:sz w:val="22"/>
                <w:szCs w:val="22"/>
              </w:rPr>
            </w:pPr>
            <w:proofErr w:type="spellStart"/>
            <w:r w:rsidRPr="5731BADE">
              <w:rPr>
                <w:sz w:val="22"/>
                <w:szCs w:val="22"/>
              </w:rPr>
              <w:t>ObservationMediumTerm</w:t>
            </w:r>
            <w:proofErr w:type="spellEnd"/>
          </w:p>
        </w:tc>
        <w:tc>
          <w:tcPr>
            <w:tcW w:w="3741" w:type="dxa"/>
          </w:tcPr>
          <w:p w14:paraId="511ADF4F" w14:textId="1B60A03E" w:rsidR="037EB447" w:rsidRDefault="3A87E8D5" w:rsidP="037EB447">
            <w:pPr>
              <w:rPr>
                <w:sz w:val="22"/>
                <w:szCs w:val="22"/>
              </w:rPr>
            </w:pPr>
            <w:r w:rsidRPr="5731BADE">
              <w:rPr>
                <w:sz w:val="22"/>
                <w:szCs w:val="22"/>
              </w:rPr>
              <w:t>FALSE</w:t>
            </w:r>
          </w:p>
        </w:tc>
      </w:tr>
      <w:tr w:rsidR="037EB447" w14:paraId="70F91B4F" w14:textId="77777777" w:rsidTr="5731BADE">
        <w:tc>
          <w:tcPr>
            <w:tcW w:w="5325" w:type="dxa"/>
          </w:tcPr>
          <w:p w14:paraId="5D3D032A" w14:textId="07B051F9" w:rsidR="037EB447" w:rsidRDefault="3A87E8D5" w:rsidP="037EB447">
            <w:pPr>
              <w:rPr>
                <w:sz w:val="22"/>
                <w:szCs w:val="22"/>
              </w:rPr>
            </w:pPr>
            <w:proofErr w:type="spellStart"/>
            <w:r w:rsidRPr="5731BADE">
              <w:rPr>
                <w:sz w:val="22"/>
                <w:szCs w:val="22"/>
              </w:rPr>
              <w:t>ConditionGroupEraAnyTimePrior</w:t>
            </w:r>
            <w:proofErr w:type="spellEnd"/>
          </w:p>
        </w:tc>
        <w:tc>
          <w:tcPr>
            <w:tcW w:w="3741" w:type="dxa"/>
          </w:tcPr>
          <w:p w14:paraId="361B6031" w14:textId="05757DBF" w:rsidR="037EB447" w:rsidRDefault="3A87E8D5" w:rsidP="037EB447">
            <w:pPr>
              <w:rPr>
                <w:sz w:val="22"/>
                <w:szCs w:val="22"/>
              </w:rPr>
            </w:pPr>
            <w:r w:rsidRPr="5731BADE">
              <w:rPr>
                <w:sz w:val="22"/>
                <w:szCs w:val="22"/>
              </w:rPr>
              <w:t>FALSE</w:t>
            </w:r>
          </w:p>
        </w:tc>
      </w:tr>
      <w:tr w:rsidR="037EB447" w14:paraId="152F8A36" w14:textId="77777777" w:rsidTr="5731BADE">
        <w:tc>
          <w:tcPr>
            <w:tcW w:w="5325" w:type="dxa"/>
          </w:tcPr>
          <w:p w14:paraId="6040E04C" w14:textId="029FBBF9" w:rsidR="037EB447" w:rsidRDefault="3A87E8D5" w:rsidP="037EB447">
            <w:pPr>
              <w:rPr>
                <w:sz w:val="22"/>
                <w:szCs w:val="22"/>
              </w:rPr>
            </w:pPr>
            <w:r w:rsidRPr="5731BADE">
              <w:rPr>
                <w:sz w:val="22"/>
                <w:szCs w:val="22"/>
              </w:rPr>
              <w:t>Chads2</w:t>
            </w:r>
          </w:p>
        </w:tc>
        <w:tc>
          <w:tcPr>
            <w:tcW w:w="3741" w:type="dxa"/>
          </w:tcPr>
          <w:p w14:paraId="619B29AF" w14:textId="7FD2C828" w:rsidR="037EB447" w:rsidRDefault="3A87E8D5" w:rsidP="037EB447">
            <w:pPr>
              <w:rPr>
                <w:sz w:val="22"/>
                <w:szCs w:val="22"/>
              </w:rPr>
            </w:pPr>
            <w:r w:rsidRPr="5731BADE">
              <w:rPr>
                <w:sz w:val="22"/>
                <w:szCs w:val="22"/>
              </w:rPr>
              <w:t>FALSE</w:t>
            </w:r>
          </w:p>
        </w:tc>
      </w:tr>
      <w:tr w:rsidR="037EB447" w14:paraId="55F4AF60" w14:textId="77777777" w:rsidTr="5731BADE">
        <w:tc>
          <w:tcPr>
            <w:tcW w:w="5325" w:type="dxa"/>
          </w:tcPr>
          <w:p w14:paraId="7FC7DC1A" w14:textId="16C626F6" w:rsidR="037EB447" w:rsidRDefault="3A87E8D5" w:rsidP="037EB447">
            <w:pPr>
              <w:rPr>
                <w:sz w:val="22"/>
                <w:szCs w:val="22"/>
              </w:rPr>
            </w:pPr>
            <w:proofErr w:type="spellStart"/>
            <w:r w:rsidRPr="5731BADE">
              <w:rPr>
                <w:sz w:val="22"/>
                <w:szCs w:val="22"/>
              </w:rPr>
              <w:t>DrugExposureAnyTimePrior</w:t>
            </w:r>
            <w:proofErr w:type="spellEnd"/>
          </w:p>
        </w:tc>
        <w:tc>
          <w:tcPr>
            <w:tcW w:w="3741" w:type="dxa"/>
          </w:tcPr>
          <w:p w14:paraId="3534EB63" w14:textId="2D985D7A" w:rsidR="037EB447" w:rsidRDefault="3A87E8D5" w:rsidP="037EB447">
            <w:pPr>
              <w:rPr>
                <w:sz w:val="22"/>
                <w:szCs w:val="22"/>
              </w:rPr>
            </w:pPr>
            <w:r w:rsidRPr="5731BADE">
              <w:rPr>
                <w:sz w:val="22"/>
                <w:szCs w:val="22"/>
              </w:rPr>
              <w:t>FALSE</w:t>
            </w:r>
          </w:p>
        </w:tc>
      </w:tr>
      <w:tr w:rsidR="037EB447" w14:paraId="2AA7B9D5" w14:textId="77777777" w:rsidTr="5731BADE">
        <w:tc>
          <w:tcPr>
            <w:tcW w:w="5325" w:type="dxa"/>
          </w:tcPr>
          <w:p w14:paraId="28683B0E" w14:textId="7E6646DB" w:rsidR="037EB447" w:rsidRDefault="3A87E8D5" w:rsidP="037EB447">
            <w:pPr>
              <w:rPr>
                <w:sz w:val="22"/>
                <w:szCs w:val="22"/>
              </w:rPr>
            </w:pPr>
            <w:proofErr w:type="spellStart"/>
            <w:r w:rsidRPr="5731BADE">
              <w:rPr>
                <w:sz w:val="22"/>
                <w:szCs w:val="22"/>
              </w:rPr>
              <w:t>DeviceExposureLongTerm</w:t>
            </w:r>
            <w:proofErr w:type="spellEnd"/>
          </w:p>
        </w:tc>
        <w:tc>
          <w:tcPr>
            <w:tcW w:w="3741" w:type="dxa"/>
          </w:tcPr>
          <w:p w14:paraId="74D458C9" w14:textId="6075F1DF" w:rsidR="037EB447" w:rsidRDefault="3A87E8D5" w:rsidP="037EB447">
            <w:pPr>
              <w:rPr>
                <w:sz w:val="22"/>
                <w:szCs w:val="22"/>
              </w:rPr>
            </w:pPr>
            <w:r w:rsidRPr="5731BADE">
              <w:rPr>
                <w:sz w:val="22"/>
                <w:szCs w:val="22"/>
              </w:rPr>
              <w:t>FALSE</w:t>
            </w:r>
          </w:p>
        </w:tc>
      </w:tr>
      <w:tr w:rsidR="037EB447" w14:paraId="1F078BC1" w14:textId="77777777" w:rsidTr="5731BADE">
        <w:tc>
          <w:tcPr>
            <w:tcW w:w="5325" w:type="dxa"/>
          </w:tcPr>
          <w:p w14:paraId="1D38AFD5" w14:textId="2C76BB4C" w:rsidR="037EB447" w:rsidRDefault="3A87E8D5" w:rsidP="037EB447">
            <w:pPr>
              <w:rPr>
                <w:sz w:val="22"/>
                <w:szCs w:val="22"/>
              </w:rPr>
            </w:pPr>
            <w:proofErr w:type="spellStart"/>
            <w:r w:rsidRPr="5731BADE">
              <w:rPr>
                <w:sz w:val="22"/>
                <w:szCs w:val="22"/>
              </w:rPr>
              <w:t>DemographicsTimeInCohort</w:t>
            </w:r>
            <w:proofErr w:type="spellEnd"/>
          </w:p>
        </w:tc>
        <w:tc>
          <w:tcPr>
            <w:tcW w:w="3741" w:type="dxa"/>
          </w:tcPr>
          <w:p w14:paraId="39DD5DA1" w14:textId="7607F2EE" w:rsidR="037EB447" w:rsidRDefault="3A87E8D5" w:rsidP="037EB447">
            <w:pPr>
              <w:rPr>
                <w:sz w:val="22"/>
                <w:szCs w:val="22"/>
              </w:rPr>
            </w:pPr>
            <w:r w:rsidRPr="5731BADE">
              <w:rPr>
                <w:sz w:val="22"/>
                <w:szCs w:val="22"/>
              </w:rPr>
              <w:t>FALSE</w:t>
            </w:r>
          </w:p>
        </w:tc>
      </w:tr>
      <w:tr w:rsidR="037EB447" w14:paraId="0F9B5775" w14:textId="77777777" w:rsidTr="5731BADE">
        <w:tc>
          <w:tcPr>
            <w:tcW w:w="5325" w:type="dxa"/>
          </w:tcPr>
          <w:p w14:paraId="66118961" w14:textId="51E58F31" w:rsidR="037EB447" w:rsidRDefault="3A87E8D5" w:rsidP="037EB447">
            <w:pPr>
              <w:rPr>
                <w:sz w:val="22"/>
                <w:szCs w:val="22"/>
              </w:rPr>
            </w:pPr>
            <w:proofErr w:type="spellStart"/>
            <w:r w:rsidRPr="5731BADE">
              <w:rPr>
                <w:sz w:val="22"/>
                <w:szCs w:val="22"/>
              </w:rPr>
              <w:t>DistinctMeasurementCountMediumTerm</w:t>
            </w:r>
            <w:proofErr w:type="spellEnd"/>
          </w:p>
        </w:tc>
        <w:tc>
          <w:tcPr>
            <w:tcW w:w="3741" w:type="dxa"/>
          </w:tcPr>
          <w:p w14:paraId="6B6640CE" w14:textId="4D556A86" w:rsidR="037EB447" w:rsidRDefault="3A87E8D5" w:rsidP="037EB447">
            <w:pPr>
              <w:rPr>
                <w:sz w:val="22"/>
                <w:szCs w:val="22"/>
              </w:rPr>
            </w:pPr>
            <w:r w:rsidRPr="5731BADE">
              <w:rPr>
                <w:sz w:val="22"/>
                <w:szCs w:val="22"/>
              </w:rPr>
              <w:t>FALSE</w:t>
            </w:r>
          </w:p>
        </w:tc>
      </w:tr>
      <w:tr w:rsidR="037EB447" w14:paraId="017D5D24" w14:textId="77777777" w:rsidTr="5731BADE">
        <w:tc>
          <w:tcPr>
            <w:tcW w:w="5325" w:type="dxa"/>
          </w:tcPr>
          <w:p w14:paraId="567E6FAB" w14:textId="5079A9E8" w:rsidR="037EB447" w:rsidRDefault="3A87E8D5" w:rsidP="037EB447">
            <w:pPr>
              <w:rPr>
                <w:sz w:val="22"/>
                <w:szCs w:val="22"/>
              </w:rPr>
            </w:pPr>
            <w:proofErr w:type="spellStart"/>
            <w:r w:rsidRPr="5731BADE">
              <w:rPr>
                <w:sz w:val="22"/>
                <w:szCs w:val="22"/>
              </w:rPr>
              <w:t>MeasurementValueShortTerm</w:t>
            </w:r>
            <w:proofErr w:type="spellEnd"/>
          </w:p>
        </w:tc>
        <w:tc>
          <w:tcPr>
            <w:tcW w:w="3741" w:type="dxa"/>
          </w:tcPr>
          <w:p w14:paraId="40FBBCCC" w14:textId="43D8CB2E" w:rsidR="037EB447" w:rsidRDefault="3A87E8D5" w:rsidP="037EB447">
            <w:pPr>
              <w:rPr>
                <w:sz w:val="22"/>
                <w:szCs w:val="22"/>
              </w:rPr>
            </w:pPr>
            <w:r w:rsidRPr="5731BADE">
              <w:rPr>
                <w:sz w:val="22"/>
                <w:szCs w:val="22"/>
              </w:rPr>
              <w:t>FALSE</w:t>
            </w:r>
          </w:p>
        </w:tc>
      </w:tr>
      <w:tr w:rsidR="037EB447" w14:paraId="6598B9D7" w14:textId="77777777" w:rsidTr="5731BADE">
        <w:tc>
          <w:tcPr>
            <w:tcW w:w="5325" w:type="dxa"/>
          </w:tcPr>
          <w:p w14:paraId="385938D0" w14:textId="6D904FC4" w:rsidR="037EB447" w:rsidRDefault="3A87E8D5" w:rsidP="037EB447">
            <w:pPr>
              <w:rPr>
                <w:sz w:val="22"/>
                <w:szCs w:val="22"/>
              </w:rPr>
            </w:pPr>
            <w:proofErr w:type="spellStart"/>
            <w:r w:rsidRPr="5731BADE">
              <w:rPr>
                <w:sz w:val="22"/>
                <w:szCs w:val="22"/>
              </w:rPr>
              <w:t>DeviceExposureMediumTerm</w:t>
            </w:r>
            <w:proofErr w:type="spellEnd"/>
          </w:p>
        </w:tc>
        <w:tc>
          <w:tcPr>
            <w:tcW w:w="3741" w:type="dxa"/>
          </w:tcPr>
          <w:p w14:paraId="5C1B0CA9" w14:textId="6104B1B5" w:rsidR="037EB447" w:rsidRDefault="3A87E8D5" w:rsidP="037EB447">
            <w:pPr>
              <w:rPr>
                <w:sz w:val="22"/>
                <w:szCs w:val="22"/>
              </w:rPr>
            </w:pPr>
            <w:r w:rsidRPr="5731BADE">
              <w:rPr>
                <w:sz w:val="22"/>
                <w:szCs w:val="22"/>
              </w:rPr>
              <w:t>FALSE</w:t>
            </w:r>
          </w:p>
        </w:tc>
      </w:tr>
      <w:tr w:rsidR="037EB447" w14:paraId="74F05B20" w14:textId="77777777" w:rsidTr="5731BADE">
        <w:tc>
          <w:tcPr>
            <w:tcW w:w="5325" w:type="dxa"/>
          </w:tcPr>
          <w:p w14:paraId="1D958620" w14:textId="743BFAB1" w:rsidR="037EB447" w:rsidRDefault="3A87E8D5" w:rsidP="037EB447">
            <w:pPr>
              <w:rPr>
                <w:sz w:val="22"/>
                <w:szCs w:val="22"/>
              </w:rPr>
            </w:pPr>
            <w:proofErr w:type="spellStart"/>
            <w:r w:rsidRPr="5731BADE">
              <w:rPr>
                <w:sz w:val="22"/>
                <w:szCs w:val="22"/>
              </w:rPr>
              <w:t>ConditionGroupEraStartShortTerm</w:t>
            </w:r>
            <w:proofErr w:type="spellEnd"/>
          </w:p>
        </w:tc>
        <w:tc>
          <w:tcPr>
            <w:tcW w:w="3741" w:type="dxa"/>
          </w:tcPr>
          <w:p w14:paraId="0CF8349C" w14:textId="2598FC51" w:rsidR="037EB447" w:rsidRDefault="3A87E8D5" w:rsidP="037EB447">
            <w:pPr>
              <w:rPr>
                <w:sz w:val="22"/>
                <w:szCs w:val="22"/>
              </w:rPr>
            </w:pPr>
            <w:r w:rsidRPr="5731BADE">
              <w:rPr>
                <w:sz w:val="22"/>
                <w:szCs w:val="22"/>
              </w:rPr>
              <w:t>FALSE</w:t>
            </w:r>
          </w:p>
        </w:tc>
      </w:tr>
      <w:tr w:rsidR="037EB447" w14:paraId="59082F91" w14:textId="77777777" w:rsidTr="5731BADE">
        <w:tc>
          <w:tcPr>
            <w:tcW w:w="5325" w:type="dxa"/>
          </w:tcPr>
          <w:p w14:paraId="53B7D88E" w14:textId="2E839242" w:rsidR="037EB447" w:rsidRDefault="3A87E8D5" w:rsidP="037EB447">
            <w:pPr>
              <w:rPr>
                <w:sz w:val="22"/>
                <w:szCs w:val="22"/>
              </w:rPr>
            </w:pPr>
            <w:proofErr w:type="spellStart"/>
            <w:r w:rsidRPr="5731BADE">
              <w:rPr>
                <w:sz w:val="22"/>
                <w:szCs w:val="22"/>
              </w:rPr>
              <w:t>ConditionOccurrencePrimaryInpatientMediumTerm</w:t>
            </w:r>
            <w:proofErr w:type="spellEnd"/>
          </w:p>
        </w:tc>
        <w:tc>
          <w:tcPr>
            <w:tcW w:w="3741" w:type="dxa"/>
          </w:tcPr>
          <w:p w14:paraId="7DCCB356" w14:textId="45F912B1" w:rsidR="037EB447" w:rsidRDefault="3A87E8D5" w:rsidP="037EB447">
            <w:pPr>
              <w:rPr>
                <w:sz w:val="22"/>
                <w:szCs w:val="22"/>
              </w:rPr>
            </w:pPr>
            <w:r w:rsidRPr="5731BADE">
              <w:rPr>
                <w:sz w:val="22"/>
                <w:szCs w:val="22"/>
              </w:rPr>
              <w:t>FALSE</w:t>
            </w:r>
          </w:p>
        </w:tc>
      </w:tr>
      <w:tr w:rsidR="037EB447" w14:paraId="126D1980" w14:textId="77777777" w:rsidTr="5731BADE">
        <w:tc>
          <w:tcPr>
            <w:tcW w:w="5325" w:type="dxa"/>
          </w:tcPr>
          <w:p w14:paraId="260AFD46" w14:textId="5FF76BA6" w:rsidR="037EB447" w:rsidRDefault="3A87E8D5" w:rsidP="037EB447">
            <w:pPr>
              <w:rPr>
                <w:sz w:val="22"/>
                <w:szCs w:val="22"/>
              </w:rPr>
            </w:pPr>
            <w:proofErr w:type="spellStart"/>
            <w:r w:rsidRPr="5731BADE">
              <w:rPr>
                <w:sz w:val="22"/>
                <w:szCs w:val="22"/>
              </w:rPr>
              <w:t>MeasurementLongTerm</w:t>
            </w:r>
            <w:proofErr w:type="spellEnd"/>
          </w:p>
        </w:tc>
        <w:tc>
          <w:tcPr>
            <w:tcW w:w="3741" w:type="dxa"/>
          </w:tcPr>
          <w:p w14:paraId="0B982662" w14:textId="1A0556F9" w:rsidR="037EB447" w:rsidRDefault="3A87E8D5" w:rsidP="037EB447">
            <w:pPr>
              <w:rPr>
                <w:sz w:val="22"/>
                <w:szCs w:val="22"/>
              </w:rPr>
            </w:pPr>
            <w:r w:rsidRPr="5731BADE">
              <w:rPr>
                <w:sz w:val="22"/>
                <w:szCs w:val="22"/>
              </w:rPr>
              <w:t>FALSE</w:t>
            </w:r>
          </w:p>
        </w:tc>
      </w:tr>
      <w:tr w:rsidR="037EB447" w14:paraId="3A2F58E3" w14:textId="77777777" w:rsidTr="5731BADE">
        <w:tc>
          <w:tcPr>
            <w:tcW w:w="5325" w:type="dxa"/>
          </w:tcPr>
          <w:p w14:paraId="2B50CB22" w14:textId="342195DA" w:rsidR="037EB447" w:rsidRDefault="3A87E8D5" w:rsidP="037EB447">
            <w:pPr>
              <w:rPr>
                <w:sz w:val="22"/>
                <w:szCs w:val="22"/>
              </w:rPr>
            </w:pPr>
            <w:proofErr w:type="spellStart"/>
            <w:r w:rsidRPr="5731BADE">
              <w:rPr>
                <w:sz w:val="22"/>
                <w:szCs w:val="22"/>
              </w:rPr>
              <w:t>DemographicsIndexYear</w:t>
            </w:r>
            <w:proofErr w:type="spellEnd"/>
          </w:p>
        </w:tc>
        <w:tc>
          <w:tcPr>
            <w:tcW w:w="3741" w:type="dxa"/>
          </w:tcPr>
          <w:p w14:paraId="13C85226" w14:textId="40B37498" w:rsidR="037EB447" w:rsidRDefault="3A87E8D5" w:rsidP="037EB447">
            <w:pPr>
              <w:rPr>
                <w:sz w:val="22"/>
                <w:szCs w:val="22"/>
              </w:rPr>
            </w:pPr>
            <w:r w:rsidRPr="5731BADE">
              <w:rPr>
                <w:sz w:val="22"/>
                <w:szCs w:val="22"/>
              </w:rPr>
              <w:t>FALSE</w:t>
            </w:r>
          </w:p>
        </w:tc>
      </w:tr>
      <w:tr w:rsidR="037EB447" w14:paraId="73E642B7" w14:textId="77777777" w:rsidTr="5731BADE">
        <w:tc>
          <w:tcPr>
            <w:tcW w:w="5325" w:type="dxa"/>
          </w:tcPr>
          <w:p w14:paraId="38F04E80" w14:textId="03BFBA67" w:rsidR="037EB447" w:rsidRDefault="3A87E8D5" w:rsidP="037EB447">
            <w:pPr>
              <w:rPr>
                <w:sz w:val="22"/>
                <w:szCs w:val="22"/>
              </w:rPr>
            </w:pPr>
            <w:proofErr w:type="spellStart"/>
            <w:r w:rsidRPr="5731BADE">
              <w:rPr>
                <w:sz w:val="22"/>
                <w:szCs w:val="22"/>
              </w:rPr>
              <w:t>MeasurementValueMediumTerm</w:t>
            </w:r>
            <w:proofErr w:type="spellEnd"/>
          </w:p>
        </w:tc>
        <w:tc>
          <w:tcPr>
            <w:tcW w:w="3741" w:type="dxa"/>
          </w:tcPr>
          <w:p w14:paraId="5D9D8BBC" w14:textId="07AF787A" w:rsidR="037EB447" w:rsidRDefault="3A87E8D5" w:rsidP="037EB447">
            <w:pPr>
              <w:rPr>
                <w:sz w:val="22"/>
                <w:szCs w:val="22"/>
              </w:rPr>
            </w:pPr>
            <w:r w:rsidRPr="5731BADE">
              <w:rPr>
                <w:sz w:val="22"/>
                <w:szCs w:val="22"/>
              </w:rPr>
              <w:t>FALSE</w:t>
            </w:r>
          </w:p>
        </w:tc>
      </w:tr>
      <w:tr w:rsidR="037EB447" w14:paraId="5C32412C" w14:textId="77777777" w:rsidTr="5731BADE">
        <w:tc>
          <w:tcPr>
            <w:tcW w:w="5325" w:type="dxa"/>
          </w:tcPr>
          <w:p w14:paraId="5CDB1471" w14:textId="1CA557A0" w:rsidR="037EB447" w:rsidRDefault="3A87E8D5" w:rsidP="037EB447">
            <w:pPr>
              <w:rPr>
                <w:sz w:val="22"/>
                <w:szCs w:val="22"/>
              </w:rPr>
            </w:pPr>
            <w:proofErr w:type="spellStart"/>
            <w:r w:rsidRPr="5731BADE">
              <w:rPr>
                <w:sz w:val="22"/>
                <w:szCs w:val="22"/>
              </w:rPr>
              <w:t>DrugEraStartMediumTerm</w:t>
            </w:r>
            <w:proofErr w:type="spellEnd"/>
          </w:p>
        </w:tc>
        <w:tc>
          <w:tcPr>
            <w:tcW w:w="3741" w:type="dxa"/>
          </w:tcPr>
          <w:p w14:paraId="377DE8C9" w14:textId="28C63033" w:rsidR="037EB447" w:rsidRDefault="3A87E8D5" w:rsidP="037EB447">
            <w:pPr>
              <w:rPr>
                <w:sz w:val="22"/>
                <w:szCs w:val="22"/>
              </w:rPr>
            </w:pPr>
            <w:r w:rsidRPr="5731BADE">
              <w:rPr>
                <w:sz w:val="22"/>
                <w:szCs w:val="22"/>
              </w:rPr>
              <w:t>FALSE</w:t>
            </w:r>
          </w:p>
        </w:tc>
      </w:tr>
      <w:tr w:rsidR="037EB447" w14:paraId="7B348CA9" w14:textId="77777777" w:rsidTr="5731BADE">
        <w:tc>
          <w:tcPr>
            <w:tcW w:w="5325" w:type="dxa"/>
          </w:tcPr>
          <w:p w14:paraId="7D20B7EC" w14:textId="5DF6B698" w:rsidR="037EB447" w:rsidRDefault="3A87E8D5" w:rsidP="037EB447">
            <w:pPr>
              <w:rPr>
                <w:sz w:val="22"/>
                <w:szCs w:val="22"/>
              </w:rPr>
            </w:pPr>
            <w:proofErr w:type="spellStart"/>
            <w:r w:rsidRPr="5731BADE">
              <w:rPr>
                <w:sz w:val="22"/>
                <w:szCs w:val="22"/>
              </w:rPr>
              <w:t>MeasurementValueAnyTimePrior</w:t>
            </w:r>
            <w:proofErr w:type="spellEnd"/>
          </w:p>
        </w:tc>
        <w:tc>
          <w:tcPr>
            <w:tcW w:w="3741" w:type="dxa"/>
          </w:tcPr>
          <w:p w14:paraId="29CBEAC6" w14:textId="5C3BF3E1" w:rsidR="037EB447" w:rsidRDefault="3A87E8D5" w:rsidP="037EB447">
            <w:pPr>
              <w:rPr>
                <w:sz w:val="22"/>
                <w:szCs w:val="22"/>
              </w:rPr>
            </w:pPr>
            <w:r w:rsidRPr="5731BADE">
              <w:rPr>
                <w:sz w:val="22"/>
                <w:szCs w:val="22"/>
              </w:rPr>
              <w:t>FALSE</w:t>
            </w:r>
          </w:p>
        </w:tc>
      </w:tr>
      <w:tr w:rsidR="037EB447" w14:paraId="37F68F22" w14:textId="77777777" w:rsidTr="5731BADE">
        <w:tc>
          <w:tcPr>
            <w:tcW w:w="5325" w:type="dxa"/>
          </w:tcPr>
          <w:p w14:paraId="43BD9BC0" w14:textId="3121C88D" w:rsidR="037EB447" w:rsidRDefault="3A87E8D5" w:rsidP="037EB447">
            <w:pPr>
              <w:rPr>
                <w:sz w:val="22"/>
                <w:szCs w:val="22"/>
              </w:rPr>
            </w:pPr>
            <w:proofErr w:type="spellStart"/>
            <w:r w:rsidRPr="5731BADE">
              <w:rPr>
                <w:sz w:val="22"/>
                <w:szCs w:val="22"/>
              </w:rPr>
              <w:t>DistinctObservationCountShortTerm</w:t>
            </w:r>
            <w:proofErr w:type="spellEnd"/>
          </w:p>
        </w:tc>
        <w:tc>
          <w:tcPr>
            <w:tcW w:w="3741" w:type="dxa"/>
          </w:tcPr>
          <w:p w14:paraId="387BA8FB" w14:textId="19702668" w:rsidR="037EB447" w:rsidRDefault="3A87E8D5" w:rsidP="037EB447">
            <w:pPr>
              <w:rPr>
                <w:sz w:val="22"/>
                <w:szCs w:val="22"/>
              </w:rPr>
            </w:pPr>
            <w:r w:rsidRPr="5731BADE">
              <w:rPr>
                <w:sz w:val="22"/>
                <w:szCs w:val="22"/>
              </w:rPr>
              <w:t>FALSE</w:t>
            </w:r>
          </w:p>
        </w:tc>
      </w:tr>
      <w:tr w:rsidR="037EB447" w14:paraId="2E6504C5" w14:textId="77777777" w:rsidTr="5731BADE">
        <w:tc>
          <w:tcPr>
            <w:tcW w:w="5325" w:type="dxa"/>
          </w:tcPr>
          <w:p w14:paraId="1DF47F31" w14:textId="2AA33FEC" w:rsidR="037EB447" w:rsidRDefault="3A87E8D5" w:rsidP="037EB447">
            <w:pPr>
              <w:rPr>
                <w:sz w:val="22"/>
                <w:szCs w:val="22"/>
              </w:rPr>
            </w:pPr>
            <w:proofErr w:type="spellStart"/>
            <w:r w:rsidRPr="5731BADE">
              <w:rPr>
                <w:sz w:val="22"/>
                <w:szCs w:val="22"/>
              </w:rPr>
              <w:t>DrugEraMediumTerm</w:t>
            </w:r>
            <w:proofErr w:type="spellEnd"/>
          </w:p>
        </w:tc>
        <w:tc>
          <w:tcPr>
            <w:tcW w:w="3741" w:type="dxa"/>
          </w:tcPr>
          <w:p w14:paraId="06412D47" w14:textId="7F178CE4" w:rsidR="037EB447" w:rsidRDefault="3A87E8D5" w:rsidP="037EB447">
            <w:pPr>
              <w:rPr>
                <w:sz w:val="22"/>
                <w:szCs w:val="22"/>
              </w:rPr>
            </w:pPr>
            <w:r w:rsidRPr="5731BADE">
              <w:rPr>
                <w:sz w:val="22"/>
                <w:szCs w:val="22"/>
              </w:rPr>
              <w:t>FALSE</w:t>
            </w:r>
          </w:p>
        </w:tc>
      </w:tr>
      <w:tr w:rsidR="037EB447" w14:paraId="17C1DE1D" w14:textId="77777777" w:rsidTr="5731BADE">
        <w:tc>
          <w:tcPr>
            <w:tcW w:w="5325" w:type="dxa"/>
          </w:tcPr>
          <w:p w14:paraId="0B199EB1" w14:textId="3C7ED99F" w:rsidR="037EB447" w:rsidRDefault="3A87E8D5" w:rsidP="037EB447">
            <w:pPr>
              <w:rPr>
                <w:sz w:val="22"/>
                <w:szCs w:val="22"/>
              </w:rPr>
            </w:pPr>
            <w:proofErr w:type="spellStart"/>
            <w:r w:rsidRPr="5731BADE">
              <w:rPr>
                <w:sz w:val="22"/>
                <w:szCs w:val="22"/>
              </w:rPr>
              <w:t>ConditionGroupEraLongTerm</w:t>
            </w:r>
            <w:proofErr w:type="spellEnd"/>
          </w:p>
        </w:tc>
        <w:tc>
          <w:tcPr>
            <w:tcW w:w="3741" w:type="dxa"/>
          </w:tcPr>
          <w:p w14:paraId="1505FF17" w14:textId="6603C492" w:rsidR="037EB447" w:rsidRDefault="3A87E8D5" w:rsidP="037EB447">
            <w:pPr>
              <w:rPr>
                <w:sz w:val="22"/>
                <w:szCs w:val="22"/>
              </w:rPr>
            </w:pPr>
            <w:r w:rsidRPr="5731BADE">
              <w:rPr>
                <w:sz w:val="22"/>
                <w:szCs w:val="22"/>
              </w:rPr>
              <w:t>FALSE</w:t>
            </w:r>
          </w:p>
        </w:tc>
      </w:tr>
      <w:tr w:rsidR="037EB447" w14:paraId="1D8A4649" w14:textId="77777777" w:rsidTr="5731BADE">
        <w:tc>
          <w:tcPr>
            <w:tcW w:w="5325" w:type="dxa"/>
          </w:tcPr>
          <w:p w14:paraId="59453873" w14:textId="3D576523" w:rsidR="037EB447" w:rsidRDefault="3A87E8D5" w:rsidP="037EB447">
            <w:pPr>
              <w:rPr>
                <w:sz w:val="22"/>
                <w:szCs w:val="22"/>
              </w:rPr>
            </w:pPr>
            <w:proofErr w:type="spellStart"/>
            <w:r w:rsidRPr="5731BADE">
              <w:rPr>
                <w:sz w:val="22"/>
                <w:szCs w:val="22"/>
              </w:rPr>
              <w:t>DrugExposureShortTerm</w:t>
            </w:r>
            <w:proofErr w:type="spellEnd"/>
          </w:p>
        </w:tc>
        <w:tc>
          <w:tcPr>
            <w:tcW w:w="3741" w:type="dxa"/>
          </w:tcPr>
          <w:p w14:paraId="5143EF26" w14:textId="541662E6" w:rsidR="037EB447" w:rsidRDefault="3A87E8D5" w:rsidP="037EB447">
            <w:pPr>
              <w:rPr>
                <w:sz w:val="22"/>
                <w:szCs w:val="22"/>
              </w:rPr>
            </w:pPr>
            <w:r w:rsidRPr="5731BADE">
              <w:rPr>
                <w:sz w:val="22"/>
                <w:szCs w:val="22"/>
              </w:rPr>
              <w:t>FALSE</w:t>
            </w:r>
          </w:p>
        </w:tc>
      </w:tr>
      <w:tr w:rsidR="037EB447" w14:paraId="216D9157" w14:textId="77777777" w:rsidTr="5731BADE">
        <w:tc>
          <w:tcPr>
            <w:tcW w:w="5325" w:type="dxa"/>
          </w:tcPr>
          <w:p w14:paraId="5AFCEC11" w14:textId="0AD1009D" w:rsidR="037EB447" w:rsidRDefault="3A87E8D5" w:rsidP="037EB447">
            <w:pPr>
              <w:rPr>
                <w:sz w:val="22"/>
                <w:szCs w:val="22"/>
              </w:rPr>
            </w:pPr>
            <w:proofErr w:type="spellStart"/>
            <w:r w:rsidRPr="5731BADE">
              <w:rPr>
                <w:sz w:val="22"/>
                <w:szCs w:val="22"/>
              </w:rPr>
              <w:t>DistinctIngredientCountShortTerm</w:t>
            </w:r>
            <w:proofErr w:type="spellEnd"/>
          </w:p>
        </w:tc>
        <w:tc>
          <w:tcPr>
            <w:tcW w:w="3741" w:type="dxa"/>
          </w:tcPr>
          <w:p w14:paraId="65371549" w14:textId="2C332F7B" w:rsidR="037EB447" w:rsidRDefault="3A87E8D5" w:rsidP="037EB447">
            <w:pPr>
              <w:rPr>
                <w:sz w:val="22"/>
                <w:szCs w:val="22"/>
              </w:rPr>
            </w:pPr>
            <w:r w:rsidRPr="5731BADE">
              <w:rPr>
                <w:sz w:val="22"/>
                <w:szCs w:val="22"/>
              </w:rPr>
              <w:t>FALSE</w:t>
            </w:r>
          </w:p>
        </w:tc>
      </w:tr>
      <w:tr w:rsidR="037EB447" w14:paraId="1D932E43" w14:textId="77777777" w:rsidTr="5731BADE">
        <w:tc>
          <w:tcPr>
            <w:tcW w:w="5325" w:type="dxa"/>
          </w:tcPr>
          <w:p w14:paraId="64DAEFC5" w14:textId="09954582" w:rsidR="037EB447" w:rsidRDefault="3A87E8D5" w:rsidP="037EB447">
            <w:pPr>
              <w:rPr>
                <w:sz w:val="22"/>
                <w:szCs w:val="22"/>
              </w:rPr>
            </w:pPr>
            <w:proofErr w:type="spellStart"/>
            <w:r w:rsidRPr="5731BADE">
              <w:rPr>
                <w:sz w:val="22"/>
                <w:szCs w:val="22"/>
              </w:rPr>
              <w:t>DeviceExposureShortTerm</w:t>
            </w:r>
            <w:proofErr w:type="spellEnd"/>
          </w:p>
        </w:tc>
        <w:tc>
          <w:tcPr>
            <w:tcW w:w="3741" w:type="dxa"/>
          </w:tcPr>
          <w:p w14:paraId="0D216649" w14:textId="128D1265" w:rsidR="037EB447" w:rsidRDefault="3A87E8D5" w:rsidP="037EB447">
            <w:pPr>
              <w:rPr>
                <w:sz w:val="22"/>
                <w:szCs w:val="22"/>
              </w:rPr>
            </w:pPr>
            <w:r w:rsidRPr="5731BADE">
              <w:rPr>
                <w:sz w:val="22"/>
                <w:szCs w:val="22"/>
              </w:rPr>
              <w:t>FALSE</w:t>
            </w:r>
          </w:p>
        </w:tc>
      </w:tr>
      <w:tr w:rsidR="037EB447" w14:paraId="7F02D487" w14:textId="77777777" w:rsidTr="5731BADE">
        <w:tc>
          <w:tcPr>
            <w:tcW w:w="5325" w:type="dxa"/>
          </w:tcPr>
          <w:p w14:paraId="3C886142" w14:textId="5DB94122" w:rsidR="037EB447" w:rsidRDefault="3A87E8D5" w:rsidP="037EB447">
            <w:pPr>
              <w:rPr>
                <w:sz w:val="22"/>
                <w:szCs w:val="22"/>
              </w:rPr>
            </w:pPr>
            <w:proofErr w:type="spellStart"/>
            <w:r w:rsidRPr="5731BADE">
              <w:rPr>
                <w:sz w:val="22"/>
                <w:szCs w:val="22"/>
              </w:rPr>
              <w:t>mediumTermStartDays</w:t>
            </w:r>
            <w:proofErr w:type="spellEnd"/>
          </w:p>
        </w:tc>
        <w:tc>
          <w:tcPr>
            <w:tcW w:w="3741" w:type="dxa"/>
          </w:tcPr>
          <w:p w14:paraId="075B5507" w14:textId="0882B7EC" w:rsidR="037EB447" w:rsidRDefault="3A87E8D5" w:rsidP="037EB447">
            <w:pPr>
              <w:rPr>
                <w:sz w:val="22"/>
                <w:szCs w:val="22"/>
              </w:rPr>
            </w:pPr>
            <w:r w:rsidRPr="5731BADE">
              <w:rPr>
                <w:sz w:val="22"/>
                <w:szCs w:val="22"/>
              </w:rPr>
              <w:t>-180</w:t>
            </w:r>
          </w:p>
        </w:tc>
      </w:tr>
      <w:tr w:rsidR="037EB447" w14:paraId="43686744" w14:textId="77777777" w:rsidTr="5731BADE">
        <w:tc>
          <w:tcPr>
            <w:tcW w:w="5325" w:type="dxa"/>
          </w:tcPr>
          <w:p w14:paraId="2B1FDDCF" w14:textId="36F26518" w:rsidR="037EB447" w:rsidRDefault="3A87E8D5" w:rsidP="037EB447">
            <w:pPr>
              <w:rPr>
                <w:sz w:val="22"/>
                <w:szCs w:val="22"/>
              </w:rPr>
            </w:pPr>
            <w:proofErr w:type="spellStart"/>
            <w:r w:rsidRPr="5731BADE">
              <w:rPr>
                <w:sz w:val="22"/>
                <w:szCs w:val="22"/>
              </w:rPr>
              <w:t>DemographicsPostObservationTime</w:t>
            </w:r>
            <w:proofErr w:type="spellEnd"/>
          </w:p>
        </w:tc>
        <w:tc>
          <w:tcPr>
            <w:tcW w:w="3741" w:type="dxa"/>
          </w:tcPr>
          <w:p w14:paraId="18D8AAF3" w14:textId="2B9B2CEA" w:rsidR="037EB447" w:rsidRDefault="3A87E8D5" w:rsidP="037EB447">
            <w:pPr>
              <w:rPr>
                <w:sz w:val="22"/>
                <w:szCs w:val="22"/>
              </w:rPr>
            </w:pPr>
            <w:r w:rsidRPr="5731BADE">
              <w:rPr>
                <w:sz w:val="22"/>
                <w:szCs w:val="22"/>
              </w:rPr>
              <w:t>FALSE</w:t>
            </w:r>
          </w:p>
        </w:tc>
      </w:tr>
      <w:tr w:rsidR="037EB447" w14:paraId="152A6053" w14:textId="77777777" w:rsidTr="5731BADE">
        <w:tc>
          <w:tcPr>
            <w:tcW w:w="5325" w:type="dxa"/>
          </w:tcPr>
          <w:p w14:paraId="7F89B758" w14:textId="7365ABAE" w:rsidR="037EB447" w:rsidRDefault="3A87E8D5" w:rsidP="037EB447">
            <w:pPr>
              <w:rPr>
                <w:sz w:val="22"/>
                <w:szCs w:val="22"/>
              </w:rPr>
            </w:pPr>
            <w:proofErr w:type="spellStart"/>
            <w:r w:rsidRPr="5731BADE">
              <w:rPr>
                <w:sz w:val="22"/>
                <w:szCs w:val="22"/>
              </w:rPr>
              <w:t>VisitConceptCountLongTerm</w:t>
            </w:r>
            <w:proofErr w:type="spellEnd"/>
          </w:p>
        </w:tc>
        <w:tc>
          <w:tcPr>
            <w:tcW w:w="3741" w:type="dxa"/>
          </w:tcPr>
          <w:p w14:paraId="3FCBB8CD" w14:textId="6B7C433F" w:rsidR="037EB447" w:rsidRDefault="3A87E8D5" w:rsidP="037EB447">
            <w:pPr>
              <w:rPr>
                <w:sz w:val="22"/>
                <w:szCs w:val="22"/>
              </w:rPr>
            </w:pPr>
            <w:r w:rsidRPr="5731BADE">
              <w:rPr>
                <w:sz w:val="22"/>
                <w:szCs w:val="22"/>
              </w:rPr>
              <w:t>FALSE</w:t>
            </w:r>
          </w:p>
        </w:tc>
      </w:tr>
      <w:tr w:rsidR="037EB447" w14:paraId="5D55EC16" w14:textId="77777777" w:rsidTr="5731BADE">
        <w:tc>
          <w:tcPr>
            <w:tcW w:w="5325" w:type="dxa"/>
          </w:tcPr>
          <w:p w14:paraId="762DEA6A" w14:textId="236E4B92" w:rsidR="037EB447" w:rsidRDefault="3A87E8D5" w:rsidP="037EB447">
            <w:pPr>
              <w:rPr>
                <w:sz w:val="22"/>
                <w:szCs w:val="22"/>
              </w:rPr>
            </w:pPr>
            <w:proofErr w:type="spellStart"/>
            <w:r w:rsidRPr="5731BADE">
              <w:rPr>
                <w:sz w:val="22"/>
                <w:szCs w:val="22"/>
              </w:rPr>
              <w:t>VisitConceptCountMediumTerm</w:t>
            </w:r>
            <w:proofErr w:type="spellEnd"/>
          </w:p>
        </w:tc>
        <w:tc>
          <w:tcPr>
            <w:tcW w:w="3741" w:type="dxa"/>
          </w:tcPr>
          <w:p w14:paraId="20FFC5A5" w14:textId="7D899DEE" w:rsidR="037EB447" w:rsidRDefault="3A87E8D5" w:rsidP="037EB447">
            <w:pPr>
              <w:rPr>
                <w:sz w:val="22"/>
                <w:szCs w:val="22"/>
              </w:rPr>
            </w:pPr>
            <w:r w:rsidRPr="5731BADE">
              <w:rPr>
                <w:sz w:val="22"/>
                <w:szCs w:val="22"/>
              </w:rPr>
              <w:t>FALSE</w:t>
            </w:r>
          </w:p>
        </w:tc>
      </w:tr>
      <w:tr w:rsidR="037EB447" w14:paraId="72E3A375" w14:textId="77777777" w:rsidTr="5731BADE">
        <w:tc>
          <w:tcPr>
            <w:tcW w:w="5325" w:type="dxa"/>
          </w:tcPr>
          <w:p w14:paraId="2CBAAA62" w14:textId="53E5B5BE" w:rsidR="037EB447" w:rsidRDefault="3A87E8D5" w:rsidP="037EB447">
            <w:pPr>
              <w:rPr>
                <w:sz w:val="22"/>
                <w:szCs w:val="22"/>
              </w:rPr>
            </w:pPr>
            <w:proofErr w:type="spellStart"/>
            <w:r w:rsidRPr="5731BADE">
              <w:rPr>
                <w:sz w:val="22"/>
                <w:szCs w:val="22"/>
              </w:rPr>
              <w:t>excludedCovariateConceptIds</w:t>
            </w:r>
            <w:proofErr w:type="spellEnd"/>
          </w:p>
        </w:tc>
        <w:tc>
          <w:tcPr>
            <w:tcW w:w="3741" w:type="dxa"/>
          </w:tcPr>
          <w:p w14:paraId="198767FC" w14:textId="01F29912" w:rsidR="037EB447" w:rsidRDefault="3A87E8D5" w:rsidP="037EB447">
            <w:pPr>
              <w:rPr>
                <w:sz w:val="22"/>
                <w:szCs w:val="22"/>
              </w:rPr>
            </w:pPr>
            <w:r w:rsidRPr="5731BADE">
              <w:rPr>
                <w:sz w:val="22"/>
                <w:szCs w:val="22"/>
              </w:rPr>
              <w:t xml:space="preserve"> </w:t>
            </w:r>
          </w:p>
        </w:tc>
      </w:tr>
      <w:tr w:rsidR="037EB447" w14:paraId="47CA8ED1" w14:textId="77777777" w:rsidTr="5731BADE">
        <w:tc>
          <w:tcPr>
            <w:tcW w:w="5325" w:type="dxa"/>
          </w:tcPr>
          <w:p w14:paraId="4D0B9354" w14:textId="1EA20380" w:rsidR="037EB447" w:rsidRDefault="3A87E8D5" w:rsidP="037EB447">
            <w:pPr>
              <w:rPr>
                <w:sz w:val="22"/>
                <w:szCs w:val="22"/>
              </w:rPr>
            </w:pPr>
            <w:proofErr w:type="spellStart"/>
            <w:r w:rsidRPr="5731BADE">
              <w:rPr>
                <w:sz w:val="22"/>
                <w:szCs w:val="22"/>
              </w:rPr>
              <w:t>ConditionGroupEraMediumTerm</w:t>
            </w:r>
            <w:proofErr w:type="spellEnd"/>
          </w:p>
        </w:tc>
        <w:tc>
          <w:tcPr>
            <w:tcW w:w="3741" w:type="dxa"/>
          </w:tcPr>
          <w:p w14:paraId="616E14ED" w14:textId="2838C561" w:rsidR="037EB447" w:rsidRDefault="3A87E8D5" w:rsidP="037EB447">
            <w:pPr>
              <w:rPr>
                <w:sz w:val="22"/>
                <w:szCs w:val="22"/>
              </w:rPr>
            </w:pPr>
            <w:r w:rsidRPr="5731BADE">
              <w:rPr>
                <w:sz w:val="22"/>
                <w:szCs w:val="22"/>
              </w:rPr>
              <w:t>FALSE</w:t>
            </w:r>
          </w:p>
        </w:tc>
      </w:tr>
      <w:tr w:rsidR="037EB447" w14:paraId="6BD533BE" w14:textId="77777777" w:rsidTr="5731BADE">
        <w:tc>
          <w:tcPr>
            <w:tcW w:w="5325" w:type="dxa"/>
          </w:tcPr>
          <w:p w14:paraId="4603D8B7" w14:textId="2AEDC9C0" w:rsidR="037EB447" w:rsidRDefault="3A87E8D5" w:rsidP="037EB447">
            <w:pPr>
              <w:rPr>
                <w:sz w:val="22"/>
                <w:szCs w:val="22"/>
              </w:rPr>
            </w:pPr>
            <w:proofErr w:type="spellStart"/>
            <w:r w:rsidRPr="5731BADE">
              <w:rPr>
                <w:sz w:val="22"/>
                <w:szCs w:val="22"/>
              </w:rPr>
              <w:t>DrugExposureMediumTerm</w:t>
            </w:r>
            <w:proofErr w:type="spellEnd"/>
          </w:p>
        </w:tc>
        <w:tc>
          <w:tcPr>
            <w:tcW w:w="3741" w:type="dxa"/>
          </w:tcPr>
          <w:p w14:paraId="2B5285F5" w14:textId="6EC60A56" w:rsidR="037EB447" w:rsidRDefault="3A87E8D5" w:rsidP="037EB447">
            <w:pPr>
              <w:rPr>
                <w:sz w:val="22"/>
                <w:szCs w:val="22"/>
              </w:rPr>
            </w:pPr>
            <w:r w:rsidRPr="5731BADE">
              <w:rPr>
                <w:sz w:val="22"/>
                <w:szCs w:val="22"/>
              </w:rPr>
              <w:t>FALSE</w:t>
            </w:r>
          </w:p>
        </w:tc>
      </w:tr>
      <w:tr w:rsidR="037EB447" w14:paraId="5B6F21EF" w14:textId="77777777" w:rsidTr="5731BADE">
        <w:tc>
          <w:tcPr>
            <w:tcW w:w="5325" w:type="dxa"/>
          </w:tcPr>
          <w:p w14:paraId="5E134D6A" w14:textId="0AE08121" w:rsidR="037EB447" w:rsidRDefault="3A87E8D5" w:rsidP="037EB447">
            <w:pPr>
              <w:rPr>
                <w:sz w:val="22"/>
                <w:szCs w:val="22"/>
              </w:rPr>
            </w:pPr>
            <w:proofErr w:type="spellStart"/>
            <w:r w:rsidRPr="5731BADE">
              <w:rPr>
                <w:sz w:val="22"/>
                <w:szCs w:val="22"/>
              </w:rPr>
              <w:t>DistinctProcedureCountLongTerm</w:t>
            </w:r>
            <w:proofErr w:type="spellEnd"/>
          </w:p>
        </w:tc>
        <w:tc>
          <w:tcPr>
            <w:tcW w:w="3741" w:type="dxa"/>
          </w:tcPr>
          <w:p w14:paraId="683071AE" w14:textId="5A86A254" w:rsidR="037EB447" w:rsidRDefault="3A87E8D5" w:rsidP="037EB447">
            <w:pPr>
              <w:rPr>
                <w:sz w:val="22"/>
                <w:szCs w:val="22"/>
              </w:rPr>
            </w:pPr>
            <w:r w:rsidRPr="5731BADE">
              <w:rPr>
                <w:sz w:val="22"/>
                <w:szCs w:val="22"/>
              </w:rPr>
              <w:t>FALSE</w:t>
            </w:r>
          </w:p>
        </w:tc>
      </w:tr>
      <w:tr w:rsidR="037EB447" w14:paraId="3F04861F" w14:textId="77777777" w:rsidTr="5731BADE">
        <w:tc>
          <w:tcPr>
            <w:tcW w:w="5325" w:type="dxa"/>
          </w:tcPr>
          <w:p w14:paraId="0847EF26" w14:textId="163B445C" w:rsidR="037EB447" w:rsidRDefault="3A87E8D5" w:rsidP="037EB447">
            <w:pPr>
              <w:rPr>
                <w:sz w:val="22"/>
                <w:szCs w:val="22"/>
              </w:rPr>
            </w:pPr>
            <w:proofErr w:type="spellStart"/>
            <w:r w:rsidRPr="5731BADE">
              <w:rPr>
                <w:sz w:val="22"/>
                <w:szCs w:val="22"/>
              </w:rPr>
              <w:t>DrugEraAnyTimePrior</w:t>
            </w:r>
            <w:proofErr w:type="spellEnd"/>
          </w:p>
        </w:tc>
        <w:tc>
          <w:tcPr>
            <w:tcW w:w="3741" w:type="dxa"/>
          </w:tcPr>
          <w:p w14:paraId="34AB212F" w14:textId="3F2537EF" w:rsidR="037EB447" w:rsidRDefault="3A87E8D5" w:rsidP="037EB447">
            <w:pPr>
              <w:rPr>
                <w:sz w:val="22"/>
                <w:szCs w:val="22"/>
              </w:rPr>
            </w:pPr>
            <w:r w:rsidRPr="5731BADE">
              <w:rPr>
                <w:sz w:val="22"/>
                <w:szCs w:val="22"/>
              </w:rPr>
              <w:t>FALSE</w:t>
            </w:r>
          </w:p>
        </w:tc>
      </w:tr>
      <w:tr w:rsidR="037EB447" w14:paraId="5A13D17D" w14:textId="77777777" w:rsidTr="5731BADE">
        <w:tc>
          <w:tcPr>
            <w:tcW w:w="5325" w:type="dxa"/>
          </w:tcPr>
          <w:p w14:paraId="5017238E" w14:textId="5BE61EFD" w:rsidR="037EB447" w:rsidRDefault="3A87E8D5" w:rsidP="037EB447">
            <w:pPr>
              <w:rPr>
                <w:sz w:val="22"/>
                <w:szCs w:val="22"/>
              </w:rPr>
            </w:pPr>
            <w:proofErr w:type="spellStart"/>
            <w:r w:rsidRPr="5731BADE">
              <w:rPr>
                <w:sz w:val="22"/>
                <w:szCs w:val="22"/>
              </w:rPr>
              <w:t>endDays</w:t>
            </w:r>
            <w:proofErr w:type="spellEnd"/>
          </w:p>
        </w:tc>
        <w:tc>
          <w:tcPr>
            <w:tcW w:w="3741" w:type="dxa"/>
          </w:tcPr>
          <w:p w14:paraId="31A0240D" w14:textId="3AB3DE2E" w:rsidR="037EB447" w:rsidRDefault="3A87E8D5" w:rsidP="037EB447">
            <w:pPr>
              <w:rPr>
                <w:sz w:val="22"/>
                <w:szCs w:val="22"/>
              </w:rPr>
            </w:pPr>
            <w:r w:rsidRPr="5731BADE">
              <w:rPr>
                <w:sz w:val="22"/>
                <w:szCs w:val="22"/>
              </w:rPr>
              <w:t>0</w:t>
            </w:r>
          </w:p>
        </w:tc>
      </w:tr>
      <w:tr w:rsidR="037EB447" w14:paraId="029828D0" w14:textId="77777777" w:rsidTr="5731BADE">
        <w:tc>
          <w:tcPr>
            <w:tcW w:w="5325" w:type="dxa"/>
          </w:tcPr>
          <w:p w14:paraId="561C2DBD" w14:textId="79644373" w:rsidR="037EB447" w:rsidRDefault="3A87E8D5" w:rsidP="037EB447">
            <w:pPr>
              <w:rPr>
                <w:sz w:val="22"/>
                <w:szCs w:val="22"/>
              </w:rPr>
            </w:pPr>
            <w:proofErr w:type="spellStart"/>
            <w:r w:rsidRPr="5731BADE">
              <w:rPr>
                <w:sz w:val="22"/>
                <w:szCs w:val="22"/>
              </w:rPr>
              <w:t>ConditionOccurrenceShortTerm</w:t>
            </w:r>
            <w:proofErr w:type="spellEnd"/>
          </w:p>
        </w:tc>
        <w:tc>
          <w:tcPr>
            <w:tcW w:w="3741" w:type="dxa"/>
          </w:tcPr>
          <w:p w14:paraId="7C6599AE" w14:textId="4D687295" w:rsidR="037EB447" w:rsidRDefault="3A87E8D5" w:rsidP="037EB447">
            <w:pPr>
              <w:rPr>
                <w:sz w:val="22"/>
                <w:szCs w:val="22"/>
              </w:rPr>
            </w:pPr>
            <w:r w:rsidRPr="5731BADE">
              <w:rPr>
                <w:sz w:val="22"/>
                <w:szCs w:val="22"/>
              </w:rPr>
              <w:t>FALSE</w:t>
            </w:r>
          </w:p>
        </w:tc>
      </w:tr>
    </w:tbl>
    <w:p w14:paraId="03772561" w14:textId="4120F99F" w:rsidR="037EB447" w:rsidRDefault="037EB447" w:rsidP="037EB447">
      <w:pPr>
        <w:rPr>
          <w:rFonts w:asciiTheme="minorHAnsi" w:hAnsiTheme="minorHAnsi"/>
          <w:color w:val="000000" w:themeColor="text1"/>
          <w:lang w:val="en-GB"/>
        </w:rPr>
      </w:pPr>
    </w:p>
    <w:p w14:paraId="68EF3E9D" w14:textId="041ACBE9" w:rsidR="009F7C38" w:rsidRPr="009F7C38" w:rsidRDefault="009F7C38" w:rsidP="009F7C38">
      <w:pPr>
        <w:rPr>
          <w:rFonts w:asciiTheme="minorHAnsi" w:eastAsiaTheme="majorEastAsia" w:hAnsiTheme="minorHAnsi" w:cstheme="majorBidi"/>
          <w:b/>
          <w:bCs/>
          <w:color w:val="000000" w:themeColor="text1"/>
          <w:sz w:val="26"/>
          <w:szCs w:val="26"/>
          <w:lang w:val="en-GB"/>
        </w:rPr>
      </w:pPr>
      <w:r>
        <w:rPr>
          <w:rFonts w:asciiTheme="minorHAnsi" w:hAnsiTheme="minorHAnsi"/>
          <w:color w:val="000000" w:themeColor="text1"/>
          <w:lang w:val="en-GB"/>
        </w:rPr>
        <w:br w:type="page"/>
      </w:r>
    </w:p>
    <w:p w14:paraId="00000338" w14:textId="49E33A53"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lastRenderedPageBreak/>
        <w:t xml:space="preserve"> </w:t>
      </w:r>
      <w:bookmarkStart w:id="18" w:name="_Toc36400436"/>
      <w:r w:rsidR="005434AA" w:rsidRPr="00EA3DE1">
        <w:rPr>
          <w:rFonts w:asciiTheme="minorHAnsi" w:hAnsiTheme="minorHAnsi"/>
          <w:color w:val="000000" w:themeColor="text1"/>
          <w:lang w:val="en-GB"/>
        </w:rPr>
        <w:t>Model Development &amp; Evaluation</w:t>
      </w:r>
      <w:bookmarkEnd w:id="18"/>
    </w:p>
    <w:p w14:paraId="00000339" w14:textId="77777777" w:rsidR="00E00517" w:rsidRPr="00EA3DE1" w:rsidRDefault="00E00517" w:rsidP="00AE7620">
      <w:pPr>
        <w:rPr>
          <w:rFonts w:asciiTheme="minorHAnsi" w:hAnsiTheme="minorHAnsi"/>
          <w:color w:val="000000" w:themeColor="text1"/>
          <w:lang w:val="en-GB"/>
        </w:rPr>
      </w:pPr>
    </w:p>
    <w:p w14:paraId="0000033A" w14:textId="16D0508F" w:rsidR="00E00517" w:rsidRPr="00EA3DE1" w:rsidRDefault="005434AA" w:rsidP="037EB447">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To build and internally validate the models, we will partition the labelled data into a train set (</w:t>
      </w:r>
      <w:r w:rsidR="49DC5C79" w:rsidRPr="037EB447">
        <w:rPr>
          <w:rFonts w:asciiTheme="minorHAnsi" w:hAnsiTheme="minorHAnsi"/>
          <w:color w:val="000000" w:themeColor="text1"/>
          <w:sz w:val="22"/>
          <w:szCs w:val="22"/>
          <w:lang w:val="en-GB"/>
        </w:rPr>
        <w:t>75</w:t>
      </w:r>
      <w:r w:rsidRPr="037EB447">
        <w:rPr>
          <w:rFonts w:asciiTheme="minorHAnsi" w:hAnsiTheme="minorHAnsi"/>
          <w:color w:val="000000" w:themeColor="text1"/>
          <w:sz w:val="22"/>
          <w:szCs w:val="22"/>
          <w:lang w:val="en-GB"/>
        </w:rPr>
        <w:t>%) and a test set (</w:t>
      </w:r>
      <w:r w:rsidR="2F39348E" w:rsidRPr="037EB447">
        <w:rPr>
          <w:rFonts w:asciiTheme="minorHAnsi" w:hAnsiTheme="minorHAnsi"/>
          <w:color w:val="000000" w:themeColor="text1"/>
          <w:sz w:val="22"/>
          <w:szCs w:val="22"/>
          <w:lang w:val="en-GB"/>
        </w:rPr>
        <w:t>25</w:t>
      </w:r>
      <w:r w:rsidRPr="037EB447">
        <w:rPr>
          <w:rFonts w:asciiTheme="minorHAnsi" w:hAnsiTheme="minorHAnsi"/>
          <w:color w:val="000000" w:themeColor="text1"/>
          <w:sz w:val="22"/>
          <w:szCs w:val="22"/>
          <w:lang w:val="en-GB"/>
        </w:rPr>
        <w:t>%).</w:t>
      </w:r>
    </w:p>
    <w:p w14:paraId="0000033B" w14:textId="77777777" w:rsidR="00E00517" w:rsidRPr="00EA3DE1" w:rsidRDefault="00E00517" w:rsidP="00AE7620">
      <w:pPr>
        <w:rPr>
          <w:rFonts w:asciiTheme="minorHAnsi" w:hAnsiTheme="minorHAnsi"/>
          <w:color w:val="000000" w:themeColor="text1"/>
          <w:sz w:val="22"/>
          <w:szCs w:val="22"/>
          <w:lang w:val="en-GB"/>
        </w:rPr>
      </w:pPr>
    </w:p>
    <w:p w14:paraId="0000033C" w14:textId="28738D11" w:rsidR="00E00517" w:rsidRPr="00EA3DE1" w:rsidRDefault="005434AA" w:rsidP="037EB447">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 xml:space="preserve">The hyper-parameters for the models will be assessed using </w:t>
      </w:r>
      <w:r w:rsidR="109AAEE6" w:rsidRPr="037EB447">
        <w:rPr>
          <w:rFonts w:asciiTheme="minorHAnsi" w:hAnsiTheme="minorHAnsi"/>
          <w:color w:val="000000" w:themeColor="text1"/>
          <w:sz w:val="22"/>
          <w:szCs w:val="22"/>
          <w:lang w:val="en-GB"/>
        </w:rPr>
        <w:t>3</w:t>
      </w:r>
      <w:r w:rsidRPr="037EB447">
        <w:rPr>
          <w:rFonts w:asciiTheme="minorHAnsi" w:hAnsiTheme="minorHAnsi"/>
          <w:color w:val="000000" w:themeColor="text1"/>
          <w:sz w:val="22"/>
          <w:szCs w:val="22"/>
          <w:lang w:val="en-GB"/>
        </w:rPr>
        <w:t>-fold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246977B1" w:rsidR="00E00517" w:rsidRPr="00EA3DE1" w:rsidRDefault="005434AA" w:rsidP="037EB447">
      <w:pPr>
        <w:rPr>
          <w:rFonts w:asciiTheme="minorHAnsi" w:hAnsiTheme="minorHAnsi"/>
          <w:color w:val="000000" w:themeColor="text1"/>
          <w:sz w:val="22"/>
          <w:szCs w:val="22"/>
          <w:lang w:val="en-GB"/>
        </w:rPr>
      </w:pPr>
      <w:r w:rsidRPr="037EB447">
        <w:rPr>
          <w:rFonts w:asciiTheme="minorHAnsi" w:hAnsiTheme="minorHAnsi"/>
          <w:color w:val="000000" w:themeColor="text1"/>
          <w:sz w:val="22"/>
          <w:szCs w:val="22"/>
          <w:lang w:val="en-GB"/>
        </w:rPr>
        <w:t xml:space="preserve">The internal validity of the models will be assessed on the test set. </w:t>
      </w:r>
      <w:r w:rsidR="1C51A643" w:rsidRPr="037EB447">
        <w:rPr>
          <w:sz w:val="22"/>
          <w:szCs w:val="22"/>
          <w:lang w:val="en-GB"/>
        </w:rPr>
        <w:t>The external validity of the models with be assessed on recent COVID-19 data.</w:t>
      </w:r>
      <w:r w:rsidRPr="037EB447">
        <w:rPr>
          <w:rFonts w:asciiTheme="minorHAnsi" w:hAnsiTheme="minorHAnsi"/>
          <w:sz w:val="22"/>
          <w:szCs w:val="22"/>
          <w:lang w:val="en-GB"/>
        </w:rPr>
        <w:t xml:space="preserve"> We will use th</w:t>
      </w:r>
      <w:r w:rsidRPr="037EB447">
        <w:rPr>
          <w:rFonts w:asciiTheme="minorHAnsi" w:hAnsiTheme="minorHAnsi"/>
          <w:color w:val="000000" w:themeColor="text1"/>
          <w:sz w:val="22"/>
          <w:szCs w:val="22"/>
          <w:lang w:val="en-GB"/>
        </w:rPr>
        <w:t>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2D416EE0" w:rsidR="00E00517" w:rsidRPr="00EA3DE1" w:rsidRDefault="00466A77" w:rsidP="00AE7620">
      <w:pPr>
        <w:pStyle w:val="Heading2"/>
        <w:numPr>
          <w:ilvl w:val="1"/>
          <w:numId w:val="10"/>
        </w:numPr>
        <w:rPr>
          <w:rFonts w:asciiTheme="minorHAnsi" w:hAnsiTheme="minorHAnsi"/>
          <w:color w:val="000000" w:themeColor="text1"/>
          <w:lang w:val="en-GB"/>
        </w:rPr>
      </w:pPr>
      <w:r>
        <w:rPr>
          <w:rFonts w:asciiTheme="minorHAnsi" w:hAnsiTheme="minorHAnsi"/>
          <w:color w:val="000000" w:themeColor="text1"/>
          <w:lang w:val="en-GB"/>
        </w:rPr>
        <w:t xml:space="preserve"> </w:t>
      </w:r>
      <w:bookmarkStart w:id="19" w:name="_Toc36400437"/>
      <w:r w:rsidR="005434AA" w:rsidRPr="00EA3DE1">
        <w:rPr>
          <w:rFonts w:asciiTheme="minorHAnsi" w:hAnsiTheme="minorHAnsi"/>
          <w:color w:val="000000" w:themeColor="text1"/>
          <w:lang w:val="en-GB"/>
        </w:rPr>
        <w:t>Analysis Execution Settings</w:t>
      </w:r>
      <w:bookmarkEnd w:id="19"/>
    </w:p>
    <w:p w14:paraId="00000341" w14:textId="77777777" w:rsidR="00E00517" w:rsidRPr="00EA3DE1" w:rsidRDefault="00E00517" w:rsidP="00AE7620">
      <w:pPr>
        <w:rPr>
          <w:rFonts w:asciiTheme="minorHAnsi" w:hAnsiTheme="minorHAnsi"/>
          <w:color w:val="000000" w:themeColor="text1"/>
          <w:lang w:val="en-GB"/>
        </w:rPr>
      </w:pPr>
    </w:p>
    <w:p w14:paraId="00000343" w14:textId="48C0AC8B" w:rsidR="00E00517" w:rsidRPr="00EA3DE1" w:rsidRDefault="005434AA" w:rsidP="02A2DF80">
      <w:pPr>
        <w:rPr>
          <w:rFonts w:asciiTheme="minorHAnsi" w:hAnsiTheme="minorHAnsi"/>
          <w:color w:val="000000" w:themeColor="text1"/>
          <w:sz w:val="22"/>
          <w:szCs w:val="22"/>
          <w:lang w:val="en-GB"/>
        </w:rPr>
      </w:pPr>
      <w:r w:rsidRPr="5731BADE">
        <w:rPr>
          <w:rFonts w:asciiTheme="minorHAnsi" w:hAnsiTheme="minorHAnsi"/>
          <w:color w:val="000000" w:themeColor="text1"/>
          <w:sz w:val="22"/>
          <w:szCs w:val="22"/>
          <w:lang w:val="en-GB"/>
        </w:rPr>
        <w:t xml:space="preserve">There are </w:t>
      </w:r>
      <w:r w:rsidR="54A0C6C4" w:rsidRPr="5731BADE">
        <w:rPr>
          <w:rFonts w:asciiTheme="minorHAnsi" w:hAnsiTheme="minorHAnsi"/>
          <w:color w:val="000000" w:themeColor="text1"/>
          <w:sz w:val="22"/>
          <w:szCs w:val="22"/>
          <w:lang w:val="en-GB"/>
        </w:rPr>
        <w:t>is</w:t>
      </w:r>
      <w:r w:rsidR="5F51D1A8" w:rsidRPr="5731BADE">
        <w:rPr>
          <w:rFonts w:asciiTheme="minorHAnsi" w:hAnsiTheme="minorHAnsi"/>
          <w:color w:val="000000" w:themeColor="text1"/>
          <w:sz w:val="22"/>
          <w:szCs w:val="22"/>
          <w:lang w:val="en-GB"/>
        </w:rPr>
        <w:t xml:space="preserve"> </w:t>
      </w:r>
      <w:r w:rsidR="0E44FA65" w:rsidRPr="5731BADE">
        <w:rPr>
          <w:rFonts w:asciiTheme="minorHAnsi" w:hAnsiTheme="minorHAnsi"/>
          <w:color w:val="000000" w:themeColor="text1"/>
          <w:sz w:val="22"/>
          <w:szCs w:val="22"/>
          <w:lang w:val="en-GB"/>
        </w:rPr>
        <w:t>1</w:t>
      </w:r>
      <w:r w:rsidRPr="5731BADE">
        <w:rPr>
          <w:rFonts w:asciiTheme="minorHAnsi" w:hAnsiTheme="minorHAnsi"/>
          <w:color w:val="000000" w:themeColor="text1"/>
          <w:sz w:val="22"/>
          <w:szCs w:val="22"/>
          <w:lang w:val="en-GB"/>
        </w:rPr>
        <w:t xml:space="preserve"> target cohorts evaluated for </w:t>
      </w:r>
      <w:r w:rsidR="7C0CD284" w:rsidRPr="5731BADE">
        <w:rPr>
          <w:rFonts w:asciiTheme="minorHAnsi" w:hAnsiTheme="minorHAnsi"/>
          <w:color w:val="000000" w:themeColor="text1"/>
          <w:sz w:val="22"/>
          <w:szCs w:val="22"/>
          <w:lang w:val="en-GB"/>
        </w:rPr>
        <w:t>2</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outcomes over</w:t>
      </w:r>
      <w:r w:rsidR="7DDBA61C" w:rsidRPr="5731BADE">
        <w:rPr>
          <w:rFonts w:asciiTheme="minorHAnsi" w:hAnsiTheme="minorHAnsi"/>
          <w:color w:val="000000" w:themeColor="text1"/>
          <w:sz w:val="22"/>
          <w:szCs w:val="22"/>
          <w:lang w:val="en-GB"/>
        </w:rPr>
        <w:t xml:space="preserve"> </w:t>
      </w:r>
      <w:r w:rsidR="44A80856" w:rsidRPr="5731BADE">
        <w:rPr>
          <w:rFonts w:asciiTheme="minorHAnsi" w:hAnsiTheme="minorHAnsi"/>
          <w:color w:val="000000" w:themeColor="text1"/>
          <w:sz w:val="22"/>
          <w:szCs w:val="22"/>
          <w:lang w:val="en-GB"/>
        </w:rPr>
        <w:t>1</w:t>
      </w:r>
      <w:r w:rsidR="009E5ABB" w:rsidRPr="5731BADE">
        <w:rPr>
          <w:rFonts w:asciiTheme="minorHAnsi" w:hAnsiTheme="minorHAnsi"/>
          <w:color w:val="000000" w:themeColor="text1"/>
          <w:sz w:val="22"/>
          <w:szCs w:val="22"/>
          <w:lang w:val="en-GB"/>
        </w:rPr>
        <w:t xml:space="preserve"> </w:t>
      </w:r>
      <w:r w:rsidR="002F4A54" w:rsidRPr="5731BADE">
        <w:rPr>
          <w:rFonts w:asciiTheme="minorHAnsi" w:hAnsiTheme="minorHAnsi"/>
          <w:color w:val="000000" w:themeColor="text1"/>
          <w:sz w:val="22"/>
          <w:szCs w:val="22"/>
          <w:lang w:val="en-GB"/>
        </w:rPr>
        <w:t>model</w:t>
      </w:r>
      <w:r w:rsidRPr="5731BADE">
        <w:rPr>
          <w:rFonts w:asciiTheme="minorHAnsi" w:hAnsiTheme="minorHAnsi"/>
          <w:color w:val="000000" w:themeColor="text1"/>
          <w:sz w:val="22"/>
          <w:szCs w:val="22"/>
          <w:lang w:val="en-GB"/>
        </w:rPr>
        <w:t xml:space="preserve"> over </w:t>
      </w:r>
      <w:r w:rsidR="14B611F5" w:rsidRPr="5731BADE">
        <w:rPr>
          <w:rFonts w:asciiTheme="minorHAnsi" w:hAnsiTheme="minorHAnsi"/>
          <w:color w:val="000000" w:themeColor="text1"/>
          <w:sz w:val="22"/>
          <w:szCs w:val="22"/>
          <w:lang w:val="en-GB"/>
        </w:rPr>
        <w:t>2</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covariates settings and over </w:t>
      </w:r>
      <w:r w:rsidR="51E0796A" w:rsidRPr="5731BADE">
        <w:rPr>
          <w:rFonts w:asciiTheme="minorHAnsi" w:hAnsiTheme="minorHAnsi"/>
          <w:color w:val="000000" w:themeColor="text1"/>
          <w:sz w:val="22"/>
          <w:szCs w:val="22"/>
          <w:lang w:val="en-GB"/>
        </w:rPr>
        <w:t>1</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population setting.  In total there are </w:t>
      </w:r>
      <w:r w:rsidR="78717A80" w:rsidRPr="5731BADE">
        <w:rPr>
          <w:rFonts w:asciiTheme="minorHAnsi" w:hAnsiTheme="minorHAnsi"/>
          <w:color w:val="000000" w:themeColor="text1"/>
          <w:sz w:val="22"/>
          <w:szCs w:val="22"/>
          <w:lang w:val="en-GB"/>
        </w:rPr>
        <w:t>4</w:t>
      </w:r>
      <w:r w:rsidR="009E5ABB" w:rsidRPr="5731BADE">
        <w:rPr>
          <w:rFonts w:asciiTheme="minorHAnsi" w:hAnsiTheme="minorHAnsi"/>
          <w:color w:val="000000" w:themeColor="text1"/>
          <w:sz w:val="22"/>
          <w:szCs w:val="22"/>
          <w:lang w:val="en-GB"/>
        </w:rPr>
        <w:t xml:space="preserve"> </w:t>
      </w:r>
      <w:r w:rsidRPr="5731BADE">
        <w:rPr>
          <w:rFonts w:asciiTheme="minorHAnsi" w:hAnsiTheme="minorHAnsi"/>
          <w:color w:val="000000" w:themeColor="text1"/>
          <w:sz w:val="22"/>
          <w:szCs w:val="22"/>
          <w:lang w:val="en-GB"/>
        </w:rPr>
        <w:t xml:space="preserve">analysis performed.  </w:t>
      </w:r>
    </w:p>
    <w:p w14:paraId="00000344"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0" w:name="_Toc36400438"/>
      <w:r w:rsidRPr="3EB6B169">
        <w:rPr>
          <w:rFonts w:asciiTheme="minorHAnsi" w:hAnsiTheme="minorHAnsi"/>
          <w:color w:val="000000" w:themeColor="text1"/>
          <w:lang w:val="en-GB"/>
        </w:rPr>
        <w:t>Strengths &amp; Limitations</w:t>
      </w:r>
      <w:bookmarkEnd w:id="20"/>
    </w:p>
    <w:p w14:paraId="00000345" w14:textId="77777777" w:rsidR="00E00517" w:rsidRPr="00EA3DE1" w:rsidRDefault="00E00517" w:rsidP="5731BADE">
      <w:pPr>
        <w:rPr>
          <w:rFonts w:asciiTheme="minorHAnsi" w:hAnsiTheme="minorHAnsi"/>
          <w:color w:val="000000" w:themeColor="text1"/>
          <w:lang w:val="en-GB"/>
        </w:rPr>
      </w:pPr>
    </w:p>
    <w:p w14:paraId="404B550C" w14:textId="1E4A29C8" w:rsidR="7D98A4F6" w:rsidRDefault="7D98A4F6" w:rsidP="00466A77">
      <w:pPr>
        <w:jc w:val="both"/>
        <w:rPr>
          <w:color w:val="000000" w:themeColor="text1"/>
          <w:lang w:val="en-GB"/>
        </w:rPr>
      </w:pPr>
      <w:r w:rsidRPr="5731BADE">
        <w:rPr>
          <w:color w:val="000000" w:themeColor="text1"/>
          <w:lang w:val="en-GB"/>
        </w:rPr>
        <w:t>Strength</w:t>
      </w:r>
    </w:p>
    <w:p w14:paraId="1E31A13E" w14:textId="77777777" w:rsidR="00466A77" w:rsidRDefault="00466A77" w:rsidP="00466A77">
      <w:pPr>
        <w:jc w:val="both"/>
      </w:pPr>
    </w:p>
    <w:p w14:paraId="51907B60" w14:textId="0A1719D3" w:rsidR="7D98A4F6" w:rsidRPr="00466A77" w:rsidRDefault="7D98A4F6" w:rsidP="00466A77">
      <w:pPr>
        <w:pStyle w:val="ListParagraph"/>
        <w:numPr>
          <w:ilvl w:val="0"/>
          <w:numId w:val="20"/>
        </w:numPr>
        <w:spacing w:line="276" w:lineRule="exact"/>
        <w:jc w:val="both"/>
        <w:rPr>
          <w:color w:val="000000" w:themeColor="text1"/>
          <w:lang w:val="en-GB"/>
        </w:rPr>
      </w:pPr>
      <w:r w:rsidRPr="00466A77">
        <w:rPr>
          <w:color w:val="000000" w:themeColor="text1"/>
          <w:lang w:val="en-GB"/>
        </w:rPr>
        <w:t>The analysis can help gain insight into the clinical usefulness of each developed model by identifying whether it is transportable.</w:t>
      </w:r>
    </w:p>
    <w:p w14:paraId="749235B2" w14:textId="77777777" w:rsidR="00466A77" w:rsidRDefault="00466A77" w:rsidP="00466A77">
      <w:pPr>
        <w:spacing w:line="276" w:lineRule="exact"/>
        <w:ind w:left="360" w:hanging="360"/>
        <w:jc w:val="both"/>
        <w:rPr>
          <w:color w:val="000000" w:themeColor="text1"/>
          <w:lang w:val="en-GB"/>
        </w:rPr>
      </w:pPr>
    </w:p>
    <w:p w14:paraId="43141C90" w14:textId="6C949212" w:rsidR="7D98A4F6" w:rsidRDefault="7D98A4F6" w:rsidP="00466A77">
      <w:pPr>
        <w:jc w:val="both"/>
        <w:rPr>
          <w:color w:val="000000" w:themeColor="text1"/>
          <w:lang w:val="en-GB"/>
        </w:rPr>
      </w:pPr>
      <w:r w:rsidRPr="5731BADE">
        <w:rPr>
          <w:color w:val="000000" w:themeColor="text1"/>
          <w:lang w:val="en-GB"/>
        </w:rPr>
        <w:t>Limitations</w:t>
      </w:r>
    </w:p>
    <w:p w14:paraId="1AB49F26" w14:textId="77777777" w:rsidR="00466A77" w:rsidRDefault="00466A77" w:rsidP="00466A77">
      <w:pPr>
        <w:jc w:val="both"/>
      </w:pPr>
    </w:p>
    <w:p w14:paraId="4D5B7716" w14:textId="2E8559CB" w:rsidR="7D98A4F6" w:rsidRPr="00466A77" w:rsidRDefault="7D98A4F6" w:rsidP="00466A77">
      <w:pPr>
        <w:pStyle w:val="ListParagraph"/>
        <w:numPr>
          <w:ilvl w:val="0"/>
          <w:numId w:val="17"/>
        </w:numPr>
        <w:spacing w:line="276" w:lineRule="exact"/>
        <w:jc w:val="both"/>
        <w:rPr>
          <w:color w:val="000000" w:themeColor="text1"/>
          <w:lang w:val="en-GB"/>
        </w:rPr>
      </w:pPr>
      <w:r w:rsidRPr="00466A77">
        <w:rPr>
          <w:color w:val="000000" w:themeColor="text1"/>
          <w:lang w:val="en-GB"/>
        </w:rPr>
        <w:t xml:space="preserve">The external validation datasets may not have a sufficient number </w:t>
      </w:r>
      <w:r w:rsidR="00466A77">
        <w:rPr>
          <w:color w:val="000000" w:themeColor="text1"/>
          <w:lang w:val="en-GB"/>
        </w:rPr>
        <w:t xml:space="preserve">of </w:t>
      </w:r>
      <w:r w:rsidRPr="00466A77">
        <w:rPr>
          <w:color w:val="000000" w:themeColor="text1"/>
          <w:lang w:val="en-GB"/>
        </w:rPr>
        <w:t>outcomes to be used in the analysis.</w:t>
      </w:r>
    </w:p>
    <w:p w14:paraId="7E9A317F" w14:textId="4E96EF9E" w:rsidR="7D98A4F6" w:rsidRPr="00466A77" w:rsidRDefault="7D98A4F6" w:rsidP="00466A77">
      <w:pPr>
        <w:pStyle w:val="ListParagraph"/>
        <w:numPr>
          <w:ilvl w:val="0"/>
          <w:numId w:val="17"/>
        </w:numPr>
        <w:spacing w:line="276" w:lineRule="exact"/>
        <w:jc w:val="both"/>
        <w:rPr>
          <w:color w:val="000000" w:themeColor="text1"/>
          <w:lang w:val="en-GB"/>
        </w:rPr>
      </w:pPr>
      <w:r w:rsidRPr="00466A77">
        <w:rPr>
          <w:color w:val="000000" w:themeColor="text1"/>
          <w:lang w:val="en-GB"/>
        </w:rP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1" w:name="_Toc36400439"/>
      <w:r w:rsidRPr="3EB6B169">
        <w:rPr>
          <w:rFonts w:asciiTheme="minorHAnsi" w:hAnsiTheme="minorHAnsi"/>
          <w:color w:val="000000" w:themeColor="text1"/>
          <w:lang w:val="en-GB"/>
        </w:rPr>
        <w:t>Protection of Human Subjects</w:t>
      </w:r>
      <w:bookmarkEnd w:id="21"/>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466A77" w:rsidRDefault="005434AA" w:rsidP="00AE7620">
      <w:pPr>
        <w:spacing w:after="10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466A77" w:rsidRDefault="005434AA" w:rsidP="00AE7620">
      <w:pPr>
        <w:spacing w:after="10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466A77" w:rsidRDefault="005434AA" w:rsidP="00AE7620">
      <w:pPr>
        <w:spacing w:after="12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286AF14D" w:rsidR="00E00517" w:rsidRPr="00466A77" w:rsidRDefault="005434AA" w:rsidP="00AE7620">
      <w:pPr>
        <w:spacing w:after="100"/>
        <w:ind w:right="80"/>
        <w:rPr>
          <w:rFonts w:asciiTheme="minorHAnsi" w:eastAsia="Times New Roman" w:hAnsiTheme="minorHAnsi" w:cs="Times New Roman"/>
          <w:color w:val="000000" w:themeColor="text1"/>
          <w:lang w:val="en-GB"/>
        </w:rPr>
      </w:pPr>
      <w:r w:rsidRPr="00466A77">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sidRPr="00466A77">
        <w:rPr>
          <w:rFonts w:asciiTheme="minorHAnsi" w:eastAsia="Times New Roman" w:hAnsiTheme="minorHAnsi" w:cs="Times New Roman"/>
          <w:color w:val="000000" w:themeColor="text1"/>
          <w:lang w:val="en-GB"/>
        </w:rPr>
        <w:t>.</w:t>
      </w:r>
    </w:p>
    <w:p w14:paraId="00000350"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2" w:name="_Toc36400440"/>
      <w:r w:rsidRPr="3EB6B169">
        <w:rPr>
          <w:rFonts w:asciiTheme="minorHAnsi" w:hAnsiTheme="minorHAnsi"/>
          <w:color w:val="000000" w:themeColor="text1"/>
          <w:lang w:val="en-GB"/>
        </w:rPr>
        <w:t>Plans for Disseminating &amp; Communicating Study Results</w:t>
      </w:r>
      <w:bookmarkEnd w:id="22"/>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3" w:name="_Toc36400441"/>
      <w:r w:rsidRPr="3EB6B169">
        <w:rPr>
          <w:rFonts w:asciiTheme="minorHAnsi" w:hAnsiTheme="minorHAnsi"/>
          <w:color w:val="000000" w:themeColor="text1"/>
          <w:lang w:val="en-GB"/>
        </w:rPr>
        <w:t>Tables &amp; Figures</w:t>
      </w:r>
      <w:bookmarkEnd w:id="23"/>
    </w:p>
    <w:p w14:paraId="00000356" w14:textId="77777777" w:rsidR="00E00517" w:rsidRPr="00EA3DE1" w:rsidRDefault="005434AA" w:rsidP="5731BADE">
      <w:pPr>
        <w:pStyle w:val="Heading2"/>
        <w:numPr>
          <w:ilvl w:val="1"/>
          <w:numId w:val="10"/>
        </w:numPr>
        <w:rPr>
          <w:rFonts w:asciiTheme="minorHAnsi" w:hAnsiTheme="minorHAnsi"/>
          <w:color w:val="000000" w:themeColor="text1"/>
          <w:lang w:val="en-GB"/>
        </w:rPr>
      </w:pPr>
      <w:bookmarkStart w:id="24" w:name="_Toc36400442"/>
      <w:r w:rsidRPr="5731BADE">
        <w:rPr>
          <w:rFonts w:asciiTheme="minorHAnsi" w:hAnsiTheme="minorHAnsi"/>
          <w:color w:val="000000" w:themeColor="text1"/>
          <w:lang w:val="en-GB"/>
        </w:rPr>
        <w:t>Incidence Rate of Target &amp; Outcome</w:t>
      </w:r>
      <w:bookmarkEnd w:id="24"/>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5" w:name="_Toc36400443"/>
      <w:r w:rsidRPr="3EB6B169">
        <w:rPr>
          <w:rFonts w:asciiTheme="minorHAnsi" w:hAnsiTheme="minorHAnsi"/>
          <w:color w:val="000000" w:themeColor="text1"/>
          <w:lang w:val="en-GB"/>
        </w:rPr>
        <w:t>Appendices</w:t>
      </w:r>
      <w:bookmarkEnd w:id="25"/>
    </w:p>
    <w:p w14:paraId="0000035F" w14:textId="37C08FFB" w:rsidR="00E00517" w:rsidRPr="00EA3DE1" w:rsidRDefault="005434AA" w:rsidP="00AE7620">
      <w:pPr>
        <w:pStyle w:val="Heading2"/>
        <w:numPr>
          <w:ilvl w:val="1"/>
          <w:numId w:val="10"/>
        </w:numPr>
        <w:rPr>
          <w:rFonts w:asciiTheme="minorHAnsi" w:hAnsiTheme="minorHAnsi"/>
          <w:color w:val="000000" w:themeColor="text1"/>
          <w:lang w:val="en-GB"/>
        </w:rPr>
      </w:pPr>
      <w:bookmarkStart w:id="26" w:name="_Toc36400444"/>
      <w:r w:rsidRPr="00EA3DE1">
        <w:rPr>
          <w:rFonts w:asciiTheme="minorHAnsi" w:hAnsiTheme="minorHAnsi"/>
          <w:color w:val="000000" w:themeColor="text1"/>
          <w:lang w:val="en-GB"/>
        </w:rPr>
        <w:t>Study Generation Version Information</w:t>
      </w:r>
      <w:bookmarkEnd w:id="26"/>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005434AA" w:rsidP="3EB6B169">
      <w:pPr>
        <w:pStyle w:val="Heading1"/>
        <w:numPr>
          <w:ilvl w:val="0"/>
          <w:numId w:val="10"/>
        </w:numPr>
        <w:rPr>
          <w:rFonts w:asciiTheme="minorHAnsi" w:hAnsiTheme="minorHAnsi"/>
          <w:color w:val="000000" w:themeColor="text1"/>
          <w:lang w:val="en-GB"/>
        </w:rPr>
      </w:pPr>
      <w:bookmarkStart w:id="27" w:name="_Toc36400445"/>
      <w:r w:rsidRPr="3EB6B169">
        <w:rPr>
          <w:rFonts w:asciiTheme="minorHAnsi" w:hAnsiTheme="minorHAnsi"/>
          <w:color w:val="000000" w:themeColor="text1"/>
          <w:lang w:val="en-GB"/>
        </w:rPr>
        <w:t>References</w:t>
      </w:r>
      <w:bookmarkEnd w:id="27"/>
    </w:p>
    <w:p w14:paraId="00002105" w14:textId="77777777" w:rsidR="00E00517" w:rsidRPr="00EA3DE1" w:rsidRDefault="00E00517" w:rsidP="24879625">
      <w:pPr>
        <w:rPr>
          <w:rFonts w:asciiTheme="minorHAnsi" w:hAnsiTheme="minorHAnsi"/>
          <w:color w:val="000000" w:themeColor="text1"/>
          <w:lang w:val="en-GB"/>
        </w:rPr>
      </w:pPr>
    </w:p>
    <w:p w14:paraId="6FFF118A" w14:textId="5D566A70" w:rsidR="2634A57A" w:rsidRPr="00466A77" w:rsidRDefault="0E0752ED" w:rsidP="2634A57A">
      <w:pPr>
        <w:pStyle w:val="ListParagraph"/>
        <w:numPr>
          <w:ilvl w:val="0"/>
          <w:numId w:val="15"/>
        </w:numPr>
        <w:rPr>
          <w:lang w:val="en-GB"/>
        </w:rPr>
      </w:pPr>
      <w:r w:rsidRPr="00466A77">
        <w:rPr>
          <w:lang w:val="en-GB"/>
        </w:rPr>
        <w:t>World Health Organization. WHO Director-General's opening remarks at the media briefing on</w:t>
      </w:r>
      <w:r w:rsidR="00466A77" w:rsidRPr="00466A77">
        <w:rPr>
          <w:lang w:val="en-GB"/>
        </w:rPr>
        <w:t xml:space="preserve"> </w:t>
      </w:r>
      <w:r w:rsidRPr="00466A77">
        <w:rPr>
          <w:lang w:val="en-GB"/>
        </w:rPr>
        <w:t>COVID-19. 2020 March 11 [cited 2020 March 28]. Available from:</w:t>
      </w:r>
      <w:r w:rsidRPr="00466A77">
        <w:t xml:space="preserve"> </w:t>
      </w:r>
      <w:hyperlink r:id="rId21" w:history="1">
        <w:r w:rsidRPr="00466A77">
          <w:rPr>
            <w:rStyle w:val="Hyperlink"/>
            <w:color w:val="0000FF"/>
          </w:rPr>
          <w:t>https://www.who.int/dg/speeches/detail/who-director-general-s-opening-remarks-at-the-media-briefing-on-covid-19---11-march-2020</w:t>
        </w:r>
      </w:hyperlink>
      <w:r w:rsidRPr="00466A77">
        <w:t>.</w:t>
      </w:r>
    </w:p>
    <w:p w14:paraId="448FC855" w14:textId="6624DACF" w:rsidR="2634A57A" w:rsidRPr="00466A77" w:rsidRDefault="0E0752ED" w:rsidP="2634A57A">
      <w:pPr>
        <w:pStyle w:val="ListParagraph"/>
        <w:numPr>
          <w:ilvl w:val="0"/>
          <w:numId w:val="15"/>
        </w:numPr>
        <w:rPr>
          <w:lang w:val="fr-FR"/>
        </w:rPr>
      </w:pPr>
      <w:r w:rsidRPr="00466A77">
        <w:rPr>
          <w:lang w:val="en-GB"/>
        </w:rPr>
        <w:t xml:space="preserve">Wang CJ, Ng CY, Brook RH. Response to COVID-19 in Taiwan: Big Data Analytics, New Technology, and Proactive Testing. </w:t>
      </w:r>
      <w:r w:rsidRPr="00466A77">
        <w:rPr>
          <w:lang w:val="fr-FR"/>
        </w:rPr>
        <w:t>JAMA. 2020.</w:t>
      </w:r>
    </w:p>
    <w:p w14:paraId="1748DAF4" w14:textId="47477AF6" w:rsidR="2634A57A" w:rsidRPr="00466A77" w:rsidRDefault="0E0752ED" w:rsidP="2634A57A">
      <w:pPr>
        <w:pStyle w:val="ListParagraph"/>
        <w:numPr>
          <w:ilvl w:val="0"/>
          <w:numId w:val="15"/>
        </w:numPr>
        <w:rPr>
          <w:lang w:val="en-GB"/>
        </w:rPr>
      </w:pPr>
      <w:r w:rsidRPr="00466A77">
        <w:rPr>
          <w:lang w:val="fr-FR"/>
        </w:rPr>
        <w:t xml:space="preserve">Yang X, </w:t>
      </w:r>
      <w:proofErr w:type="spellStart"/>
      <w:r w:rsidRPr="00466A77">
        <w:rPr>
          <w:lang w:val="fr-FR"/>
        </w:rPr>
        <w:t>Yu</w:t>
      </w:r>
      <w:proofErr w:type="spellEnd"/>
      <w:r w:rsidRPr="00466A77">
        <w:rPr>
          <w:lang w:val="fr-FR"/>
        </w:rPr>
        <w:t xml:space="preserve"> Y, Xu J, Shu H, Liu H, Wu </w:t>
      </w:r>
      <w:proofErr w:type="spellStart"/>
      <w:r w:rsidRPr="00466A77">
        <w:rPr>
          <w:lang w:val="fr-FR"/>
        </w:rPr>
        <w:t>Y</w:t>
      </w:r>
      <w:proofErr w:type="spellEnd"/>
      <w:r w:rsidRPr="00466A77">
        <w:rPr>
          <w:lang w:val="fr-FR"/>
        </w:rPr>
        <w:t xml:space="preserve">, et al. </w:t>
      </w:r>
      <w:r w:rsidRPr="00466A77">
        <w:rPr>
          <w:lang w:val="en-GB"/>
        </w:rPr>
        <w:t>Clinical course and outcomes of critically ill patients with SARS-CoV-2 pneumonia in Wuhan, China: a single-</w:t>
      </w:r>
      <w:proofErr w:type="spellStart"/>
      <w:r w:rsidRPr="00466A77">
        <w:rPr>
          <w:lang w:val="en-GB"/>
        </w:rPr>
        <w:t>centered</w:t>
      </w:r>
      <w:proofErr w:type="spellEnd"/>
      <w:r w:rsidRPr="00466A77">
        <w:rPr>
          <w:lang w:val="en-GB"/>
        </w:rPr>
        <w:t>, retrospective, observational study. The Lancet Respiratory Medicine. 2020.</w:t>
      </w:r>
    </w:p>
    <w:p w14:paraId="3E8B9590" w14:textId="1D6BA6E6" w:rsidR="2634A57A" w:rsidRPr="00466A77" w:rsidRDefault="0E0752ED" w:rsidP="2634A57A">
      <w:pPr>
        <w:pStyle w:val="ListParagraph"/>
        <w:numPr>
          <w:ilvl w:val="0"/>
          <w:numId w:val="15"/>
        </w:numPr>
        <w:rPr>
          <w:lang w:val="en-GB"/>
        </w:rPr>
      </w:pPr>
      <w:r w:rsidRPr="00466A77">
        <w:t>World Health Organization. Clinical management of severe acute respiratory infection (‎SARI)‎ when COVID-19 disease is suspected: interim guidance, 13 March 2020. Geneva: World Health Organization; 2020.</w:t>
      </w:r>
    </w:p>
    <w:p w14:paraId="29E34447" w14:textId="48D0A7D7" w:rsidR="1DC42C88" w:rsidRPr="00466A77" w:rsidRDefault="029F846B" w:rsidP="1DC42C88">
      <w:pPr>
        <w:pStyle w:val="ListParagraph"/>
        <w:numPr>
          <w:ilvl w:val="0"/>
          <w:numId w:val="15"/>
        </w:numPr>
        <w:rPr>
          <w:lang w:val="en-GB"/>
        </w:rPr>
      </w:pPr>
      <w:r w:rsidRPr="00466A77">
        <w:rPr>
          <w:lang w:val="en-GB"/>
        </w:rPr>
        <w:lastRenderedPageBreak/>
        <w:t xml:space="preserve">Emanuel EJ, Persad G, </w:t>
      </w:r>
      <w:proofErr w:type="spellStart"/>
      <w:r w:rsidRPr="00466A77">
        <w:rPr>
          <w:lang w:val="en-GB"/>
        </w:rPr>
        <w:t>Upshur</w:t>
      </w:r>
      <w:proofErr w:type="spellEnd"/>
      <w:r w:rsidRPr="00466A77">
        <w:rPr>
          <w:lang w:val="en-GB"/>
        </w:rPr>
        <w:t xml:space="preserve"> R, </w:t>
      </w:r>
      <w:proofErr w:type="spellStart"/>
      <w:r w:rsidRPr="00466A77">
        <w:rPr>
          <w:lang w:val="en-GB"/>
        </w:rPr>
        <w:t>Thome</w:t>
      </w:r>
      <w:proofErr w:type="spellEnd"/>
      <w:r w:rsidRPr="00466A77">
        <w:rPr>
          <w:lang w:val="en-GB"/>
        </w:rPr>
        <w:t xml:space="preserve"> B, Parker M, Glickman A, Zhang C, Boyle C, Smith M, Phillips JP. Fair allocation of scarce medical resources in the time of Covid-19.</w:t>
      </w:r>
    </w:p>
    <w:p w14:paraId="4B73F385" w14:textId="77777777" w:rsidR="00466A77" w:rsidRDefault="0DBD7F8C" w:rsidP="00466A77">
      <w:pPr>
        <w:pStyle w:val="ListParagraph"/>
        <w:numPr>
          <w:ilvl w:val="0"/>
          <w:numId w:val="15"/>
        </w:numPr>
        <w:rPr>
          <w:lang w:val="en-GB"/>
        </w:rPr>
      </w:pPr>
      <w:proofErr w:type="spellStart"/>
      <w:r w:rsidRPr="00466A77">
        <w:rPr>
          <w:lang w:val="en-GB"/>
        </w:rPr>
        <w:t>Grasselli</w:t>
      </w:r>
      <w:proofErr w:type="spellEnd"/>
      <w:r w:rsidRPr="00466A77">
        <w:rPr>
          <w:lang w:val="en-GB"/>
        </w:rPr>
        <w:t xml:space="preserve"> G, </w:t>
      </w:r>
      <w:proofErr w:type="spellStart"/>
      <w:r w:rsidRPr="00466A77">
        <w:rPr>
          <w:lang w:val="en-GB"/>
        </w:rPr>
        <w:t>Pesenti</w:t>
      </w:r>
      <w:proofErr w:type="spellEnd"/>
      <w:r w:rsidRPr="00466A77">
        <w:rPr>
          <w:lang w:val="en-GB"/>
        </w:rPr>
        <w:t xml:space="preserve"> A, </w:t>
      </w:r>
      <w:proofErr w:type="spellStart"/>
      <w:r w:rsidRPr="00466A77">
        <w:rPr>
          <w:lang w:val="en-GB"/>
        </w:rPr>
        <w:t>Cecconi</w:t>
      </w:r>
      <w:proofErr w:type="spellEnd"/>
      <w:r w:rsidRPr="00466A77">
        <w:rPr>
          <w:lang w:val="en-GB"/>
        </w:rPr>
        <w:t xml:space="preserve"> M. Critical Care Utilization for the COVID-19 Outbreak in Lombardy, Italy: Early Experience and Forecast During an Emergency Response. JAMA. 2020 Mar 13.</w:t>
      </w:r>
    </w:p>
    <w:p w14:paraId="320DBB31" w14:textId="2C4906C1" w:rsidR="1DC42C88" w:rsidRPr="00466A77" w:rsidRDefault="3F83464B" w:rsidP="1DC42C88">
      <w:pPr>
        <w:pStyle w:val="ListParagraph"/>
        <w:numPr>
          <w:ilvl w:val="0"/>
          <w:numId w:val="15"/>
        </w:numPr>
        <w:rPr>
          <w:lang w:val="en-GB"/>
        </w:rPr>
      </w:pPr>
      <w:r w:rsidRPr="00466A77">
        <w:rPr>
          <w:lang w:val="en-GB"/>
        </w:rPr>
        <w:t xml:space="preserve">Fine MJ, </w:t>
      </w:r>
      <w:proofErr w:type="spellStart"/>
      <w:r w:rsidRPr="00466A77">
        <w:rPr>
          <w:lang w:val="en-GB"/>
        </w:rPr>
        <w:t>Auble</w:t>
      </w:r>
      <w:proofErr w:type="spellEnd"/>
      <w:r w:rsidRPr="00466A77">
        <w:rPr>
          <w:lang w:val="en-GB"/>
        </w:rPr>
        <w:t xml:space="preserve"> TE, </w:t>
      </w:r>
      <w:proofErr w:type="spellStart"/>
      <w:r w:rsidRPr="00466A77">
        <w:rPr>
          <w:lang w:val="en-GB"/>
        </w:rPr>
        <w:t>Yealy</w:t>
      </w:r>
      <w:proofErr w:type="spellEnd"/>
      <w:r w:rsidRPr="00466A77">
        <w:rPr>
          <w:lang w:val="en-GB"/>
        </w:rPr>
        <w:t xml:space="preserve"> DM, </w:t>
      </w:r>
      <w:proofErr w:type="spellStart"/>
      <w:r w:rsidRPr="00466A77">
        <w:rPr>
          <w:lang w:val="en-GB"/>
        </w:rPr>
        <w:t>Hanusa</w:t>
      </w:r>
      <w:proofErr w:type="spellEnd"/>
      <w:r w:rsidRPr="00466A77">
        <w:rPr>
          <w:lang w:val="en-GB"/>
        </w:rPr>
        <w:t xml:space="preserve"> BH, </w:t>
      </w:r>
      <w:proofErr w:type="spellStart"/>
      <w:r w:rsidRPr="00466A77">
        <w:rPr>
          <w:lang w:val="en-GB"/>
        </w:rPr>
        <w:t>Weissfeld</w:t>
      </w:r>
      <w:proofErr w:type="spellEnd"/>
      <w:r w:rsidRPr="00466A77">
        <w:rPr>
          <w:lang w:val="en-GB"/>
        </w:rPr>
        <w:t xml:space="preserve"> LA, Singer DE, Coley CM, </w:t>
      </w:r>
      <w:proofErr w:type="spellStart"/>
      <w:r w:rsidRPr="00466A77">
        <w:rPr>
          <w:lang w:val="en-GB"/>
        </w:rPr>
        <w:t>Marrie</w:t>
      </w:r>
      <w:proofErr w:type="spellEnd"/>
      <w:r w:rsidRPr="00466A77">
        <w:rPr>
          <w:lang w:val="en-GB"/>
        </w:rPr>
        <w:t xml:space="preserve"> TJ, Kapoor WN. A prediction rule to identify low-risk patients with community-acquired pneumonia. New England journal of medicine. 1997 Jan 23;336(4):243-50.</w:t>
      </w:r>
    </w:p>
    <w:p w14:paraId="06D8025B" w14:textId="66D0D8DE" w:rsidR="1DC42C88" w:rsidRPr="00466A77" w:rsidRDefault="5A83C85D" w:rsidP="1DC42C88">
      <w:pPr>
        <w:pStyle w:val="ListParagraph"/>
        <w:numPr>
          <w:ilvl w:val="0"/>
          <w:numId w:val="15"/>
        </w:numPr>
        <w:rPr>
          <w:lang w:val="en-GB"/>
        </w:rPr>
      </w:pPr>
      <w:r w:rsidRPr="00466A77">
        <w:rPr>
          <w:lang w:val="en-GB"/>
        </w:rPr>
        <w:t xml:space="preserve">Kohno S, Seki M, </w:t>
      </w:r>
      <w:proofErr w:type="spellStart"/>
      <w:r w:rsidRPr="00466A77">
        <w:rPr>
          <w:lang w:val="en-GB"/>
        </w:rPr>
        <w:t>Takehara</w:t>
      </w:r>
      <w:proofErr w:type="spellEnd"/>
      <w:r w:rsidRPr="00466A77">
        <w:rPr>
          <w:lang w:val="en-GB"/>
        </w:rPr>
        <w:t xml:space="preserve"> K, Yamada Y, Kubo K, Ishizaka A, Soma K. Prediction of requirement for mechanical ventilation in community-acquired pneumonia with acute respiratory failure: a </w:t>
      </w:r>
      <w:proofErr w:type="spellStart"/>
      <w:r w:rsidRPr="00466A77">
        <w:rPr>
          <w:lang w:val="en-GB"/>
        </w:rPr>
        <w:t>multicenter</w:t>
      </w:r>
      <w:proofErr w:type="spellEnd"/>
      <w:r w:rsidRPr="00466A77">
        <w:rPr>
          <w:lang w:val="en-GB"/>
        </w:rPr>
        <w:t xml:space="preserve"> prospective study. Respiration. 2013;85(1):27-35.</w:t>
      </w:r>
    </w:p>
    <w:p w14:paraId="4EBAB52F" w14:textId="600987F4" w:rsidR="1DC42C88" w:rsidRPr="00466A77" w:rsidRDefault="60F0B63E" w:rsidP="1DC42C88">
      <w:pPr>
        <w:pStyle w:val="ListParagraph"/>
        <w:numPr>
          <w:ilvl w:val="0"/>
          <w:numId w:val="15"/>
        </w:numPr>
        <w:rPr>
          <w:lang w:val="en-GB"/>
        </w:rPr>
      </w:pPr>
      <w:r w:rsidRPr="00466A77">
        <w:rPr>
          <w:lang w:val="en-GB"/>
        </w:rPr>
        <w:t xml:space="preserve">Jones BE, Jones J, </w:t>
      </w:r>
      <w:proofErr w:type="spellStart"/>
      <w:r w:rsidRPr="00466A77">
        <w:rPr>
          <w:lang w:val="en-GB"/>
        </w:rPr>
        <w:t>Bewick</w:t>
      </w:r>
      <w:proofErr w:type="spellEnd"/>
      <w:r w:rsidRPr="00466A77">
        <w:rPr>
          <w:lang w:val="en-GB"/>
        </w:rPr>
        <w:t xml:space="preserve"> T, Lim WS, </w:t>
      </w:r>
      <w:proofErr w:type="spellStart"/>
      <w:r w:rsidRPr="00466A77">
        <w:rPr>
          <w:lang w:val="en-GB"/>
        </w:rPr>
        <w:t>Aronsky</w:t>
      </w:r>
      <w:proofErr w:type="spellEnd"/>
      <w:r w:rsidRPr="00466A77">
        <w:rPr>
          <w:lang w:val="en-GB"/>
        </w:rPr>
        <w:t xml:space="preserve"> D, Brown SM, Boersma WG, van der Eerden MM, Dean NC. CURB-65 pneumonia severity assessment adapted for electronic decision support. Chest. 2011 Jul 1;140(1):156-63.</w:t>
      </w:r>
    </w:p>
    <w:p w14:paraId="703F61DA" w14:textId="3C34FAA6" w:rsidR="1DC42C88" w:rsidRPr="00466A77" w:rsidRDefault="594915FE" w:rsidP="1DC42C88">
      <w:pPr>
        <w:pStyle w:val="ListParagraph"/>
        <w:numPr>
          <w:ilvl w:val="0"/>
          <w:numId w:val="15"/>
        </w:numPr>
        <w:rPr>
          <w:lang w:val="en-GB"/>
        </w:rPr>
      </w:pPr>
      <w:r w:rsidRPr="00466A77">
        <w:rPr>
          <w:lang w:val="en-GB"/>
        </w:rPr>
        <w:t xml:space="preserve">Tashiro M, Fushimi K, </w:t>
      </w:r>
      <w:proofErr w:type="spellStart"/>
      <w:r w:rsidRPr="00466A77">
        <w:rPr>
          <w:lang w:val="en-GB"/>
        </w:rPr>
        <w:t>Takazono</w:t>
      </w:r>
      <w:proofErr w:type="spellEnd"/>
      <w:r w:rsidRPr="00466A77">
        <w:rPr>
          <w:lang w:val="en-GB"/>
        </w:rPr>
        <w:t xml:space="preserve"> T, </w:t>
      </w:r>
      <w:proofErr w:type="spellStart"/>
      <w:r w:rsidRPr="00466A77">
        <w:rPr>
          <w:lang w:val="en-GB"/>
        </w:rPr>
        <w:t>Kurihara</w:t>
      </w:r>
      <w:proofErr w:type="spellEnd"/>
      <w:r w:rsidRPr="00466A77">
        <w:rPr>
          <w:lang w:val="en-GB"/>
        </w:rPr>
        <w:t xml:space="preserve"> S, Miyazaki T, Tsukamoto M, Yanagihara K, </w:t>
      </w:r>
      <w:proofErr w:type="spellStart"/>
      <w:r w:rsidRPr="00466A77">
        <w:rPr>
          <w:lang w:val="en-GB"/>
        </w:rPr>
        <w:t>Mukae</w:t>
      </w:r>
      <w:proofErr w:type="spellEnd"/>
      <w:r w:rsidRPr="00466A77">
        <w:rPr>
          <w:lang w:val="en-GB"/>
        </w:rPr>
        <w:t xml:space="preserve"> H, Tashiro T, Kohno S, </w:t>
      </w:r>
      <w:proofErr w:type="spellStart"/>
      <w:r w:rsidRPr="00466A77">
        <w:rPr>
          <w:lang w:val="en-GB"/>
        </w:rPr>
        <w:t>Izumikawa</w:t>
      </w:r>
      <w:proofErr w:type="spellEnd"/>
      <w:r w:rsidRPr="00466A77">
        <w:rPr>
          <w:lang w:val="en-GB"/>
        </w:rPr>
        <w:t xml:space="preserve"> K. A mortality prediction rule for non-elderly patients with community-acquired pneumonia. BMC pulmonary medicine. 2016 Dec;16(1):39.</w:t>
      </w:r>
    </w:p>
    <w:p w14:paraId="4A40C405" w14:textId="4653EB05" w:rsidR="1DC42C88" w:rsidRPr="00466A77" w:rsidRDefault="6C1062E8" w:rsidP="1DC42C88">
      <w:pPr>
        <w:pStyle w:val="ListParagraph"/>
        <w:numPr>
          <w:ilvl w:val="0"/>
          <w:numId w:val="15"/>
        </w:numPr>
        <w:rPr>
          <w:lang w:val="en-GB"/>
        </w:rPr>
      </w:pPr>
      <w:proofErr w:type="spellStart"/>
      <w:r w:rsidRPr="00466A77">
        <w:rPr>
          <w:lang w:val="en-GB"/>
        </w:rPr>
        <w:t>Uematsu</w:t>
      </w:r>
      <w:proofErr w:type="spellEnd"/>
      <w:r w:rsidRPr="00466A77">
        <w:rPr>
          <w:lang w:val="en-GB"/>
        </w:rPr>
        <w:t xml:space="preserve"> H, </w:t>
      </w:r>
      <w:proofErr w:type="spellStart"/>
      <w:r w:rsidRPr="00466A77">
        <w:rPr>
          <w:lang w:val="en-GB"/>
        </w:rPr>
        <w:t>Kunisawa</w:t>
      </w:r>
      <w:proofErr w:type="spellEnd"/>
      <w:r w:rsidRPr="00466A77">
        <w:rPr>
          <w:lang w:val="en-GB"/>
        </w:rPr>
        <w:t xml:space="preserve"> S, Sasaki N, </w:t>
      </w:r>
      <w:proofErr w:type="spellStart"/>
      <w:r w:rsidRPr="00466A77">
        <w:rPr>
          <w:lang w:val="en-GB"/>
        </w:rPr>
        <w:t>Ikai</w:t>
      </w:r>
      <w:proofErr w:type="spellEnd"/>
      <w:r w:rsidRPr="00466A77">
        <w:rPr>
          <w:lang w:val="en-GB"/>
        </w:rPr>
        <w:t xml:space="preserve"> H, </w:t>
      </w:r>
      <w:proofErr w:type="spellStart"/>
      <w:r w:rsidRPr="00466A77">
        <w:rPr>
          <w:lang w:val="en-GB"/>
        </w:rPr>
        <w:t>Imanaka</w:t>
      </w:r>
      <w:proofErr w:type="spellEnd"/>
      <w:r w:rsidRPr="00466A77">
        <w:rPr>
          <w:lang w:val="en-GB"/>
        </w:rPr>
        <w:t xml:space="preserve"> Y. Development of a risk-adjusted in-hospital mortality prediction model for community-acquired pneumonia: a retrospective analysis using a Japanese administrative database. BMC pulmonary medicine. 2014 Dec;14(1):203.</w:t>
      </w:r>
    </w:p>
    <w:p w14:paraId="0E982101" w14:textId="62BD6C61" w:rsidR="1DC42C88" w:rsidRPr="00466A77" w:rsidRDefault="143535A2" w:rsidP="1DC42C88">
      <w:pPr>
        <w:pStyle w:val="ListParagraph"/>
        <w:numPr>
          <w:ilvl w:val="0"/>
          <w:numId w:val="15"/>
        </w:numPr>
        <w:rPr>
          <w:lang w:val="en-GB"/>
        </w:rPr>
      </w:pPr>
      <w:proofErr w:type="spellStart"/>
      <w:r w:rsidRPr="00466A77">
        <w:rPr>
          <w:lang w:val="en-GB"/>
        </w:rPr>
        <w:t>Ahn</w:t>
      </w:r>
      <w:proofErr w:type="spellEnd"/>
      <w:r w:rsidRPr="00466A77">
        <w:rPr>
          <w:lang w:val="en-GB"/>
        </w:rPr>
        <w:t xml:space="preserve"> JH, Choi EY. Expanded A-DROP score: a new scoring system for the prediction of mortality in hospitalized patients with community-acquired pneumonia. Scientific reports. 2018 Oct 1;8(1):1-9.</w:t>
      </w:r>
    </w:p>
    <w:p w14:paraId="2540A5F2" w14:textId="33CA92B6" w:rsidR="2634A57A" w:rsidRPr="00466A77" w:rsidRDefault="3162CC2C" w:rsidP="00466A77">
      <w:pPr>
        <w:pStyle w:val="ListParagraph"/>
        <w:numPr>
          <w:ilvl w:val="0"/>
          <w:numId w:val="15"/>
        </w:numPr>
        <w:rPr>
          <w:color w:val="000000" w:themeColor="text1"/>
          <w:lang w:val="en-GB"/>
        </w:rPr>
      </w:pPr>
      <w:r w:rsidRPr="00466A77">
        <w:rPr>
          <w:lang w:val="en-GB"/>
        </w:rPr>
        <w:t>Charles PG, Wolfe R, Whitby M, Fine MJ, Fuller AJ, Stirling R, Wright AA, Ramirez JA, Christiansen KJ, Waterer GW, Pierce RJ. SMART-COP: a tool for predicting the need for intensive respiratory or vasopressor support in community-acquired pneumonia. Clinical infectious diseases. 2008 Aug 1;47(3):375-84.</w:t>
      </w:r>
    </w:p>
    <w:p w14:paraId="1B3F64D3" w14:textId="5B28467F" w:rsidR="1DC42C88" w:rsidRPr="00466A77" w:rsidRDefault="69FC4F51" w:rsidP="1DC42C88">
      <w:pPr>
        <w:pStyle w:val="ListParagraph"/>
        <w:numPr>
          <w:ilvl w:val="0"/>
          <w:numId w:val="15"/>
        </w:numPr>
        <w:rPr>
          <w:lang w:val="en-GB"/>
        </w:rPr>
      </w:pPr>
      <w:r w:rsidRPr="00466A77">
        <w:rPr>
          <w:lang w:val="en-GB"/>
        </w:rPr>
        <w:t xml:space="preserve">Guo L, Wei D, WU Y, ZHOU M, ZHANG X, Li Q, Qu J. Clinical features predicting mortality risk in patients with viral pneumonia: the </w:t>
      </w:r>
      <w:proofErr w:type="spellStart"/>
      <w:r w:rsidRPr="00466A77">
        <w:rPr>
          <w:lang w:val="en-GB"/>
        </w:rPr>
        <w:t>MuLBSTA</w:t>
      </w:r>
      <w:proofErr w:type="spellEnd"/>
      <w:r w:rsidRPr="00466A77">
        <w:rPr>
          <w:lang w:val="en-GB"/>
        </w:rPr>
        <w:t xml:space="preserve"> score. Frontiers in Microbiology. </w:t>
      </w:r>
      <w:proofErr w:type="gramStart"/>
      <w:r w:rsidRPr="00466A77">
        <w:rPr>
          <w:lang w:val="en-GB"/>
        </w:rPr>
        <w:t>2019;10:2752</w:t>
      </w:r>
      <w:proofErr w:type="gramEnd"/>
      <w:r w:rsidRPr="00466A77">
        <w:rPr>
          <w:lang w:val="en-GB"/>
        </w:rPr>
        <w:t>.</w:t>
      </w:r>
    </w:p>
    <w:p w14:paraId="7CE4FD19" w14:textId="7F29D17A" w:rsidR="1DC42C88" w:rsidRPr="00466A77" w:rsidRDefault="77D39734" w:rsidP="1DC42C88">
      <w:pPr>
        <w:pStyle w:val="ListParagraph"/>
        <w:numPr>
          <w:ilvl w:val="0"/>
          <w:numId w:val="15"/>
        </w:numPr>
        <w:rPr>
          <w:lang w:val="en-GB"/>
        </w:rPr>
      </w:pPr>
      <w:r w:rsidRPr="00466A77">
        <w:rPr>
          <w:lang w:val="en-GB"/>
        </w:rPr>
        <w:t xml:space="preserve">Gong J, </w:t>
      </w:r>
      <w:proofErr w:type="spellStart"/>
      <w:r w:rsidRPr="00466A77">
        <w:rPr>
          <w:lang w:val="en-GB"/>
        </w:rPr>
        <w:t>Ou</w:t>
      </w:r>
      <w:proofErr w:type="spellEnd"/>
      <w:r w:rsidRPr="00466A77">
        <w:rPr>
          <w:lang w:val="en-GB"/>
        </w:rPr>
        <w:t xml:space="preserve"> J, </w:t>
      </w:r>
      <w:proofErr w:type="spellStart"/>
      <w:r w:rsidRPr="00466A77">
        <w:rPr>
          <w:lang w:val="en-GB"/>
        </w:rPr>
        <w:t>Qiu</w:t>
      </w:r>
      <w:proofErr w:type="spellEnd"/>
      <w:r w:rsidRPr="00466A77">
        <w:rPr>
          <w:lang w:val="en-GB"/>
        </w:rPr>
        <w:t xml:space="preserve"> X, </w:t>
      </w:r>
      <w:proofErr w:type="spellStart"/>
      <w:r w:rsidRPr="00466A77">
        <w:rPr>
          <w:lang w:val="en-GB"/>
        </w:rPr>
        <w:t>Jie</w:t>
      </w:r>
      <w:proofErr w:type="spellEnd"/>
      <w:r w:rsidRPr="00466A77">
        <w:rPr>
          <w:lang w:val="en-GB"/>
        </w:rPr>
        <w:t xml:space="preserve"> Y, Chen Y, Yuan L, Cao J, Tan M, Xu W, Zheng F, Shi Y. </w:t>
      </w:r>
      <w:proofErr w:type="spellStart"/>
      <w:r w:rsidRPr="00466A77">
        <w:rPr>
          <w:lang w:val="en-GB"/>
        </w:rPr>
        <w:t>Multicenter</w:t>
      </w:r>
      <w:proofErr w:type="spellEnd"/>
      <w:r w:rsidRPr="00466A77">
        <w:rPr>
          <w:lang w:val="en-GB"/>
        </w:rPr>
        <w:t xml:space="preserve"> Development and Validation of a Novel Risk Nomogram for Early Prediction of Severe 2019-Novel Coronavirus Pneumonia. Available at SSRN 3551365. 2020 Mar 9.</w:t>
      </w:r>
    </w:p>
    <w:p w14:paraId="3EC7C236" w14:textId="5F8EED10" w:rsidR="1DC42C88" w:rsidRPr="00466A77" w:rsidRDefault="4EBFEACB" w:rsidP="1DC42C88">
      <w:pPr>
        <w:pStyle w:val="ListParagraph"/>
        <w:numPr>
          <w:ilvl w:val="0"/>
          <w:numId w:val="15"/>
        </w:numPr>
        <w:rPr>
          <w:lang w:val="en-GB"/>
        </w:rPr>
      </w:pPr>
      <w:r w:rsidRPr="00466A77">
        <w:rPr>
          <w:lang w:val="en-GB"/>
        </w:rPr>
        <w:t xml:space="preserve">Lu J, Hu S, Fan R, Liu Z, Yin X, Wang Q, </w:t>
      </w:r>
      <w:proofErr w:type="spellStart"/>
      <w:r w:rsidRPr="00466A77">
        <w:rPr>
          <w:lang w:val="en-GB"/>
        </w:rPr>
        <w:t>Lv</w:t>
      </w:r>
      <w:proofErr w:type="spellEnd"/>
      <w:r w:rsidRPr="00466A77">
        <w:rPr>
          <w:lang w:val="en-GB"/>
        </w:rPr>
        <w:t xml:space="preserve"> Q, Cai Z, Li H, Hu Y, Han Y. ACP risk grade: a simple mortality index for patients with confirmed or suspected severe acute respiratory syndrome coronavirus 2 disease (COVID-19) during the early stage of outbreak in Wuhan, China.</w:t>
      </w:r>
    </w:p>
    <w:p w14:paraId="768C35F2" w14:textId="5BB907B7" w:rsidR="565AA728" w:rsidRPr="00466A77" w:rsidRDefault="728317A6" w:rsidP="565AA728">
      <w:pPr>
        <w:pStyle w:val="ListParagraph"/>
        <w:numPr>
          <w:ilvl w:val="0"/>
          <w:numId w:val="15"/>
        </w:numPr>
        <w:rPr>
          <w:lang w:val="en-GB"/>
        </w:rPr>
      </w:pPr>
      <w:r w:rsidRPr="00466A77">
        <w:rPr>
          <w:lang w:val="en-GB"/>
        </w:rPr>
        <w:t xml:space="preserve">Reps JM, Schuemie MJ, </w:t>
      </w:r>
      <w:proofErr w:type="spellStart"/>
      <w:r w:rsidRPr="00466A77">
        <w:rPr>
          <w:lang w:val="en-GB"/>
        </w:rPr>
        <w:t>Suchard</w:t>
      </w:r>
      <w:proofErr w:type="spellEnd"/>
      <w:r w:rsidRPr="00466A77">
        <w:rPr>
          <w:lang w:val="en-GB"/>
        </w:rPr>
        <w:t xml:space="preserve"> MA, Ryan PB, Rijnbeek PR. Design and implementation of a standardized framework to generate and evaluate patient-level prediction models using observational healthcare data. Journal of the American Medical Informatics Association. 2018 Aug;25(8):969-75.</w:t>
      </w:r>
    </w:p>
    <w:p w14:paraId="758D4E19" w14:textId="77777777" w:rsidR="00466A77" w:rsidRDefault="0C84624B" w:rsidP="00466A77">
      <w:pPr>
        <w:pStyle w:val="ListParagraph"/>
        <w:numPr>
          <w:ilvl w:val="0"/>
          <w:numId w:val="15"/>
        </w:numPr>
        <w:rPr>
          <w:color w:val="000000" w:themeColor="text1"/>
        </w:rPr>
      </w:pPr>
      <w:r w:rsidRPr="00466A77">
        <w:rPr>
          <w:color w:val="000000" w:themeColor="text1"/>
        </w:rPr>
        <w:t xml:space="preserve">Steyerberg EW, Moons KGM, van der </w:t>
      </w:r>
      <w:proofErr w:type="spellStart"/>
      <w:r w:rsidRPr="00466A77">
        <w:rPr>
          <w:color w:val="000000" w:themeColor="text1"/>
        </w:rPr>
        <w:t>Windt</w:t>
      </w:r>
      <w:proofErr w:type="spellEnd"/>
      <w:r w:rsidRPr="00466A77">
        <w:rPr>
          <w:color w:val="000000" w:themeColor="text1"/>
        </w:rPr>
        <w:t xml:space="preserve"> DA, Hayden JA, </w:t>
      </w:r>
      <w:proofErr w:type="spellStart"/>
      <w:r w:rsidRPr="00466A77">
        <w:rPr>
          <w:color w:val="000000" w:themeColor="text1"/>
        </w:rPr>
        <w:t>Perel</w:t>
      </w:r>
      <w:proofErr w:type="spellEnd"/>
      <w:r w:rsidRPr="00466A77">
        <w:rPr>
          <w:color w:val="000000" w:themeColor="text1"/>
        </w:rPr>
        <w:t xml:space="preserve"> P, </w:t>
      </w:r>
      <w:proofErr w:type="spellStart"/>
      <w:r w:rsidRPr="00466A77">
        <w:rPr>
          <w:color w:val="000000" w:themeColor="text1"/>
        </w:rPr>
        <w:t>Schroter</w:t>
      </w:r>
      <w:proofErr w:type="spellEnd"/>
      <w:r w:rsidRPr="00466A77">
        <w:rPr>
          <w:color w:val="000000" w:themeColor="text1"/>
        </w:rPr>
        <w:t xml:space="preserve"> S, et al. Prognosis Research Strategy (PROGRESS) 3: prognostic model research. </w:t>
      </w:r>
      <w:proofErr w:type="spellStart"/>
      <w:r w:rsidRPr="00466A77">
        <w:rPr>
          <w:color w:val="000000" w:themeColor="text1"/>
        </w:rPr>
        <w:t>PLoS</w:t>
      </w:r>
      <w:proofErr w:type="spellEnd"/>
      <w:r w:rsidRPr="00466A77">
        <w:rPr>
          <w:color w:val="000000" w:themeColor="text1"/>
        </w:rPr>
        <w:t xml:space="preserve"> Med. 2013;10(2</w:t>
      </w:r>
      <w:proofErr w:type="gramStart"/>
      <w:r w:rsidRPr="00466A77">
        <w:rPr>
          <w:color w:val="000000" w:themeColor="text1"/>
        </w:rPr>
        <w:t>):e</w:t>
      </w:r>
      <w:proofErr w:type="gramEnd"/>
      <w:r w:rsidRPr="00466A77">
        <w:rPr>
          <w:color w:val="000000" w:themeColor="text1"/>
        </w:rPr>
        <w:t>1001381.</w:t>
      </w:r>
    </w:p>
    <w:p w14:paraId="3A796DFC" w14:textId="77777777" w:rsidR="00466A77" w:rsidRPr="00466A77" w:rsidRDefault="0C84624B" w:rsidP="00466A77">
      <w:pPr>
        <w:pStyle w:val="ListParagraph"/>
        <w:numPr>
          <w:ilvl w:val="0"/>
          <w:numId w:val="15"/>
        </w:numPr>
        <w:rPr>
          <w:color w:val="000000" w:themeColor="text1"/>
        </w:rPr>
      </w:pPr>
      <w:r w:rsidRPr="00466A77">
        <w:rPr>
          <w:noProof/>
        </w:rPr>
        <w:lastRenderedPageBreak/>
        <w:t>Moons KGM, Altman DG, Reitsma JB, Ioannidis JPA, Macaskill P, Steyerberg EW, et al. Transparent Reporting of a multivariable prediction model for Individual Prognosis or Diagnosis (TRIPOD): explanation and elaboration. Ann Intern Med. 2015;162(1):W1-73.</w:t>
      </w:r>
    </w:p>
    <w:p w14:paraId="0DA61E63" w14:textId="5EFA1160" w:rsidR="34B47239" w:rsidRPr="00466A77" w:rsidRDefault="34B47239" w:rsidP="00466A77">
      <w:pPr>
        <w:pStyle w:val="ListParagraph"/>
        <w:numPr>
          <w:ilvl w:val="0"/>
          <w:numId w:val="15"/>
        </w:numPr>
        <w:rPr>
          <w:color w:val="000000" w:themeColor="text1"/>
        </w:rPr>
      </w:pPr>
      <w:r w:rsidRPr="00466A77">
        <w:rPr>
          <w:noProof/>
        </w:rPr>
        <w:t>Team RC. R: A language and environment for statistical computing. 2013.</w:t>
      </w:r>
    </w:p>
    <w:p w14:paraId="3ED238BF" w14:textId="32DEA3B4" w:rsidR="5695730E" w:rsidRDefault="5695730E" w:rsidP="7AFF4D18"/>
    <w:sectPr w:rsidR="5695730E">
      <w:pgSz w:w="11900" w:h="16840"/>
      <w:pgMar w:top="1417" w:right="1417" w:bottom="1417" w:left="1417" w:header="708" w:footer="708" w:gutter="0"/>
      <w:cols w:space="720" w:equalWidth="0">
        <w:col w:w="936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9D7B7" w16cex:dateUtc="2020-03-28T13:03:00Z"/>
  <w16cex:commentExtensible w16cex:durableId="74461949" w16cex:dateUtc="2020-03-29T11:07:00Z"/>
  <w16cex:commentExtensible w16cex:durableId="222B1C98" w16cex:dateUtc="2020-03-29T11:09:00Z"/>
  <w16cex:commentExtensible w16cex:durableId="222B2327" w16cex:dateUtc="2020-03-29T11:37:00Z"/>
  <w16cex:commentExtensible w16cex:durableId="6D9723E1" w16cex:dateUtc="2020-03-29T14:41:00Z"/>
  <w16cex:commentExtensible w16cex:durableId="758697D5" w16cex:dateUtc="2020-03-29T14:44:00Z"/>
  <w16cex:commentExtensible w16cex:durableId="222B1B88" w16cex:dateUtc="2020-03-29T11:05:00Z"/>
  <w16cex:commentExtensible w16cex:durableId="222B1BA6" w16cex:dateUtc="2020-03-29T11: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0FFA" w14:textId="77777777" w:rsidR="00B9187D" w:rsidRDefault="00B9187D">
      <w:r>
        <w:separator/>
      </w:r>
    </w:p>
  </w:endnote>
  <w:endnote w:type="continuationSeparator" w:id="0">
    <w:p w14:paraId="35D1C722" w14:textId="77777777" w:rsidR="00B9187D" w:rsidRDefault="00B9187D">
      <w:r>
        <w:continuationSeparator/>
      </w:r>
    </w:p>
  </w:endnote>
  <w:endnote w:type="continuationNotice" w:id="1">
    <w:p w14:paraId="33C3C261" w14:textId="77777777" w:rsidR="00B9187D" w:rsidRDefault="00B91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0EC58" w14:textId="77777777" w:rsidR="00B9187D" w:rsidRDefault="00B9187D">
      <w:r>
        <w:separator/>
      </w:r>
    </w:p>
  </w:footnote>
  <w:footnote w:type="continuationSeparator" w:id="0">
    <w:p w14:paraId="70028F2F" w14:textId="77777777" w:rsidR="00B9187D" w:rsidRDefault="00B9187D">
      <w:r>
        <w:continuationSeparator/>
      </w:r>
    </w:p>
  </w:footnote>
  <w:footnote w:type="continuationNotice" w:id="1">
    <w:p w14:paraId="6F8B9313" w14:textId="77777777" w:rsidR="00B9187D" w:rsidRDefault="00B918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8BF"/>
    <w:multiLevelType w:val="multilevel"/>
    <w:tmpl w:val="FD262138"/>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77084"/>
    <w:multiLevelType w:val="hybridMultilevel"/>
    <w:tmpl w:val="B0485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A419E"/>
    <w:multiLevelType w:val="multilevel"/>
    <w:tmpl w:val="3996809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9C4033"/>
    <w:multiLevelType w:val="hybridMultilevel"/>
    <w:tmpl w:val="B90A4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10D2F"/>
    <w:multiLevelType w:val="multilevel"/>
    <w:tmpl w:val="10A83840"/>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4630EB"/>
    <w:multiLevelType w:val="hybridMultilevel"/>
    <w:tmpl w:val="B5F60FC6"/>
    <w:lvl w:ilvl="0" w:tplc="E44022CE">
      <w:start w:val="20"/>
      <w:numFmt w:val="bullet"/>
      <w:lvlText w:val=""/>
      <w:lvlJc w:val="left"/>
      <w:pPr>
        <w:ind w:left="760" w:hanging="40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686CB7"/>
    <w:multiLevelType w:val="multilevel"/>
    <w:tmpl w:val="E776500E"/>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126650"/>
    <w:multiLevelType w:val="hybridMultilevel"/>
    <w:tmpl w:val="E2E29ED2"/>
    <w:lvl w:ilvl="0" w:tplc="E1121110">
      <w:start w:val="20"/>
      <w:numFmt w:val="bullet"/>
      <w:lvlText w:val=""/>
      <w:lvlJc w:val="left"/>
      <w:pPr>
        <w:ind w:left="720" w:hanging="36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144811"/>
    <w:multiLevelType w:val="multilevel"/>
    <w:tmpl w:val="DA3853A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383AD0"/>
    <w:multiLevelType w:val="hybridMultilevel"/>
    <w:tmpl w:val="0E36B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A13926"/>
    <w:multiLevelType w:val="hybridMultilevel"/>
    <w:tmpl w:val="3A240702"/>
    <w:lvl w:ilvl="0" w:tplc="E1121110">
      <w:start w:val="20"/>
      <w:numFmt w:val="bullet"/>
      <w:lvlText w:val=""/>
      <w:lvlJc w:val="left"/>
      <w:pPr>
        <w:ind w:left="720" w:hanging="36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472AD1"/>
    <w:multiLevelType w:val="hybridMultilevel"/>
    <w:tmpl w:val="FFFFFFFF"/>
    <w:lvl w:ilvl="0" w:tplc="AA00771C">
      <w:start w:val="1"/>
      <w:numFmt w:val="bullet"/>
      <w:lvlText w:val=""/>
      <w:lvlJc w:val="left"/>
      <w:pPr>
        <w:ind w:left="720" w:hanging="360"/>
      </w:pPr>
      <w:rPr>
        <w:rFonts w:ascii="Symbol" w:hAnsi="Symbol" w:hint="default"/>
      </w:rPr>
    </w:lvl>
    <w:lvl w:ilvl="1" w:tplc="E00CE7EC">
      <w:start w:val="1"/>
      <w:numFmt w:val="bullet"/>
      <w:lvlText w:val="o"/>
      <w:lvlJc w:val="left"/>
      <w:pPr>
        <w:ind w:left="1440" w:hanging="360"/>
      </w:pPr>
      <w:rPr>
        <w:rFonts w:ascii="Courier New" w:hAnsi="Courier New" w:hint="default"/>
      </w:rPr>
    </w:lvl>
    <w:lvl w:ilvl="2" w:tplc="02A247DA">
      <w:start w:val="1"/>
      <w:numFmt w:val="bullet"/>
      <w:lvlText w:val=""/>
      <w:lvlJc w:val="left"/>
      <w:pPr>
        <w:ind w:left="2160" w:hanging="360"/>
      </w:pPr>
      <w:rPr>
        <w:rFonts w:ascii="Wingdings" w:hAnsi="Wingdings" w:hint="default"/>
      </w:rPr>
    </w:lvl>
    <w:lvl w:ilvl="3" w:tplc="F48E8DD0">
      <w:start w:val="1"/>
      <w:numFmt w:val="bullet"/>
      <w:lvlText w:val=""/>
      <w:lvlJc w:val="left"/>
      <w:pPr>
        <w:ind w:left="2880" w:hanging="360"/>
      </w:pPr>
      <w:rPr>
        <w:rFonts w:ascii="Symbol" w:hAnsi="Symbol" w:hint="default"/>
      </w:rPr>
    </w:lvl>
    <w:lvl w:ilvl="4" w:tplc="DD6286E6">
      <w:start w:val="1"/>
      <w:numFmt w:val="bullet"/>
      <w:lvlText w:val="o"/>
      <w:lvlJc w:val="left"/>
      <w:pPr>
        <w:ind w:left="3600" w:hanging="360"/>
      </w:pPr>
      <w:rPr>
        <w:rFonts w:ascii="Courier New" w:hAnsi="Courier New" w:hint="default"/>
      </w:rPr>
    </w:lvl>
    <w:lvl w:ilvl="5" w:tplc="B240C650">
      <w:start w:val="1"/>
      <w:numFmt w:val="bullet"/>
      <w:lvlText w:val=""/>
      <w:lvlJc w:val="left"/>
      <w:pPr>
        <w:ind w:left="4320" w:hanging="360"/>
      </w:pPr>
      <w:rPr>
        <w:rFonts w:ascii="Wingdings" w:hAnsi="Wingdings" w:hint="default"/>
      </w:rPr>
    </w:lvl>
    <w:lvl w:ilvl="6" w:tplc="668C8EEC">
      <w:start w:val="1"/>
      <w:numFmt w:val="bullet"/>
      <w:lvlText w:val=""/>
      <w:lvlJc w:val="left"/>
      <w:pPr>
        <w:ind w:left="5040" w:hanging="360"/>
      </w:pPr>
      <w:rPr>
        <w:rFonts w:ascii="Symbol" w:hAnsi="Symbol" w:hint="default"/>
      </w:rPr>
    </w:lvl>
    <w:lvl w:ilvl="7" w:tplc="76865E88">
      <w:start w:val="1"/>
      <w:numFmt w:val="bullet"/>
      <w:lvlText w:val="o"/>
      <w:lvlJc w:val="left"/>
      <w:pPr>
        <w:ind w:left="5760" w:hanging="360"/>
      </w:pPr>
      <w:rPr>
        <w:rFonts w:ascii="Courier New" w:hAnsi="Courier New" w:hint="default"/>
      </w:rPr>
    </w:lvl>
    <w:lvl w:ilvl="8" w:tplc="E67223DC">
      <w:start w:val="1"/>
      <w:numFmt w:val="bullet"/>
      <w:lvlText w:val=""/>
      <w:lvlJc w:val="left"/>
      <w:pPr>
        <w:ind w:left="6480" w:hanging="360"/>
      </w:pPr>
      <w:rPr>
        <w:rFonts w:ascii="Wingdings" w:hAnsi="Wingdings" w:hint="default"/>
      </w:rPr>
    </w:lvl>
  </w:abstractNum>
  <w:abstractNum w:abstractNumId="15" w15:restartNumberingAfterBreak="0">
    <w:nsid w:val="63866328"/>
    <w:multiLevelType w:val="multilevel"/>
    <w:tmpl w:val="7F00B59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AB54B1"/>
    <w:multiLevelType w:val="multilevel"/>
    <w:tmpl w:val="A2BEFBF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6C73DD"/>
    <w:multiLevelType w:val="hybridMultilevel"/>
    <w:tmpl w:val="84622E20"/>
    <w:lvl w:ilvl="0" w:tplc="D71860DE">
      <w:start w:val="1"/>
      <w:numFmt w:val="bullet"/>
      <w:lvlText w:val=""/>
      <w:lvlJc w:val="left"/>
      <w:pPr>
        <w:ind w:left="720" w:hanging="360"/>
      </w:pPr>
      <w:rPr>
        <w:rFonts w:ascii="Symbol" w:hAnsi="Symbol" w:hint="default"/>
      </w:rPr>
    </w:lvl>
    <w:lvl w:ilvl="1" w:tplc="7C66BC36">
      <w:start w:val="1"/>
      <w:numFmt w:val="bullet"/>
      <w:lvlText w:val="o"/>
      <w:lvlJc w:val="left"/>
      <w:pPr>
        <w:ind w:left="1440" w:hanging="360"/>
      </w:pPr>
      <w:rPr>
        <w:rFonts w:ascii="Courier New" w:hAnsi="Courier New" w:hint="default"/>
      </w:rPr>
    </w:lvl>
    <w:lvl w:ilvl="2" w:tplc="181A164E">
      <w:start w:val="1"/>
      <w:numFmt w:val="bullet"/>
      <w:lvlText w:val=""/>
      <w:lvlJc w:val="left"/>
      <w:pPr>
        <w:ind w:left="2160" w:hanging="360"/>
      </w:pPr>
      <w:rPr>
        <w:rFonts w:ascii="Wingdings" w:hAnsi="Wingdings" w:hint="default"/>
      </w:rPr>
    </w:lvl>
    <w:lvl w:ilvl="3" w:tplc="05CCC7CE">
      <w:start w:val="1"/>
      <w:numFmt w:val="bullet"/>
      <w:lvlText w:val=""/>
      <w:lvlJc w:val="left"/>
      <w:pPr>
        <w:ind w:left="2880" w:hanging="360"/>
      </w:pPr>
      <w:rPr>
        <w:rFonts w:ascii="Symbol" w:hAnsi="Symbol" w:hint="default"/>
      </w:rPr>
    </w:lvl>
    <w:lvl w:ilvl="4" w:tplc="B19C3570">
      <w:start w:val="1"/>
      <w:numFmt w:val="bullet"/>
      <w:lvlText w:val="o"/>
      <w:lvlJc w:val="left"/>
      <w:pPr>
        <w:ind w:left="3600" w:hanging="360"/>
      </w:pPr>
      <w:rPr>
        <w:rFonts w:ascii="Courier New" w:hAnsi="Courier New" w:hint="default"/>
      </w:rPr>
    </w:lvl>
    <w:lvl w:ilvl="5" w:tplc="6ACA627A">
      <w:start w:val="1"/>
      <w:numFmt w:val="bullet"/>
      <w:lvlText w:val=""/>
      <w:lvlJc w:val="left"/>
      <w:pPr>
        <w:ind w:left="4320" w:hanging="360"/>
      </w:pPr>
      <w:rPr>
        <w:rFonts w:ascii="Wingdings" w:hAnsi="Wingdings" w:hint="default"/>
      </w:rPr>
    </w:lvl>
    <w:lvl w:ilvl="6" w:tplc="458207EC">
      <w:start w:val="1"/>
      <w:numFmt w:val="bullet"/>
      <w:lvlText w:val=""/>
      <w:lvlJc w:val="left"/>
      <w:pPr>
        <w:ind w:left="5040" w:hanging="360"/>
      </w:pPr>
      <w:rPr>
        <w:rFonts w:ascii="Symbol" w:hAnsi="Symbol" w:hint="default"/>
      </w:rPr>
    </w:lvl>
    <w:lvl w:ilvl="7" w:tplc="2E6EBC1E">
      <w:start w:val="1"/>
      <w:numFmt w:val="bullet"/>
      <w:lvlText w:val="o"/>
      <w:lvlJc w:val="left"/>
      <w:pPr>
        <w:ind w:left="5760" w:hanging="360"/>
      </w:pPr>
      <w:rPr>
        <w:rFonts w:ascii="Courier New" w:hAnsi="Courier New" w:hint="default"/>
      </w:rPr>
    </w:lvl>
    <w:lvl w:ilvl="8" w:tplc="61AEE2B2">
      <w:start w:val="1"/>
      <w:numFmt w:val="bullet"/>
      <w:lvlText w:val=""/>
      <w:lvlJc w:val="left"/>
      <w:pPr>
        <w:ind w:left="6480" w:hanging="360"/>
      </w:pPr>
      <w:rPr>
        <w:rFonts w:ascii="Wingdings" w:hAnsi="Wingdings" w:hint="default"/>
      </w:rPr>
    </w:lvl>
  </w:abstractNum>
  <w:abstractNum w:abstractNumId="18" w15:restartNumberingAfterBreak="0">
    <w:nsid w:val="786B734D"/>
    <w:multiLevelType w:val="hybridMultilevel"/>
    <w:tmpl w:val="4138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6"/>
  </w:num>
  <w:num w:numId="3">
    <w:abstractNumId w:val="2"/>
  </w:num>
  <w:num w:numId="4">
    <w:abstractNumId w:val="13"/>
  </w:num>
  <w:num w:numId="5">
    <w:abstractNumId w:val="6"/>
  </w:num>
  <w:num w:numId="6">
    <w:abstractNumId w:val="10"/>
  </w:num>
  <w:num w:numId="7">
    <w:abstractNumId w:val="15"/>
  </w:num>
  <w:num w:numId="8">
    <w:abstractNumId w:val="4"/>
  </w:num>
  <w:num w:numId="9">
    <w:abstractNumId w:val="1"/>
  </w:num>
  <w:num w:numId="10">
    <w:abstractNumId w:val="19"/>
  </w:num>
  <w:num w:numId="11">
    <w:abstractNumId w:val="8"/>
  </w:num>
  <w:num w:numId="12">
    <w:abstractNumId w:val="0"/>
  </w:num>
  <w:num w:numId="13">
    <w:abstractNumId w:val="3"/>
  </w:num>
  <w:num w:numId="14">
    <w:abstractNumId w:val="14"/>
  </w:num>
  <w:num w:numId="15">
    <w:abstractNumId w:val="11"/>
  </w:num>
  <w:num w:numId="16">
    <w:abstractNumId w:val="5"/>
  </w:num>
  <w:num w:numId="17">
    <w:abstractNumId w:val="18"/>
  </w:num>
  <w:num w:numId="18">
    <w:abstractNumId w:val="9"/>
  </w:num>
  <w:num w:numId="19">
    <w:abstractNumId w:val="12"/>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ynthia Yang">
    <w15:presenceInfo w15:providerId="AD" w15:userId="S::c.yang@mi-erasmusmc.nl::f3c9c5c9-a916-4afe-aab2-93cab3311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fr-FR" w:vendorID="64" w:dllVersion="4096" w:nlCheck="1" w:checkStyle="0"/>
  <w:activeWritingStyle w:appName="MSWord" w:lang="it-IT" w:vendorID="64" w:dllVersion="4096"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5E08"/>
    <w:rsid w:val="00006407"/>
    <w:rsid w:val="0000686C"/>
    <w:rsid w:val="00010703"/>
    <w:rsid w:val="000113A7"/>
    <w:rsid w:val="00014F65"/>
    <w:rsid w:val="0002290E"/>
    <w:rsid w:val="00025694"/>
    <w:rsid w:val="000265A6"/>
    <w:rsid w:val="00027DD5"/>
    <w:rsid w:val="00032389"/>
    <w:rsid w:val="000328A6"/>
    <w:rsid w:val="00033318"/>
    <w:rsid w:val="000376DB"/>
    <w:rsid w:val="00043C66"/>
    <w:rsid w:val="000451FE"/>
    <w:rsid w:val="0004546C"/>
    <w:rsid w:val="00047710"/>
    <w:rsid w:val="00052E1F"/>
    <w:rsid w:val="000540EC"/>
    <w:rsid w:val="00054A9D"/>
    <w:rsid w:val="00056278"/>
    <w:rsid w:val="00059935"/>
    <w:rsid w:val="00062A37"/>
    <w:rsid w:val="000651E8"/>
    <w:rsid w:val="000676F7"/>
    <w:rsid w:val="00071EDC"/>
    <w:rsid w:val="000739ED"/>
    <w:rsid w:val="00075A32"/>
    <w:rsid w:val="00076036"/>
    <w:rsid w:val="00076058"/>
    <w:rsid w:val="00076CBD"/>
    <w:rsid w:val="000805D7"/>
    <w:rsid w:val="000823A2"/>
    <w:rsid w:val="00084D3C"/>
    <w:rsid w:val="00084D89"/>
    <w:rsid w:val="00092546"/>
    <w:rsid w:val="00092F6B"/>
    <w:rsid w:val="00096F24"/>
    <w:rsid w:val="000A4858"/>
    <w:rsid w:val="000A61B1"/>
    <w:rsid w:val="000B0A9D"/>
    <w:rsid w:val="000B2218"/>
    <w:rsid w:val="000B49C3"/>
    <w:rsid w:val="000B4D37"/>
    <w:rsid w:val="000B5742"/>
    <w:rsid w:val="000B5B29"/>
    <w:rsid w:val="000B8603"/>
    <w:rsid w:val="000C2E28"/>
    <w:rsid w:val="000C320A"/>
    <w:rsid w:val="000C645D"/>
    <w:rsid w:val="000C6B65"/>
    <w:rsid w:val="000C7C3F"/>
    <w:rsid w:val="000D320D"/>
    <w:rsid w:val="000E043D"/>
    <w:rsid w:val="000E15FF"/>
    <w:rsid w:val="000E1958"/>
    <w:rsid w:val="000E5D32"/>
    <w:rsid w:val="000F3275"/>
    <w:rsid w:val="000F4369"/>
    <w:rsid w:val="000F660E"/>
    <w:rsid w:val="000F7861"/>
    <w:rsid w:val="0010064A"/>
    <w:rsid w:val="00101886"/>
    <w:rsid w:val="001030CA"/>
    <w:rsid w:val="00107AE3"/>
    <w:rsid w:val="00111662"/>
    <w:rsid w:val="001116E1"/>
    <w:rsid w:val="00113144"/>
    <w:rsid w:val="00121123"/>
    <w:rsid w:val="0012376A"/>
    <w:rsid w:val="00123B38"/>
    <w:rsid w:val="00133F19"/>
    <w:rsid w:val="00135F81"/>
    <w:rsid w:val="00136208"/>
    <w:rsid w:val="001421B6"/>
    <w:rsid w:val="00142E2E"/>
    <w:rsid w:val="00143D07"/>
    <w:rsid w:val="0014496D"/>
    <w:rsid w:val="0015C885"/>
    <w:rsid w:val="0017117F"/>
    <w:rsid w:val="00172FB0"/>
    <w:rsid w:val="00174BDF"/>
    <w:rsid w:val="00174FE5"/>
    <w:rsid w:val="00181EC7"/>
    <w:rsid w:val="001844D0"/>
    <w:rsid w:val="00184ADD"/>
    <w:rsid w:val="00190763"/>
    <w:rsid w:val="00193406"/>
    <w:rsid w:val="00196DB6"/>
    <w:rsid w:val="001A11E8"/>
    <w:rsid w:val="001A28AF"/>
    <w:rsid w:val="001A4D78"/>
    <w:rsid w:val="001A641C"/>
    <w:rsid w:val="001A67BC"/>
    <w:rsid w:val="001B0393"/>
    <w:rsid w:val="001B0D00"/>
    <w:rsid w:val="001B7946"/>
    <w:rsid w:val="001C291E"/>
    <w:rsid w:val="001C405A"/>
    <w:rsid w:val="001C4CDE"/>
    <w:rsid w:val="001D02D9"/>
    <w:rsid w:val="001D0741"/>
    <w:rsid w:val="001D109D"/>
    <w:rsid w:val="001D2543"/>
    <w:rsid w:val="001D46E6"/>
    <w:rsid w:val="001D51EF"/>
    <w:rsid w:val="001D5AE3"/>
    <w:rsid w:val="001D65C8"/>
    <w:rsid w:val="001E0A3E"/>
    <w:rsid w:val="001E0ADD"/>
    <w:rsid w:val="001E0FF6"/>
    <w:rsid w:val="001E4A43"/>
    <w:rsid w:val="001E6D86"/>
    <w:rsid w:val="001F0970"/>
    <w:rsid w:val="001F111F"/>
    <w:rsid w:val="001F5D43"/>
    <w:rsid w:val="001F77A0"/>
    <w:rsid w:val="00204F02"/>
    <w:rsid w:val="00205DAE"/>
    <w:rsid w:val="002109B3"/>
    <w:rsid w:val="0021588B"/>
    <w:rsid w:val="00217A11"/>
    <w:rsid w:val="002218B9"/>
    <w:rsid w:val="002315AB"/>
    <w:rsid w:val="002353D8"/>
    <w:rsid w:val="002413D4"/>
    <w:rsid w:val="002417B7"/>
    <w:rsid w:val="0024563E"/>
    <w:rsid w:val="002469FA"/>
    <w:rsid w:val="00246F63"/>
    <w:rsid w:val="00247A23"/>
    <w:rsid w:val="00247A8E"/>
    <w:rsid w:val="00251BCE"/>
    <w:rsid w:val="00261036"/>
    <w:rsid w:val="00263D4E"/>
    <w:rsid w:val="002649FC"/>
    <w:rsid w:val="00265BEB"/>
    <w:rsid w:val="0026617E"/>
    <w:rsid w:val="00272900"/>
    <w:rsid w:val="00274763"/>
    <w:rsid w:val="002754AA"/>
    <w:rsid w:val="002863BA"/>
    <w:rsid w:val="00286747"/>
    <w:rsid w:val="00290BC3"/>
    <w:rsid w:val="0029110E"/>
    <w:rsid w:val="002912D5"/>
    <w:rsid w:val="002932E1"/>
    <w:rsid w:val="00295618"/>
    <w:rsid w:val="00295C68"/>
    <w:rsid w:val="00296C82"/>
    <w:rsid w:val="002A0C84"/>
    <w:rsid w:val="002A1682"/>
    <w:rsid w:val="002A4FDE"/>
    <w:rsid w:val="002B1C22"/>
    <w:rsid w:val="002B3386"/>
    <w:rsid w:val="002B68FD"/>
    <w:rsid w:val="002B6AE6"/>
    <w:rsid w:val="002C089D"/>
    <w:rsid w:val="002C260B"/>
    <w:rsid w:val="002C3F06"/>
    <w:rsid w:val="002C48A5"/>
    <w:rsid w:val="002C60F2"/>
    <w:rsid w:val="002C6916"/>
    <w:rsid w:val="002D18CE"/>
    <w:rsid w:val="002D266F"/>
    <w:rsid w:val="002D5222"/>
    <w:rsid w:val="002D6BAF"/>
    <w:rsid w:val="002E2926"/>
    <w:rsid w:val="002E3F48"/>
    <w:rsid w:val="002E40FA"/>
    <w:rsid w:val="002E538A"/>
    <w:rsid w:val="002F06F1"/>
    <w:rsid w:val="002F0D48"/>
    <w:rsid w:val="002F1E42"/>
    <w:rsid w:val="002F2AF1"/>
    <w:rsid w:val="002F3E5E"/>
    <w:rsid w:val="002F4A54"/>
    <w:rsid w:val="002F6E6D"/>
    <w:rsid w:val="00304760"/>
    <w:rsid w:val="003065FA"/>
    <w:rsid w:val="0030786F"/>
    <w:rsid w:val="003125E7"/>
    <w:rsid w:val="00312BFD"/>
    <w:rsid w:val="00315B6F"/>
    <w:rsid w:val="00317B14"/>
    <w:rsid w:val="00317B78"/>
    <w:rsid w:val="0032092A"/>
    <w:rsid w:val="00321A89"/>
    <w:rsid w:val="003326C6"/>
    <w:rsid w:val="00333A64"/>
    <w:rsid w:val="00333E96"/>
    <w:rsid w:val="00335947"/>
    <w:rsid w:val="003368DE"/>
    <w:rsid w:val="00336B66"/>
    <w:rsid w:val="00343C1A"/>
    <w:rsid w:val="00343F38"/>
    <w:rsid w:val="00344131"/>
    <w:rsid w:val="00345F7F"/>
    <w:rsid w:val="0034638B"/>
    <w:rsid w:val="0034748F"/>
    <w:rsid w:val="0035000E"/>
    <w:rsid w:val="003517AE"/>
    <w:rsid w:val="0035506A"/>
    <w:rsid w:val="0035564B"/>
    <w:rsid w:val="00366F06"/>
    <w:rsid w:val="003673A6"/>
    <w:rsid w:val="00367A9E"/>
    <w:rsid w:val="00371C4C"/>
    <w:rsid w:val="003747C4"/>
    <w:rsid w:val="0037586F"/>
    <w:rsid w:val="0037686F"/>
    <w:rsid w:val="003805D7"/>
    <w:rsid w:val="003813B9"/>
    <w:rsid w:val="00386C7D"/>
    <w:rsid w:val="00391C82"/>
    <w:rsid w:val="00391EE1"/>
    <w:rsid w:val="003922E2"/>
    <w:rsid w:val="003939CE"/>
    <w:rsid w:val="00395F8A"/>
    <w:rsid w:val="00397F3D"/>
    <w:rsid w:val="003A3C4D"/>
    <w:rsid w:val="003A466A"/>
    <w:rsid w:val="003A70A9"/>
    <w:rsid w:val="003B1BBA"/>
    <w:rsid w:val="003B2396"/>
    <w:rsid w:val="003B2F7E"/>
    <w:rsid w:val="003B7505"/>
    <w:rsid w:val="003C6CC1"/>
    <w:rsid w:val="003D15E5"/>
    <w:rsid w:val="003D4D68"/>
    <w:rsid w:val="003D4DCA"/>
    <w:rsid w:val="003D528D"/>
    <w:rsid w:val="003D5465"/>
    <w:rsid w:val="003E0343"/>
    <w:rsid w:val="003E3055"/>
    <w:rsid w:val="003E5668"/>
    <w:rsid w:val="003ED8DE"/>
    <w:rsid w:val="003F11CB"/>
    <w:rsid w:val="003F212F"/>
    <w:rsid w:val="00401857"/>
    <w:rsid w:val="00404973"/>
    <w:rsid w:val="00405E88"/>
    <w:rsid w:val="00407E96"/>
    <w:rsid w:val="00410BB6"/>
    <w:rsid w:val="004132FD"/>
    <w:rsid w:val="00415810"/>
    <w:rsid w:val="00416CBB"/>
    <w:rsid w:val="00420E93"/>
    <w:rsid w:val="00425EC8"/>
    <w:rsid w:val="0042708E"/>
    <w:rsid w:val="00431556"/>
    <w:rsid w:val="00433693"/>
    <w:rsid w:val="0043CFB1"/>
    <w:rsid w:val="004411A6"/>
    <w:rsid w:val="0044330B"/>
    <w:rsid w:val="00444E6B"/>
    <w:rsid w:val="00450D05"/>
    <w:rsid w:val="00451A66"/>
    <w:rsid w:val="004547DE"/>
    <w:rsid w:val="00455630"/>
    <w:rsid w:val="00456EE0"/>
    <w:rsid w:val="00466A77"/>
    <w:rsid w:val="004675B1"/>
    <w:rsid w:val="00472921"/>
    <w:rsid w:val="00472D12"/>
    <w:rsid w:val="00473E73"/>
    <w:rsid w:val="00475227"/>
    <w:rsid w:val="004772C2"/>
    <w:rsid w:val="00481401"/>
    <w:rsid w:val="00481DB1"/>
    <w:rsid w:val="004854D8"/>
    <w:rsid w:val="00485B61"/>
    <w:rsid w:val="00485E45"/>
    <w:rsid w:val="00486E78"/>
    <w:rsid w:val="004929CC"/>
    <w:rsid w:val="00494FD9"/>
    <w:rsid w:val="004974C2"/>
    <w:rsid w:val="00497C8B"/>
    <w:rsid w:val="004A0782"/>
    <w:rsid w:val="004A2123"/>
    <w:rsid w:val="004A26F6"/>
    <w:rsid w:val="004A3095"/>
    <w:rsid w:val="004A3265"/>
    <w:rsid w:val="004A6E53"/>
    <w:rsid w:val="004B0B79"/>
    <w:rsid w:val="004B2A07"/>
    <w:rsid w:val="004B36AE"/>
    <w:rsid w:val="004B3C00"/>
    <w:rsid w:val="004B5920"/>
    <w:rsid w:val="004B6E7A"/>
    <w:rsid w:val="004C19A1"/>
    <w:rsid w:val="004C685B"/>
    <w:rsid w:val="004D455B"/>
    <w:rsid w:val="004E11B0"/>
    <w:rsid w:val="004E18D9"/>
    <w:rsid w:val="004E419C"/>
    <w:rsid w:val="004E5B5A"/>
    <w:rsid w:val="004F0509"/>
    <w:rsid w:val="004F5CFD"/>
    <w:rsid w:val="004F71C3"/>
    <w:rsid w:val="004F7BC1"/>
    <w:rsid w:val="00501E04"/>
    <w:rsid w:val="005051E5"/>
    <w:rsid w:val="00505A65"/>
    <w:rsid w:val="00506459"/>
    <w:rsid w:val="00511C94"/>
    <w:rsid w:val="00513F14"/>
    <w:rsid w:val="005162BD"/>
    <w:rsid w:val="00525C4B"/>
    <w:rsid w:val="0052602C"/>
    <w:rsid w:val="00531259"/>
    <w:rsid w:val="00531325"/>
    <w:rsid w:val="00535969"/>
    <w:rsid w:val="005432F8"/>
    <w:rsid w:val="005434AA"/>
    <w:rsid w:val="00545258"/>
    <w:rsid w:val="00552496"/>
    <w:rsid w:val="00552E13"/>
    <w:rsid w:val="00553DB1"/>
    <w:rsid w:val="00555897"/>
    <w:rsid w:val="00555C60"/>
    <w:rsid w:val="00556C75"/>
    <w:rsid w:val="00561431"/>
    <w:rsid w:val="00562137"/>
    <w:rsid w:val="00567212"/>
    <w:rsid w:val="00567F46"/>
    <w:rsid w:val="0057192B"/>
    <w:rsid w:val="00572688"/>
    <w:rsid w:val="00572876"/>
    <w:rsid w:val="0057573E"/>
    <w:rsid w:val="005766FE"/>
    <w:rsid w:val="00582EDE"/>
    <w:rsid w:val="00584D75"/>
    <w:rsid w:val="005867D3"/>
    <w:rsid w:val="0059040D"/>
    <w:rsid w:val="00594D11"/>
    <w:rsid w:val="00594E62"/>
    <w:rsid w:val="00596626"/>
    <w:rsid w:val="00596B43"/>
    <w:rsid w:val="005A0830"/>
    <w:rsid w:val="005A0923"/>
    <w:rsid w:val="005A42D2"/>
    <w:rsid w:val="005A4996"/>
    <w:rsid w:val="005A5C62"/>
    <w:rsid w:val="005A5E61"/>
    <w:rsid w:val="005A6FA0"/>
    <w:rsid w:val="005A76A5"/>
    <w:rsid w:val="005B1A10"/>
    <w:rsid w:val="005B256E"/>
    <w:rsid w:val="005B5B7C"/>
    <w:rsid w:val="005B5F69"/>
    <w:rsid w:val="005B6706"/>
    <w:rsid w:val="005C32FF"/>
    <w:rsid w:val="005C7E76"/>
    <w:rsid w:val="005D0E25"/>
    <w:rsid w:val="005D52CB"/>
    <w:rsid w:val="005D6DB8"/>
    <w:rsid w:val="005E209B"/>
    <w:rsid w:val="005E31C4"/>
    <w:rsid w:val="005E6DF4"/>
    <w:rsid w:val="005E7E5D"/>
    <w:rsid w:val="005F018F"/>
    <w:rsid w:val="005F0464"/>
    <w:rsid w:val="005F1D1A"/>
    <w:rsid w:val="005F3650"/>
    <w:rsid w:val="005F42A0"/>
    <w:rsid w:val="006012F5"/>
    <w:rsid w:val="006044C0"/>
    <w:rsid w:val="00605650"/>
    <w:rsid w:val="00605C64"/>
    <w:rsid w:val="00606C49"/>
    <w:rsid w:val="00610F9D"/>
    <w:rsid w:val="00612CCC"/>
    <w:rsid w:val="00613054"/>
    <w:rsid w:val="0061410C"/>
    <w:rsid w:val="00615B2E"/>
    <w:rsid w:val="00616881"/>
    <w:rsid w:val="0062011A"/>
    <w:rsid w:val="00621A7D"/>
    <w:rsid w:val="0062241E"/>
    <w:rsid w:val="00622918"/>
    <w:rsid w:val="006232A3"/>
    <w:rsid w:val="00624682"/>
    <w:rsid w:val="00626E72"/>
    <w:rsid w:val="00630900"/>
    <w:rsid w:val="0063434D"/>
    <w:rsid w:val="00641E3E"/>
    <w:rsid w:val="006456B3"/>
    <w:rsid w:val="00645D8C"/>
    <w:rsid w:val="0064609C"/>
    <w:rsid w:val="006467C4"/>
    <w:rsid w:val="0064772A"/>
    <w:rsid w:val="00650DE2"/>
    <w:rsid w:val="0065450D"/>
    <w:rsid w:val="00655948"/>
    <w:rsid w:val="00656D1B"/>
    <w:rsid w:val="0066474F"/>
    <w:rsid w:val="00666497"/>
    <w:rsid w:val="00667CFF"/>
    <w:rsid w:val="0067387A"/>
    <w:rsid w:val="00675BD3"/>
    <w:rsid w:val="00677586"/>
    <w:rsid w:val="00682F53"/>
    <w:rsid w:val="006904AC"/>
    <w:rsid w:val="0069546E"/>
    <w:rsid w:val="00696D41"/>
    <w:rsid w:val="006A39CB"/>
    <w:rsid w:val="006A6112"/>
    <w:rsid w:val="006A7917"/>
    <w:rsid w:val="006B01D6"/>
    <w:rsid w:val="006B0795"/>
    <w:rsid w:val="006B0A2E"/>
    <w:rsid w:val="006B49D8"/>
    <w:rsid w:val="006B6D79"/>
    <w:rsid w:val="006C0B39"/>
    <w:rsid w:val="006C2B33"/>
    <w:rsid w:val="006C3789"/>
    <w:rsid w:val="006D0832"/>
    <w:rsid w:val="006D243F"/>
    <w:rsid w:val="006D30A1"/>
    <w:rsid w:val="006D3F6D"/>
    <w:rsid w:val="006E08E8"/>
    <w:rsid w:val="006E3B73"/>
    <w:rsid w:val="006E44CD"/>
    <w:rsid w:val="006F201E"/>
    <w:rsid w:val="006F4945"/>
    <w:rsid w:val="006F599F"/>
    <w:rsid w:val="006F6CDF"/>
    <w:rsid w:val="006F730E"/>
    <w:rsid w:val="00707D95"/>
    <w:rsid w:val="00711601"/>
    <w:rsid w:val="00717889"/>
    <w:rsid w:val="007241DB"/>
    <w:rsid w:val="00727CFC"/>
    <w:rsid w:val="00730AF1"/>
    <w:rsid w:val="00733198"/>
    <w:rsid w:val="007336EA"/>
    <w:rsid w:val="0073574F"/>
    <w:rsid w:val="0073626B"/>
    <w:rsid w:val="00736CDD"/>
    <w:rsid w:val="00741DF2"/>
    <w:rsid w:val="0075219D"/>
    <w:rsid w:val="007521FA"/>
    <w:rsid w:val="00753EB4"/>
    <w:rsid w:val="00755BBB"/>
    <w:rsid w:val="00760C40"/>
    <w:rsid w:val="00765358"/>
    <w:rsid w:val="00766463"/>
    <w:rsid w:val="0076736B"/>
    <w:rsid w:val="00767C5C"/>
    <w:rsid w:val="007718B0"/>
    <w:rsid w:val="00776D8E"/>
    <w:rsid w:val="00776E43"/>
    <w:rsid w:val="0078013D"/>
    <w:rsid w:val="0078178C"/>
    <w:rsid w:val="0078686F"/>
    <w:rsid w:val="00786BE0"/>
    <w:rsid w:val="00790AFA"/>
    <w:rsid w:val="007935A4"/>
    <w:rsid w:val="00794A7D"/>
    <w:rsid w:val="0079675E"/>
    <w:rsid w:val="00797EF5"/>
    <w:rsid w:val="007A02C8"/>
    <w:rsid w:val="007A5C4E"/>
    <w:rsid w:val="007A73FA"/>
    <w:rsid w:val="007B4CA7"/>
    <w:rsid w:val="007B540F"/>
    <w:rsid w:val="007B742D"/>
    <w:rsid w:val="007B7491"/>
    <w:rsid w:val="007C3C2F"/>
    <w:rsid w:val="007C44EA"/>
    <w:rsid w:val="007C56CB"/>
    <w:rsid w:val="007C5900"/>
    <w:rsid w:val="007D0FB1"/>
    <w:rsid w:val="007D32B6"/>
    <w:rsid w:val="007E0064"/>
    <w:rsid w:val="007E0F60"/>
    <w:rsid w:val="007E1481"/>
    <w:rsid w:val="007E3AA1"/>
    <w:rsid w:val="007F0204"/>
    <w:rsid w:val="007F1827"/>
    <w:rsid w:val="007F2D85"/>
    <w:rsid w:val="007F4696"/>
    <w:rsid w:val="007F4F22"/>
    <w:rsid w:val="007F63D1"/>
    <w:rsid w:val="007F6F02"/>
    <w:rsid w:val="0080442C"/>
    <w:rsid w:val="00804E47"/>
    <w:rsid w:val="00805351"/>
    <w:rsid w:val="0080D648"/>
    <w:rsid w:val="008111E8"/>
    <w:rsid w:val="008278B8"/>
    <w:rsid w:val="008329B8"/>
    <w:rsid w:val="00832E57"/>
    <w:rsid w:val="0083456C"/>
    <w:rsid w:val="008350F8"/>
    <w:rsid w:val="0083682D"/>
    <w:rsid w:val="008370D0"/>
    <w:rsid w:val="008379DF"/>
    <w:rsid w:val="008405D1"/>
    <w:rsid w:val="00841723"/>
    <w:rsid w:val="00843E1E"/>
    <w:rsid w:val="00846D00"/>
    <w:rsid w:val="00847CE4"/>
    <w:rsid w:val="0084D9A4"/>
    <w:rsid w:val="00852437"/>
    <w:rsid w:val="00854EDA"/>
    <w:rsid w:val="00855ED6"/>
    <w:rsid w:val="0085782B"/>
    <w:rsid w:val="0085AC0B"/>
    <w:rsid w:val="00867D14"/>
    <w:rsid w:val="00872B73"/>
    <w:rsid w:val="0087626F"/>
    <w:rsid w:val="00876308"/>
    <w:rsid w:val="00876F28"/>
    <w:rsid w:val="0088051B"/>
    <w:rsid w:val="00881F19"/>
    <w:rsid w:val="00882F8B"/>
    <w:rsid w:val="00883711"/>
    <w:rsid w:val="008917C6"/>
    <w:rsid w:val="00891B90"/>
    <w:rsid w:val="00892509"/>
    <w:rsid w:val="008A185C"/>
    <w:rsid w:val="008A5A01"/>
    <w:rsid w:val="008A5AC6"/>
    <w:rsid w:val="008B0936"/>
    <w:rsid w:val="008B24E8"/>
    <w:rsid w:val="008B556F"/>
    <w:rsid w:val="008C0E34"/>
    <w:rsid w:val="008C1E85"/>
    <w:rsid w:val="008C2898"/>
    <w:rsid w:val="008C32F5"/>
    <w:rsid w:val="008C438A"/>
    <w:rsid w:val="008C45BE"/>
    <w:rsid w:val="008C46C7"/>
    <w:rsid w:val="008C57DD"/>
    <w:rsid w:val="008C5A72"/>
    <w:rsid w:val="008C6F01"/>
    <w:rsid w:val="008D118A"/>
    <w:rsid w:val="008D1B6B"/>
    <w:rsid w:val="008D431C"/>
    <w:rsid w:val="008D4A7F"/>
    <w:rsid w:val="008D6444"/>
    <w:rsid w:val="008E29F3"/>
    <w:rsid w:val="008E6759"/>
    <w:rsid w:val="008F028A"/>
    <w:rsid w:val="008F2780"/>
    <w:rsid w:val="008F384D"/>
    <w:rsid w:val="008F3969"/>
    <w:rsid w:val="008F55F5"/>
    <w:rsid w:val="008F5C08"/>
    <w:rsid w:val="008F6F04"/>
    <w:rsid w:val="00901863"/>
    <w:rsid w:val="00901CF4"/>
    <w:rsid w:val="00902186"/>
    <w:rsid w:val="00902FE0"/>
    <w:rsid w:val="00903173"/>
    <w:rsid w:val="00904AD9"/>
    <w:rsid w:val="009061A9"/>
    <w:rsid w:val="00907CCC"/>
    <w:rsid w:val="009100E1"/>
    <w:rsid w:val="00910AE4"/>
    <w:rsid w:val="0091322A"/>
    <w:rsid w:val="00913DE9"/>
    <w:rsid w:val="00913F61"/>
    <w:rsid w:val="0091546E"/>
    <w:rsid w:val="009165F0"/>
    <w:rsid w:val="00916D0B"/>
    <w:rsid w:val="009230A8"/>
    <w:rsid w:val="00923F8D"/>
    <w:rsid w:val="00932478"/>
    <w:rsid w:val="00934D71"/>
    <w:rsid w:val="00935CE4"/>
    <w:rsid w:val="00937D2C"/>
    <w:rsid w:val="00942A71"/>
    <w:rsid w:val="00945C6A"/>
    <w:rsid w:val="00945ECD"/>
    <w:rsid w:val="0094687F"/>
    <w:rsid w:val="00947569"/>
    <w:rsid w:val="00947640"/>
    <w:rsid w:val="0095051C"/>
    <w:rsid w:val="00962221"/>
    <w:rsid w:val="00962A94"/>
    <w:rsid w:val="00963B12"/>
    <w:rsid w:val="00964E62"/>
    <w:rsid w:val="009655EF"/>
    <w:rsid w:val="00965EB2"/>
    <w:rsid w:val="009670E5"/>
    <w:rsid w:val="00967DA5"/>
    <w:rsid w:val="009707ED"/>
    <w:rsid w:val="009743A1"/>
    <w:rsid w:val="00975781"/>
    <w:rsid w:val="00977E83"/>
    <w:rsid w:val="00981B9D"/>
    <w:rsid w:val="00982B37"/>
    <w:rsid w:val="00992BF1"/>
    <w:rsid w:val="00992CC7"/>
    <w:rsid w:val="00997C11"/>
    <w:rsid w:val="009A013B"/>
    <w:rsid w:val="009A61D5"/>
    <w:rsid w:val="009B0774"/>
    <w:rsid w:val="009B0A94"/>
    <w:rsid w:val="009B7891"/>
    <w:rsid w:val="009C16F7"/>
    <w:rsid w:val="009C42AA"/>
    <w:rsid w:val="009C5071"/>
    <w:rsid w:val="009C60EF"/>
    <w:rsid w:val="009D1EE9"/>
    <w:rsid w:val="009D420A"/>
    <w:rsid w:val="009DD18F"/>
    <w:rsid w:val="009E04CA"/>
    <w:rsid w:val="009E24E8"/>
    <w:rsid w:val="009E4211"/>
    <w:rsid w:val="009E5ABB"/>
    <w:rsid w:val="009F0742"/>
    <w:rsid w:val="009F08A3"/>
    <w:rsid w:val="009F46FB"/>
    <w:rsid w:val="009F776C"/>
    <w:rsid w:val="009F7C38"/>
    <w:rsid w:val="00A0306D"/>
    <w:rsid w:val="00A03388"/>
    <w:rsid w:val="00A206EE"/>
    <w:rsid w:val="00A21CA8"/>
    <w:rsid w:val="00A22281"/>
    <w:rsid w:val="00A22A44"/>
    <w:rsid w:val="00A23403"/>
    <w:rsid w:val="00A2427C"/>
    <w:rsid w:val="00A3053E"/>
    <w:rsid w:val="00A30749"/>
    <w:rsid w:val="00A315F5"/>
    <w:rsid w:val="00A33A71"/>
    <w:rsid w:val="00A3406E"/>
    <w:rsid w:val="00A345B3"/>
    <w:rsid w:val="00A37D84"/>
    <w:rsid w:val="00A416E6"/>
    <w:rsid w:val="00A436BD"/>
    <w:rsid w:val="00A44B94"/>
    <w:rsid w:val="00A54E28"/>
    <w:rsid w:val="00A55147"/>
    <w:rsid w:val="00A57149"/>
    <w:rsid w:val="00A5B76F"/>
    <w:rsid w:val="00A608A0"/>
    <w:rsid w:val="00A6490A"/>
    <w:rsid w:val="00A655D1"/>
    <w:rsid w:val="00A65621"/>
    <w:rsid w:val="00A66757"/>
    <w:rsid w:val="00A66D99"/>
    <w:rsid w:val="00A73227"/>
    <w:rsid w:val="00A8064E"/>
    <w:rsid w:val="00A8239B"/>
    <w:rsid w:val="00A82799"/>
    <w:rsid w:val="00A85DC8"/>
    <w:rsid w:val="00A913F7"/>
    <w:rsid w:val="00A92A37"/>
    <w:rsid w:val="00A9359D"/>
    <w:rsid w:val="00A942F1"/>
    <w:rsid w:val="00A9575E"/>
    <w:rsid w:val="00A965BC"/>
    <w:rsid w:val="00AA1FB8"/>
    <w:rsid w:val="00AA3686"/>
    <w:rsid w:val="00AA4A9D"/>
    <w:rsid w:val="00AA5D59"/>
    <w:rsid w:val="00AA7F03"/>
    <w:rsid w:val="00AB4368"/>
    <w:rsid w:val="00AB5029"/>
    <w:rsid w:val="00AC00A3"/>
    <w:rsid w:val="00AD064C"/>
    <w:rsid w:val="00AD57F3"/>
    <w:rsid w:val="00AD77AC"/>
    <w:rsid w:val="00AE1175"/>
    <w:rsid w:val="00AE3D8D"/>
    <w:rsid w:val="00AE4F20"/>
    <w:rsid w:val="00AE6D9B"/>
    <w:rsid w:val="00AE7620"/>
    <w:rsid w:val="00AF01E6"/>
    <w:rsid w:val="00AF32D5"/>
    <w:rsid w:val="00AF35DD"/>
    <w:rsid w:val="00AF5C00"/>
    <w:rsid w:val="00B025D6"/>
    <w:rsid w:val="00B049E6"/>
    <w:rsid w:val="00B07083"/>
    <w:rsid w:val="00B14802"/>
    <w:rsid w:val="00B149F7"/>
    <w:rsid w:val="00B17835"/>
    <w:rsid w:val="00B20E7A"/>
    <w:rsid w:val="00B25366"/>
    <w:rsid w:val="00B26599"/>
    <w:rsid w:val="00B2684D"/>
    <w:rsid w:val="00B27AA1"/>
    <w:rsid w:val="00B306CB"/>
    <w:rsid w:val="00B30C6F"/>
    <w:rsid w:val="00B31397"/>
    <w:rsid w:val="00B3223F"/>
    <w:rsid w:val="00B33EEC"/>
    <w:rsid w:val="00B342F6"/>
    <w:rsid w:val="00B36464"/>
    <w:rsid w:val="00B36F6F"/>
    <w:rsid w:val="00B428B6"/>
    <w:rsid w:val="00B453A6"/>
    <w:rsid w:val="00B504FD"/>
    <w:rsid w:val="00B50DDC"/>
    <w:rsid w:val="00B55908"/>
    <w:rsid w:val="00B55BBC"/>
    <w:rsid w:val="00B55F32"/>
    <w:rsid w:val="00B561D9"/>
    <w:rsid w:val="00B56A71"/>
    <w:rsid w:val="00B63DF0"/>
    <w:rsid w:val="00B645CB"/>
    <w:rsid w:val="00B648FA"/>
    <w:rsid w:val="00B64BA7"/>
    <w:rsid w:val="00B745FA"/>
    <w:rsid w:val="00B76157"/>
    <w:rsid w:val="00B766F0"/>
    <w:rsid w:val="00B7794D"/>
    <w:rsid w:val="00B8216F"/>
    <w:rsid w:val="00B84239"/>
    <w:rsid w:val="00B868BB"/>
    <w:rsid w:val="00B9187D"/>
    <w:rsid w:val="00B921E9"/>
    <w:rsid w:val="00BA3133"/>
    <w:rsid w:val="00BAB4C9"/>
    <w:rsid w:val="00BB0525"/>
    <w:rsid w:val="00BB6762"/>
    <w:rsid w:val="00BC136A"/>
    <w:rsid w:val="00BD1AFF"/>
    <w:rsid w:val="00BD3EF7"/>
    <w:rsid w:val="00BD4917"/>
    <w:rsid w:val="00BD496D"/>
    <w:rsid w:val="00BD4B00"/>
    <w:rsid w:val="00BD5025"/>
    <w:rsid w:val="00BE0261"/>
    <w:rsid w:val="00BE02A3"/>
    <w:rsid w:val="00BE2D62"/>
    <w:rsid w:val="00BE4F58"/>
    <w:rsid w:val="00BE50F4"/>
    <w:rsid w:val="00BE51E9"/>
    <w:rsid w:val="00BE5564"/>
    <w:rsid w:val="00BE6533"/>
    <w:rsid w:val="00BF0787"/>
    <w:rsid w:val="00BF5AC9"/>
    <w:rsid w:val="00BF7CDF"/>
    <w:rsid w:val="00C00D80"/>
    <w:rsid w:val="00C01815"/>
    <w:rsid w:val="00C02B88"/>
    <w:rsid w:val="00C02EE1"/>
    <w:rsid w:val="00C03394"/>
    <w:rsid w:val="00C03C2F"/>
    <w:rsid w:val="00C05FDC"/>
    <w:rsid w:val="00C12ED0"/>
    <w:rsid w:val="00C15896"/>
    <w:rsid w:val="00C20F0E"/>
    <w:rsid w:val="00C2360E"/>
    <w:rsid w:val="00C251AB"/>
    <w:rsid w:val="00C25CB9"/>
    <w:rsid w:val="00C31216"/>
    <w:rsid w:val="00C32BB4"/>
    <w:rsid w:val="00C34BF2"/>
    <w:rsid w:val="00C3712E"/>
    <w:rsid w:val="00C37777"/>
    <w:rsid w:val="00C416DD"/>
    <w:rsid w:val="00C44D4B"/>
    <w:rsid w:val="00C47AAC"/>
    <w:rsid w:val="00C50934"/>
    <w:rsid w:val="00C52370"/>
    <w:rsid w:val="00C5519D"/>
    <w:rsid w:val="00C5521B"/>
    <w:rsid w:val="00C600FE"/>
    <w:rsid w:val="00C61123"/>
    <w:rsid w:val="00C633F6"/>
    <w:rsid w:val="00C636C2"/>
    <w:rsid w:val="00C66D43"/>
    <w:rsid w:val="00C66E8A"/>
    <w:rsid w:val="00C72DEE"/>
    <w:rsid w:val="00C72E19"/>
    <w:rsid w:val="00C73FB0"/>
    <w:rsid w:val="00C761FF"/>
    <w:rsid w:val="00C76BAE"/>
    <w:rsid w:val="00C80797"/>
    <w:rsid w:val="00C825E2"/>
    <w:rsid w:val="00C85191"/>
    <w:rsid w:val="00C87572"/>
    <w:rsid w:val="00C9411E"/>
    <w:rsid w:val="00C964B7"/>
    <w:rsid w:val="00CA2A0A"/>
    <w:rsid w:val="00CA4009"/>
    <w:rsid w:val="00CA5488"/>
    <w:rsid w:val="00CA58F8"/>
    <w:rsid w:val="00CB2EA6"/>
    <w:rsid w:val="00CB4C6B"/>
    <w:rsid w:val="00CC236E"/>
    <w:rsid w:val="00CC44EA"/>
    <w:rsid w:val="00CC5DE3"/>
    <w:rsid w:val="00CC64D6"/>
    <w:rsid w:val="00CC6CC1"/>
    <w:rsid w:val="00CD0489"/>
    <w:rsid w:val="00CD0CF3"/>
    <w:rsid w:val="00CD48AC"/>
    <w:rsid w:val="00CD7264"/>
    <w:rsid w:val="00CE088F"/>
    <w:rsid w:val="00CE1445"/>
    <w:rsid w:val="00CE3CE0"/>
    <w:rsid w:val="00CE61D0"/>
    <w:rsid w:val="00CE6A8D"/>
    <w:rsid w:val="00CF19AC"/>
    <w:rsid w:val="00CF3DA9"/>
    <w:rsid w:val="00CF3FD5"/>
    <w:rsid w:val="00CF4917"/>
    <w:rsid w:val="00CF68E3"/>
    <w:rsid w:val="00D00313"/>
    <w:rsid w:val="00D00C8D"/>
    <w:rsid w:val="00D02572"/>
    <w:rsid w:val="00D133FB"/>
    <w:rsid w:val="00D15670"/>
    <w:rsid w:val="00D158FF"/>
    <w:rsid w:val="00D16A43"/>
    <w:rsid w:val="00D20C67"/>
    <w:rsid w:val="00D2445C"/>
    <w:rsid w:val="00D25549"/>
    <w:rsid w:val="00D2691B"/>
    <w:rsid w:val="00D26D9F"/>
    <w:rsid w:val="00D428C0"/>
    <w:rsid w:val="00D42AA4"/>
    <w:rsid w:val="00D438E2"/>
    <w:rsid w:val="00D4677E"/>
    <w:rsid w:val="00D55D99"/>
    <w:rsid w:val="00D55F5B"/>
    <w:rsid w:val="00D64932"/>
    <w:rsid w:val="00D70916"/>
    <w:rsid w:val="00D70D77"/>
    <w:rsid w:val="00D743E8"/>
    <w:rsid w:val="00D76C77"/>
    <w:rsid w:val="00D76E92"/>
    <w:rsid w:val="00D813A1"/>
    <w:rsid w:val="00D835F5"/>
    <w:rsid w:val="00D83F67"/>
    <w:rsid w:val="00D871F9"/>
    <w:rsid w:val="00D877B2"/>
    <w:rsid w:val="00D877B3"/>
    <w:rsid w:val="00D92B25"/>
    <w:rsid w:val="00D96EB8"/>
    <w:rsid w:val="00DA26E6"/>
    <w:rsid w:val="00DA33A2"/>
    <w:rsid w:val="00DA4AD0"/>
    <w:rsid w:val="00DB3B0E"/>
    <w:rsid w:val="00DB65B8"/>
    <w:rsid w:val="00DB702E"/>
    <w:rsid w:val="00DC09C9"/>
    <w:rsid w:val="00DC0E10"/>
    <w:rsid w:val="00DC30B6"/>
    <w:rsid w:val="00DC3F08"/>
    <w:rsid w:val="00DC4C84"/>
    <w:rsid w:val="00DC4F63"/>
    <w:rsid w:val="00DC60D0"/>
    <w:rsid w:val="00DC66C7"/>
    <w:rsid w:val="00DD3B0F"/>
    <w:rsid w:val="00DD58B1"/>
    <w:rsid w:val="00DD6ECD"/>
    <w:rsid w:val="00DE13D9"/>
    <w:rsid w:val="00DE2582"/>
    <w:rsid w:val="00DE325F"/>
    <w:rsid w:val="00DE35F1"/>
    <w:rsid w:val="00DE4154"/>
    <w:rsid w:val="00DE4484"/>
    <w:rsid w:val="00DF0095"/>
    <w:rsid w:val="00DF2EF7"/>
    <w:rsid w:val="00DF71F0"/>
    <w:rsid w:val="00DF7EF5"/>
    <w:rsid w:val="00E00517"/>
    <w:rsid w:val="00E01BA7"/>
    <w:rsid w:val="00E0F923"/>
    <w:rsid w:val="00E10680"/>
    <w:rsid w:val="00E13A44"/>
    <w:rsid w:val="00E15189"/>
    <w:rsid w:val="00E2170A"/>
    <w:rsid w:val="00E22018"/>
    <w:rsid w:val="00E258D7"/>
    <w:rsid w:val="00E28B03"/>
    <w:rsid w:val="00E346C8"/>
    <w:rsid w:val="00E34D05"/>
    <w:rsid w:val="00E350BE"/>
    <w:rsid w:val="00E35A08"/>
    <w:rsid w:val="00E36715"/>
    <w:rsid w:val="00E4278B"/>
    <w:rsid w:val="00E4563E"/>
    <w:rsid w:val="00E45674"/>
    <w:rsid w:val="00E45695"/>
    <w:rsid w:val="00E45855"/>
    <w:rsid w:val="00E479B4"/>
    <w:rsid w:val="00E47C9F"/>
    <w:rsid w:val="00E51605"/>
    <w:rsid w:val="00E54120"/>
    <w:rsid w:val="00E61687"/>
    <w:rsid w:val="00E61F74"/>
    <w:rsid w:val="00E65C21"/>
    <w:rsid w:val="00E66896"/>
    <w:rsid w:val="00E67768"/>
    <w:rsid w:val="00E702D4"/>
    <w:rsid w:val="00E7066D"/>
    <w:rsid w:val="00E70AB8"/>
    <w:rsid w:val="00E710F3"/>
    <w:rsid w:val="00E71D9E"/>
    <w:rsid w:val="00E72014"/>
    <w:rsid w:val="00E770ED"/>
    <w:rsid w:val="00E7791F"/>
    <w:rsid w:val="00E77FDD"/>
    <w:rsid w:val="00E80ABF"/>
    <w:rsid w:val="00E80BD9"/>
    <w:rsid w:val="00E83751"/>
    <w:rsid w:val="00E84A07"/>
    <w:rsid w:val="00E85BBD"/>
    <w:rsid w:val="00E924FE"/>
    <w:rsid w:val="00E94F1F"/>
    <w:rsid w:val="00E975D9"/>
    <w:rsid w:val="00EA3DE1"/>
    <w:rsid w:val="00EA42CE"/>
    <w:rsid w:val="00EA5C4E"/>
    <w:rsid w:val="00EB0AA0"/>
    <w:rsid w:val="00EB3AE4"/>
    <w:rsid w:val="00EB4D1D"/>
    <w:rsid w:val="00EC17A9"/>
    <w:rsid w:val="00EC246D"/>
    <w:rsid w:val="00EC37A3"/>
    <w:rsid w:val="00EC639E"/>
    <w:rsid w:val="00EE3D8F"/>
    <w:rsid w:val="00EF2C1D"/>
    <w:rsid w:val="00EF362C"/>
    <w:rsid w:val="00EF599C"/>
    <w:rsid w:val="00F012E0"/>
    <w:rsid w:val="00F015B2"/>
    <w:rsid w:val="00F04EC3"/>
    <w:rsid w:val="00F05112"/>
    <w:rsid w:val="00F05319"/>
    <w:rsid w:val="00F066CC"/>
    <w:rsid w:val="00F1287D"/>
    <w:rsid w:val="00F14AEA"/>
    <w:rsid w:val="00F16791"/>
    <w:rsid w:val="00F16F6F"/>
    <w:rsid w:val="00F1745A"/>
    <w:rsid w:val="00F20B90"/>
    <w:rsid w:val="00F22E40"/>
    <w:rsid w:val="00F2330B"/>
    <w:rsid w:val="00F29DC4"/>
    <w:rsid w:val="00F321A3"/>
    <w:rsid w:val="00F36353"/>
    <w:rsid w:val="00F3636F"/>
    <w:rsid w:val="00F37A2A"/>
    <w:rsid w:val="00F42FCD"/>
    <w:rsid w:val="00F448D1"/>
    <w:rsid w:val="00F45079"/>
    <w:rsid w:val="00F45911"/>
    <w:rsid w:val="00F50687"/>
    <w:rsid w:val="00F512CE"/>
    <w:rsid w:val="00F55C70"/>
    <w:rsid w:val="00F563A5"/>
    <w:rsid w:val="00F564A4"/>
    <w:rsid w:val="00F56BFF"/>
    <w:rsid w:val="00F575F3"/>
    <w:rsid w:val="00F60A70"/>
    <w:rsid w:val="00F61887"/>
    <w:rsid w:val="00F62864"/>
    <w:rsid w:val="00F63B30"/>
    <w:rsid w:val="00F650AB"/>
    <w:rsid w:val="00F6576F"/>
    <w:rsid w:val="00F67C24"/>
    <w:rsid w:val="00F72013"/>
    <w:rsid w:val="00F72188"/>
    <w:rsid w:val="00F73C24"/>
    <w:rsid w:val="00F73F5C"/>
    <w:rsid w:val="00F8025F"/>
    <w:rsid w:val="00F810C1"/>
    <w:rsid w:val="00F83C22"/>
    <w:rsid w:val="00F85B10"/>
    <w:rsid w:val="00F85FF2"/>
    <w:rsid w:val="00F86FD7"/>
    <w:rsid w:val="00F8759D"/>
    <w:rsid w:val="00F92972"/>
    <w:rsid w:val="00F95C39"/>
    <w:rsid w:val="00F9694E"/>
    <w:rsid w:val="00F97375"/>
    <w:rsid w:val="00F9748E"/>
    <w:rsid w:val="00FA17CC"/>
    <w:rsid w:val="00FA2A46"/>
    <w:rsid w:val="00FA3A4D"/>
    <w:rsid w:val="00FA42A1"/>
    <w:rsid w:val="00FA7611"/>
    <w:rsid w:val="00FB03A9"/>
    <w:rsid w:val="00FB1C8F"/>
    <w:rsid w:val="00FB37EB"/>
    <w:rsid w:val="00FB47D5"/>
    <w:rsid w:val="00FB511F"/>
    <w:rsid w:val="00FB57B6"/>
    <w:rsid w:val="00FB7B9A"/>
    <w:rsid w:val="00FC0EBC"/>
    <w:rsid w:val="00FC1AF4"/>
    <w:rsid w:val="00FC236F"/>
    <w:rsid w:val="00FC2E5E"/>
    <w:rsid w:val="00FC5825"/>
    <w:rsid w:val="00FC631B"/>
    <w:rsid w:val="00FC70A3"/>
    <w:rsid w:val="00FD0131"/>
    <w:rsid w:val="00FD16B2"/>
    <w:rsid w:val="00FD29BC"/>
    <w:rsid w:val="00FD57D2"/>
    <w:rsid w:val="00FD5CF3"/>
    <w:rsid w:val="00FE07A7"/>
    <w:rsid w:val="00FE07FD"/>
    <w:rsid w:val="00FE2040"/>
    <w:rsid w:val="00FE646E"/>
    <w:rsid w:val="00FF090E"/>
    <w:rsid w:val="00FF2D6E"/>
    <w:rsid w:val="00FF3CE7"/>
    <w:rsid w:val="00FF638C"/>
    <w:rsid w:val="01062F5F"/>
    <w:rsid w:val="01171FCC"/>
    <w:rsid w:val="012BC777"/>
    <w:rsid w:val="0150117B"/>
    <w:rsid w:val="015F3DE9"/>
    <w:rsid w:val="01666B2D"/>
    <w:rsid w:val="017BBAEA"/>
    <w:rsid w:val="017E7739"/>
    <w:rsid w:val="01897A47"/>
    <w:rsid w:val="018F566D"/>
    <w:rsid w:val="01989D9E"/>
    <w:rsid w:val="019B5DF3"/>
    <w:rsid w:val="01B0A056"/>
    <w:rsid w:val="01B23C54"/>
    <w:rsid w:val="01CCEA61"/>
    <w:rsid w:val="01CFB426"/>
    <w:rsid w:val="01D53A93"/>
    <w:rsid w:val="01E07DF6"/>
    <w:rsid w:val="01EC5D7D"/>
    <w:rsid w:val="0226B377"/>
    <w:rsid w:val="023452D7"/>
    <w:rsid w:val="02362424"/>
    <w:rsid w:val="023F3FF1"/>
    <w:rsid w:val="02439BF6"/>
    <w:rsid w:val="0248407A"/>
    <w:rsid w:val="024EE40A"/>
    <w:rsid w:val="0254DB25"/>
    <w:rsid w:val="025B3865"/>
    <w:rsid w:val="025F78DE"/>
    <w:rsid w:val="026665B3"/>
    <w:rsid w:val="0267BDA3"/>
    <w:rsid w:val="02726F45"/>
    <w:rsid w:val="0286D9C4"/>
    <w:rsid w:val="0289D88F"/>
    <w:rsid w:val="028C6845"/>
    <w:rsid w:val="028DDF6E"/>
    <w:rsid w:val="0292D746"/>
    <w:rsid w:val="0294BCFA"/>
    <w:rsid w:val="029F846B"/>
    <w:rsid w:val="02A2DF80"/>
    <w:rsid w:val="02A50ACE"/>
    <w:rsid w:val="02A924D8"/>
    <w:rsid w:val="02C388F4"/>
    <w:rsid w:val="02D6937B"/>
    <w:rsid w:val="02F1AACE"/>
    <w:rsid w:val="02FBEDC3"/>
    <w:rsid w:val="030978AA"/>
    <w:rsid w:val="0309BE52"/>
    <w:rsid w:val="03131F47"/>
    <w:rsid w:val="032E074B"/>
    <w:rsid w:val="0331ACB1"/>
    <w:rsid w:val="03320BC9"/>
    <w:rsid w:val="0334FA94"/>
    <w:rsid w:val="0340113F"/>
    <w:rsid w:val="035A7AF2"/>
    <w:rsid w:val="03793BE1"/>
    <w:rsid w:val="037E4610"/>
    <w:rsid w:val="037EB447"/>
    <w:rsid w:val="037F61EA"/>
    <w:rsid w:val="03810D95"/>
    <w:rsid w:val="038E30C3"/>
    <w:rsid w:val="038FDE0B"/>
    <w:rsid w:val="03ABF6C5"/>
    <w:rsid w:val="03AE0B75"/>
    <w:rsid w:val="03B72F21"/>
    <w:rsid w:val="03B79EDD"/>
    <w:rsid w:val="03B8CF8B"/>
    <w:rsid w:val="03C98CDB"/>
    <w:rsid w:val="03E44A3D"/>
    <w:rsid w:val="040F0A03"/>
    <w:rsid w:val="04103D91"/>
    <w:rsid w:val="0413B449"/>
    <w:rsid w:val="04183757"/>
    <w:rsid w:val="04202348"/>
    <w:rsid w:val="04221353"/>
    <w:rsid w:val="04298C90"/>
    <w:rsid w:val="043A42EE"/>
    <w:rsid w:val="04403DA6"/>
    <w:rsid w:val="044B8A76"/>
    <w:rsid w:val="04511E78"/>
    <w:rsid w:val="045727CF"/>
    <w:rsid w:val="0483BDCE"/>
    <w:rsid w:val="04890E70"/>
    <w:rsid w:val="048C68E5"/>
    <w:rsid w:val="048D7B2F"/>
    <w:rsid w:val="0494EF70"/>
    <w:rsid w:val="049C70D9"/>
    <w:rsid w:val="04B30021"/>
    <w:rsid w:val="04C5AD2D"/>
    <w:rsid w:val="04C7E59B"/>
    <w:rsid w:val="04C8E315"/>
    <w:rsid w:val="04E7BE04"/>
    <w:rsid w:val="04E9CE83"/>
    <w:rsid w:val="04ED9314"/>
    <w:rsid w:val="04F11718"/>
    <w:rsid w:val="04F43C01"/>
    <w:rsid w:val="05028D37"/>
    <w:rsid w:val="05052291"/>
    <w:rsid w:val="0506253F"/>
    <w:rsid w:val="05123E0E"/>
    <w:rsid w:val="051D187B"/>
    <w:rsid w:val="0527E13B"/>
    <w:rsid w:val="052A331C"/>
    <w:rsid w:val="052BBD70"/>
    <w:rsid w:val="052E6FCA"/>
    <w:rsid w:val="052FB057"/>
    <w:rsid w:val="0549681C"/>
    <w:rsid w:val="054A893C"/>
    <w:rsid w:val="054EC62A"/>
    <w:rsid w:val="05523CA4"/>
    <w:rsid w:val="055A9213"/>
    <w:rsid w:val="055CDD56"/>
    <w:rsid w:val="055E78FD"/>
    <w:rsid w:val="05661727"/>
    <w:rsid w:val="0568937B"/>
    <w:rsid w:val="058264DA"/>
    <w:rsid w:val="05933C07"/>
    <w:rsid w:val="05A11BE4"/>
    <w:rsid w:val="05A123DD"/>
    <w:rsid w:val="05A26CDD"/>
    <w:rsid w:val="05ADDEDB"/>
    <w:rsid w:val="05C289AB"/>
    <w:rsid w:val="05CCBA62"/>
    <w:rsid w:val="05E7CDED"/>
    <w:rsid w:val="05E8BA8E"/>
    <w:rsid w:val="05EE9081"/>
    <w:rsid w:val="05F7393A"/>
    <w:rsid w:val="060E573F"/>
    <w:rsid w:val="061F2F1A"/>
    <w:rsid w:val="06211216"/>
    <w:rsid w:val="0621B93E"/>
    <w:rsid w:val="063029D7"/>
    <w:rsid w:val="0635D247"/>
    <w:rsid w:val="0641BB77"/>
    <w:rsid w:val="065E7E3B"/>
    <w:rsid w:val="0678BEC0"/>
    <w:rsid w:val="067C90F1"/>
    <w:rsid w:val="06A45BA6"/>
    <w:rsid w:val="06A467F4"/>
    <w:rsid w:val="06B653F4"/>
    <w:rsid w:val="06C01CDF"/>
    <w:rsid w:val="06D398A3"/>
    <w:rsid w:val="06D58A66"/>
    <w:rsid w:val="06F6F356"/>
    <w:rsid w:val="07032FD1"/>
    <w:rsid w:val="070C68F0"/>
    <w:rsid w:val="071C8C09"/>
    <w:rsid w:val="071CB54C"/>
    <w:rsid w:val="0725011C"/>
    <w:rsid w:val="07264AC1"/>
    <w:rsid w:val="072B8058"/>
    <w:rsid w:val="072E9D42"/>
    <w:rsid w:val="07492E29"/>
    <w:rsid w:val="074C16B3"/>
    <w:rsid w:val="0754CC90"/>
    <w:rsid w:val="0764A787"/>
    <w:rsid w:val="0767C31A"/>
    <w:rsid w:val="076AC66C"/>
    <w:rsid w:val="0772F0F7"/>
    <w:rsid w:val="077BD161"/>
    <w:rsid w:val="07962CA8"/>
    <w:rsid w:val="079669C8"/>
    <w:rsid w:val="07992FBE"/>
    <w:rsid w:val="07AB0DA0"/>
    <w:rsid w:val="07B552DB"/>
    <w:rsid w:val="07B5CBA3"/>
    <w:rsid w:val="07B79711"/>
    <w:rsid w:val="07BBB387"/>
    <w:rsid w:val="07CF05D2"/>
    <w:rsid w:val="07E3F3BC"/>
    <w:rsid w:val="07E4667E"/>
    <w:rsid w:val="07E8A146"/>
    <w:rsid w:val="07F5583D"/>
    <w:rsid w:val="07F7B639"/>
    <w:rsid w:val="0800C171"/>
    <w:rsid w:val="08011F50"/>
    <w:rsid w:val="0811AFF4"/>
    <w:rsid w:val="081221ED"/>
    <w:rsid w:val="08169227"/>
    <w:rsid w:val="0820F891"/>
    <w:rsid w:val="0825B5B8"/>
    <w:rsid w:val="082D0F63"/>
    <w:rsid w:val="082EB250"/>
    <w:rsid w:val="083495DC"/>
    <w:rsid w:val="0837CC40"/>
    <w:rsid w:val="084481FB"/>
    <w:rsid w:val="084815B4"/>
    <w:rsid w:val="084C51E0"/>
    <w:rsid w:val="0856CF46"/>
    <w:rsid w:val="0857548D"/>
    <w:rsid w:val="0859BA90"/>
    <w:rsid w:val="085A5E38"/>
    <w:rsid w:val="085D3CA6"/>
    <w:rsid w:val="08603109"/>
    <w:rsid w:val="0869DCE8"/>
    <w:rsid w:val="08782FC9"/>
    <w:rsid w:val="087ADB45"/>
    <w:rsid w:val="08871262"/>
    <w:rsid w:val="089063C9"/>
    <w:rsid w:val="08A02E2A"/>
    <w:rsid w:val="08ADB192"/>
    <w:rsid w:val="08B87332"/>
    <w:rsid w:val="08C8B173"/>
    <w:rsid w:val="08CD7E7C"/>
    <w:rsid w:val="08D1AC31"/>
    <w:rsid w:val="08D7B2BC"/>
    <w:rsid w:val="08DF90E9"/>
    <w:rsid w:val="08E132F9"/>
    <w:rsid w:val="08E9683B"/>
    <w:rsid w:val="090D5C9D"/>
    <w:rsid w:val="090D8A33"/>
    <w:rsid w:val="09167F40"/>
    <w:rsid w:val="09234FA6"/>
    <w:rsid w:val="092AE589"/>
    <w:rsid w:val="0943563C"/>
    <w:rsid w:val="09516F77"/>
    <w:rsid w:val="0956F5B1"/>
    <w:rsid w:val="0962D3AE"/>
    <w:rsid w:val="09647851"/>
    <w:rsid w:val="09660A30"/>
    <w:rsid w:val="09923786"/>
    <w:rsid w:val="09926B4D"/>
    <w:rsid w:val="09979CF1"/>
    <w:rsid w:val="0999CAFD"/>
    <w:rsid w:val="099D9F02"/>
    <w:rsid w:val="09A31A7D"/>
    <w:rsid w:val="09A55753"/>
    <w:rsid w:val="09C57955"/>
    <w:rsid w:val="09C820EF"/>
    <w:rsid w:val="09CA3674"/>
    <w:rsid w:val="09CFE879"/>
    <w:rsid w:val="09D0D677"/>
    <w:rsid w:val="09DC6B7D"/>
    <w:rsid w:val="09DE453B"/>
    <w:rsid w:val="09DFAC59"/>
    <w:rsid w:val="09EACFF2"/>
    <w:rsid w:val="09F0A1FD"/>
    <w:rsid w:val="09F562EE"/>
    <w:rsid w:val="09F70437"/>
    <w:rsid w:val="09FCDBFE"/>
    <w:rsid w:val="0A09CD27"/>
    <w:rsid w:val="0A151A8B"/>
    <w:rsid w:val="0A16F0C3"/>
    <w:rsid w:val="0A17403A"/>
    <w:rsid w:val="0A17F684"/>
    <w:rsid w:val="0A1F742B"/>
    <w:rsid w:val="0A24711B"/>
    <w:rsid w:val="0A30C962"/>
    <w:rsid w:val="0A38EEC6"/>
    <w:rsid w:val="0A51EF46"/>
    <w:rsid w:val="0A6940C0"/>
    <w:rsid w:val="0A9703CA"/>
    <w:rsid w:val="0AA983F3"/>
    <w:rsid w:val="0AA9D983"/>
    <w:rsid w:val="0AB1C5A5"/>
    <w:rsid w:val="0AC8F52F"/>
    <w:rsid w:val="0AD09317"/>
    <w:rsid w:val="0AD5618D"/>
    <w:rsid w:val="0ADC24B8"/>
    <w:rsid w:val="0ADEE662"/>
    <w:rsid w:val="0AE51C27"/>
    <w:rsid w:val="0AE6821E"/>
    <w:rsid w:val="0AE9485D"/>
    <w:rsid w:val="0AEEBC48"/>
    <w:rsid w:val="0AF435C7"/>
    <w:rsid w:val="0AF686CD"/>
    <w:rsid w:val="0AF7842F"/>
    <w:rsid w:val="0B0A60D3"/>
    <w:rsid w:val="0B1045D4"/>
    <w:rsid w:val="0B124598"/>
    <w:rsid w:val="0B24FD3C"/>
    <w:rsid w:val="0B27C924"/>
    <w:rsid w:val="0B390B41"/>
    <w:rsid w:val="0B3C175D"/>
    <w:rsid w:val="0B52C591"/>
    <w:rsid w:val="0B54A13E"/>
    <w:rsid w:val="0B68C13F"/>
    <w:rsid w:val="0B6A5CF6"/>
    <w:rsid w:val="0B7741D6"/>
    <w:rsid w:val="0B796036"/>
    <w:rsid w:val="0B7A3DD9"/>
    <w:rsid w:val="0B80CB74"/>
    <w:rsid w:val="0B8B6322"/>
    <w:rsid w:val="0B9474B0"/>
    <w:rsid w:val="0B953485"/>
    <w:rsid w:val="0B99DDD0"/>
    <w:rsid w:val="0BA59827"/>
    <w:rsid w:val="0BA73927"/>
    <w:rsid w:val="0BB808C9"/>
    <w:rsid w:val="0BC209B3"/>
    <w:rsid w:val="0BC8039D"/>
    <w:rsid w:val="0BD1152B"/>
    <w:rsid w:val="0BEC4A4B"/>
    <w:rsid w:val="0BFD2B13"/>
    <w:rsid w:val="0BFDDF00"/>
    <w:rsid w:val="0C04FAD5"/>
    <w:rsid w:val="0C062D6B"/>
    <w:rsid w:val="0C0B10C5"/>
    <w:rsid w:val="0C0F6E65"/>
    <w:rsid w:val="0C118925"/>
    <w:rsid w:val="0C125DDC"/>
    <w:rsid w:val="0C3079FD"/>
    <w:rsid w:val="0C30C8F0"/>
    <w:rsid w:val="0C3ED149"/>
    <w:rsid w:val="0C49C1DB"/>
    <w:rsid w:val="0C4E7062"/>
    <w:rsid w:val="0C4FF709"/>
    <w:rsid w:val="0C582581"/>
    <w:rsid w:val="0C615237"/>
    <w:rsid w:val="0C61B242"/>
    <w:rsid w:val="0C620699"/>
    <w:rsid w:val="0C6504ED"/>
    <w:rsid w:val="0C84624B"/>
    <w:rsid w:val="0C8C2DC5"/>
    <w:rsid w:val="0C931FC1"/>
    <w:rsid w:val="0C974FF3"/>
    <w:rsid w:val="0C97ACFD"/>
    <w:rsid w:val="0C9A894C"/>
    <w:rsid w:val="0C9AE9F9"/>
    <w:rsid w:val="0CA39A52"/>
    <w:rsid w:val="0CAB6A17"/>
    <w:rsid w:val="0CB3CE1B"/>
    <w:rsid w:val="0CC1CD07"/>
    <w:rsid w:val="0CC9ADE0"/>
    <w:rsid w:val="0CCCAD51"/>
    <w:rsid w:val="0CDAE706"/>
    <w:rsid w:val="0CDE6B67"/>
    <w:rsid w:val="0CDE73B9"/>
    <w:rsid w:val="0CE03E1E"/>
    <w:rsid w:val="0CFB7B58"/>
    <w:rsid w:val="0D152389"/>
    <w:rsid w:val="0D18D412"/>
    <w:rsid w:val="0D1E3A04"/>
    <w:rsid w:val="0D2897A6"/>
    <w:rsid w:val="0D384D7B"/>
    <w:rsid w:val="0D499147"/>
    <w:rsid w:val="0D4F92BC"/>
    <w:rsid w:val="0D50EAD3"/>
    <w:rsid w:val="0D553DDF"/>
    <w:rsid w:val="0D5AB4E4"/>
    <w:rsid w:val="0D70EFEF"/>
    <w:rsid w:val="0D72C9A2"/>
    <w:rsid w:val="0D8916CB"/>
    <w:rsid w:val="0D90277C"/>
    <w:rsid w:val="0D9F4C58"/>
    <w:rsid w:val="0DA268EE"/>
    <w:rsid w:val="0DA2FDDE"/>
    <w:rsid w:val="0DAE17BF"/>
    <w:rsid w:val="0DB312C8"/>
    <w:rsid w:val="0DBD7F8C"/>
    <w:rsid w:val="0DC0C1CA"/>
    <w:rsid w:val="0DC123E9"/>
    <w:rsid w:val="0DDAC2C9"/>
    <w:rsid w:val="0DECDB1C"/>
    <w:rsid w:val="0DEEBD7A"/>
    <w:rsid w:val="0DF6D4F9"/>
    <w:rsid w:val="0DF84911"/>
    <w:rsid w:val="0E0752ED"/>
    <w:rsid w:val="0E0CB052"/>
    <w:rsid w:val="0E1C6EA0"/>
    <w:rsid w:val="0E31A3F1"/>
    <w:rsid w:val="0E31EE82"/>
    <w:rsid w:val="0E3D9272"/>
    <w:rsid w:val="0E3EBB7B"/>
    <w:rsid w:val="0E44FA65"/>
    <w:rsid w:val="0E53BC2D"/>
    <w:rsid w:val="0E5783FD"/>
    <w:rsid w:val="0E7630CE"/>
    <w:rsid w:val="0E7A6001"/>
    <w:rsid w:val="0E900EEB"/>
    <w:rsid w:val="0E98EE68"/>
    <w:rsid w:val="0EA38E90"/>
    <w:rsid w:val="0EA804F2"/>
    <w:rsid w:val="0EB094DB"/>
    <w:rsid w:val="0EC12A0B"/>
    <w:rsid w:val="0EC1DB45"/>
    <w:rsid w:val="0ECF7D7B"/>
    <w:rsid w:val="0ECFE265"/>
    <w:rsid w:val="0EDF6065"/>
    <w:rsid w:val="0EF37513"/>
    <w:rsid w:val="0F019B08"/>
    <w:rsid w:val="0F0564A4"/>
    <w:rsid w:val="0F0880BE"/>
    <w:rsid w:val="0F098AF0"/>
    <w:rsid w:val="0F0C54B2"/>
    <w:rsid w:val="0F174079"/>
    <w:rsid w:val="0F2B4A5E"/>
    <w:rsid w:val="0F2BCCBB"/>
    <w:rsid w:val="0F2CFBF0"/>
    <w:rsid w:val="0F2D844D"/>
    <w:rsid w:val="0F320656"/>
    <w:rsid w:val="0F33C006"/>
    <w:rsid w:val="0F3AC63F"/>
    <w:rsid w:val="0F3F879A"/>
    <w:rsid w:val="0F549D2E"/>
    <w:rsid w:val="0F6ABCD6"/>
    <w:rsid w:val="0F7632AA"/>
    <w:rsid w:val="0F7A76E2"/>
    <w:rsid w:val="0F7FAAE4"/>
    <w:rsid w:val="0F8E53A7"/>
    <w:rsid w:val="0F8F3098"/>
    <w:rsid w:val="0F955919"/>
    <w:rsid w:val="0F98F68D"/>
    <w:rsid w:val="0F9A90F0"/>
    <w:rsid w:val="0FAE8AE1"/>
    <w:rsid w:val="0FB1305A"/>
    <w:rsid w:val="0FB3D3B3"/>
    <w:rsid w:val="0FB4FA8E"/>
    <w:rsid w:val="0FB5ECB4"/>
    <w:rsid w:val="0FB691C0"/>
    <w:rsid w:val="0FB7D7D5"/>
    <w:rsid w:val="0FBB82F4"/>
    <w:rsid w:val="0FC535C8"/>
    <w:rsid w:val="0FC6695A"/>
    <w:rsid w:val="0FC8BEA5"/>
    <w:rsid w:val="0FD2B246"/>
    <w:rsid w:val="0FE268ED"/>
    <w:rsid w:val="0FE35A70"/>
    <w:rsid w:val="0FE694C1"/>
    <w:rsid w:val="0FF9DCEC"/>
    <w:rsid w:val="1007D9D6"/>
    <w:rsid w:val="10131E40"/>
    <w:rsid w:val="101A5755"/>
    <w:rsid w:val="102E0C17"/>
    <w:rsid w:val="103495CA"/>
    <w:rsid w:val="106FC574"/>
    <w:rsid w:val="10747230"/>
    <w:rsid w:val="10755CA9"/>
    <w:rsid w:val="1080EEC5"/>
    <w:rsid w:val="10870DA3"/>
    <w:rsid w:val="1089119E"/>
    <w:rsid w:val="109AAEE6"/>
    <w:rsid w:val="10B04604"/>
    <w:rsid w:val="10BC2D8A"/>
    <w:rsid w:val="10C178CB"/>
    <w:rsid w:val="10CB3865"/>
    <w:rsid w:val="10D8CD20"/>
    <w:rsid w:val="10E5D9A1"/>
    <w:rsid w:val="10EDD955"/>
    <w:rsid w:val="10FDDB3E"/>
    <w:rsid w:val="10FF3E93"/>
    <w:rsid w:val="11068CF2"/>
    <w:rsid w:val="11085087"/>
    <w:rsid w:val="1122D1ED"/>
    <w:rsid w:val="11231308"/>
    <w:rsid w:val="1126B00A"/>
    <w:rsid w:val="1128C3A2"/>
    <w:rsid w:val="112BB953"/>
    <w:rsid w:val="112EB1AE"/>
    <w:rsid w:val="113D4C8E"/>
    <w:rsid w:val="113FBB15"/>
    <w:rsid w:val="115A467E"/>
    <w:rsid w:val="1166620F"/>
    <w:rsid w:val="1171AAAD"/>
    <w:rsid w:val="1172AD7D"/>
    <w:rsid w:val="11732C0C"/>
    <w:rsid w:val="11759091"/>
    <w:rsid w:val="11886A92"/>
    <w:rsid w:val="1191BBD6"/>
    <w:rsid w:val="11925ACC"/>
    <w:rsid w:val="119E7951"/>
    <w:rsid w:val="11B20A9D"/>
    <w:rsid w:val="11B7EB2E"/>
    <w:rsid w:val="11B7F6D1"/>
    <w:rsid w:val="11DA3B11"/>
    <w:rsid w:val="11DB4B82"/>
    <w:rsid w:val="11DDE863"/>
    <w:rsid w:val="11EC6AF8"/>
    <w:rsid w:val="11ECEBB9"/>
    <w:rsid w:val="11F349B2"/>
    <w:rsid w:val="11FB1D1B"/>
    <w:rsid w:val="11FCC26F"/>
    <w:rsid w:val="12019498"/>
    <w:rsid w:val="12023956"/>
    <w:rsid w:val="120A75A8"/>
    <w:rsid w:val="120D82C5"/>
    <w:rsid w:val="12184736"/>
    <w:rsid w:val="121D0687"/>
    <w:rsid w:val="1220DC81"/>
    <w:rsid w:val="12215C5D"/>
    <w:rsid w:val="122724CE"/>
    <w:rsid w:val="122D5F08"/>
    <w:rsid w:val="123CD4F1"/>
    <w:rsid w:val="125886FB"/>
    <w:rsid w:val="125E10ED"/>
    <w:rsid w:val="125F1387"/>
    <w:rsid w:val="126590F7"/>
    <w:rsid w:val="12750530"/>
    <w:rsid w:val="1275D5F4"/>
    <w:rsid w:val="127BD91F"/>
    <w:rsid w:val="127C3C9E"/>
    <w:rsid w:val="128E09CD"/>
    <w:rsid w:val="12A0D170"/>
    <w:rsid w:val="12A33F8D"/>
    <w:rsid w:val="12A700EE"/>
    <w:rsid w:val="12B4A4B4"/>
    <w:rsid w:val="12C6E84E"/>
    <w:rsid w:val="12CF5577"/>
    <w:rsid w:val="12D603AB"/>
    <w:rsid w:val="12DB8762"/>
    <w:rsid w:val="12DBCB98"/>
    <w:rsid w:val="12DF9E13"/>
    <w:rsid w:val="12E097FD"/>
    <w:rsid w:val="12E327C6"/>
    <w:rsid w:val="12EE4AAC"/>
    <w:rsid w:val="12F28927"/>
    <w:rsid w:val="130E4006"/>
    <w:rsid w:val="1313B5B9"/>
    <w:rsid w:val="13186D60"/>
    <w:rsid w:val="131D3BC9"/>
    <w:rsid w:val="13298590"/>
    <w:rsid w:val="133F485B"/>
    <w:rsid w:val="13427F39"/>
    <w:rsid w:val="13434724"/>
    <w:rsid w:val="13553671"/>
    <w:rsid w:val="1356044D"/>
    <w:rsid w:val="135B93B4"/>
    <w:rsid w:val="135D299D"/>
    <w:rsid w:val="13604EB8"/>
    <w:rsid w:val="136B43E3"/>
    <w:rsid w:val="1373285E"/>
    <w:rsid w:val="137DAF52"/>
    <w:rsid w:val="1380F253"/>
    <w:rsid w:val="13816CDC"/>
    <w:rsid w:val="138435DC"/>
    <w:rsid w:val="13891C85"/>
    <w:rsid w:val="1396E626"/>
    <w:rsid w:val="139AE0E8"/>
    <w:rsid w:val="13BC361E"/>
    <w:rsid w:val="13C112EA"/>
    <w:rsid w:val="13C60B40"/>
    <w:rsid w:val="13D17074"/>
    <w:rsid w:val="13F07A66"/>
    <w:rsid w:val="13F209F3"/>
    <w:rsid w:val="13F3E035"/>
    <w:rsid w:val="140D7505"/>
    <w:rsid w:val="14147172"/>
    <w:rsid w:val="14198D31"/>
    <w:rsid w:val="141B34BF"/>
    <w:rsid w:val="141B4F4A"/>
    <w:rsid w:val="141D930C"/>
    <w:rsid w:val="141E1587"/>
    <w:rsid w:val="142C0163"/>
    <w:rsid w:val="142C3A9D"/>
    <w:rsid w:val="1434B510"/>
    <w:rsid w:val="143535A2"/>
    <w:rsid w:val="143AB6F1"/>
    <w:rsid w:val="143E7C3D"/>
    <w:rsid w:val="14403EAF"/>
    <w:rsid w:val="14424534"/>
    <w:rsid w:val="1444C26D"/>
    <w:rsid w:val="14519B18"/>
    <w:rsid w:val="1469540C"/>
    <w:rsid w:val="14876599"/>
    <w:rsid w:val="14884895"/>
    <w:rsid w:val="1490C6EE"/>
    <w:rsid w:val="14B072DF"/>
    <w:rsid w:val="14B1B7F2"/>
    <w:rsid w:val="14B2C63F"/>
    <w:rsid w:val="14B611F5"/>
    <w:rsid w:val="14BB0BB0"/>
    <w:rsid w:val="14C2FE8C"/>
    <w:rsid w:val="14CACD30"/>
    <w:rsid w:val="14CED09A"/>
    <w:rsid w:val="14D52BE1"/>
    <w:rsid w:val="14DDEFD9"/>
    <w:rsid w:val="14E246E1"/>
    <w:rsid w:val="14E4F614"/>
    <w:rsid w:val="14F04FA2"/>
    <w:rsid w:val="14F2DE1F"/>
    <w:rsid w:val="14F515FA"/>
    <w:rsid w:val="15012AE9"/>
    <w:rsid w:val="15036994"/>
    <w:rsid w:val="151BAEF5"/>
    <w:rsid w:val="152C0660"/>
    <w:rsid w:val="15313A64"/>
    <w:rsid w:val="1534B476"/>
    <w:rsid w:val="153D0313"/>
    <w:rsid w:val="1544A531"/>
    <w:rsid w:val="154590DC"/>
    <w:rsid w:val="154D0996"/>
    <w:rsid w:val="154E53B1"/>
    <w:rsid w:val="15569BC6"/>
    <w:rsid w:val="155B7676"/>
    <w:rsid w:val="158C71E1"/>
    <w:rsid w:val="158D023F"/>
    <w:rsid w:val="159558E9"/>
    <w:rsid w:val="159C9B71"/>
    <w:rsid w:val="159EA005"/>
    <w:rsid w:val="159F9B80"/>
    <w:rsid w:val="15C477FF"/>
    <w:rsid w:val="15D39F83"/>
    <w:rsid w:val="15D4B9AD"/>
    <w:rsid w:val="15DE4D26"/>
    <w:rsid w:val="15E3B67E"/>
    <w:rsid w:val="15EED63D"/>
    <w:rsid w:val="15F0378B"/>
    <w:rsid w:val="15F47BCC"/>
    <w:rsid w:val="15FFC1F9"/>
    <w:rsid w:val="162A9814"/>
    <w:rsid w:val="163BD3AC"/>
    <w:rsid w:val="163C9BF1"/>
    <w:rsid w:val="164B4363"/>
    <w:rsid w:val="16531D62"/>
    <w:rsid w:val="165D4C74"/>
    <w:rsid w:val="1669BEA4"/>
    <w:rsid w:val="1680DB94"/>
    <w:rsid w:val="16873DCA"/>
    <w:rsid w:val="16B66F8E"/>
    <w:rsid w:val="16D33942"/>
    <w:rsid w:val="16D8475D"/>
    <w:rsid w:val="16DAF2AB"/>
    <w:rsid w:val="16DB9528"/>
    <w:rsid w:val="16E7A2C1"/>
    <w:rsid w:val="16FA21C4"/>
    <w:rsid w:val="16FA6161"/>
    <w:rsid w:val="16FB586D"/>
    <w:rsid w:val="16FEE992"/>
    <w:rsid w:val="172CD0D1"/>
    <w:rsid w:val="174CBA01"/>
    <w:rsid w:val="174E0FDB"/>
    <w:rsid w:val="17557BE8"/>
    <w:rsid w:val="175AD022"/>
    <w:rsid w:val="17623D99"/>
    <w:rsid w:val="17631184"/>
    <w:rsid w:val="1768460A"/>
    <w:rsid w:val="1773B678"/>
    <w:rsid w:val="178221B1"/>
    <w:rsid w:val="178AB793"/>
    <w:rsid w:val="1797C0FF"/>
    <w:rsid w:val="179B4A83"/>
    <w:rsid w:val="179B7D54"/>
    <w:rsid w:val="17B680B2"/>
    <w:rsid w:val="17BFB0F3"/>
    <w:rsid w:val="17C5281E"/>
    <w:rsid w:val="17CA4CE5"/>
    <w:rsid w:val="17CE3487"/>
    <w:rsid w:val="17D6AE9F"/>
    <w:rsid w:val="17F2901A"/>
    <w:rsid w:val="17F69649"/>
    <w:rsid w:val="17FAF2E2"/>
    <w:rsid w:val="17FB5789"/>
    <w:rsid w:val="180BBFC4"/>
    <w:rsid w:val="18314D8B"/>
    <w:rsid w:val="183166FF"/>
    <w:rsid w:val="184A9268"/>
    <w:rsid w:val="18535B74"/>
    <w:rsid w:val="18544641"/>
    <w:rsid w:val="1854A5BA"/>
    <w:rsid w:val="1861AA9A"/>
    <w:rsid w:val="1862D3D6"/>
    <w:rsid w:val="1870CAC9"/>
    <w:rsid w:val="1871BB6A"/>
    <w:rsid w:val="187688A4"/>
    <w:rsid w:val="188B4BEC"/>
    <w:rsid w:val="1890843D"/>
    <w:rsid w:val="189BC48F"/>
    <w:rsid w:val="189DD111"/>
    <w:rsid w:val="189FD5CE"/>
    <w:rsid w:val="18A20C28"/>
    <w:rsid w:val="18A428C5"/>
    <w:rsid w:val="18A8113F"/>
    <w:rsid w:val="18BD3AF7"/>
    <w:rsid w:val="18BF86E1"/>
    <w:rsid w:val="18C6A4EE"/>
    <w:rsid w:val="18C80984"/>
    <w:rsid w:val="18D19635"/>
    <w:rsid w:val="18E71214"/>
    <w:rsid w:val="18E78E47"/>
    <w:rsid w:val="18F52B6F"/>
    <w:rsid w:val="18F69216"/>
    <w:rsid w:val="19015172"/>
    <w:rsid w:val="190FC251"/>
    <w:rsid w:val="191DE1FB"/>
    <w:rsid w:val="192440B9"/>
    <w:rsid w:val="192E3BF6"/>
    <w:rsid w:val="19304EF7"/>
    <w:rsid w:val="1932819E"/>
    <w:rsid w:val="19387810"/>
    <w:rsid w:val="193B994F"/>
    <w:rsid w:val="193E3ECF"/>
    <w:rsid w:val="193FB9A4"/>
    <w:rsid w:val="195B5416"/>
    <w:rsid w:val="1961B0FD"/>
    <w:rsid w:val="1966AA50"/>
    <w:rsid w:val="19698BED"/>
    <w:rsid w:val="196EAC78"/>
    <w:rsid w:val="196ED2CB"/>
    <w:rsid w:val="196FE549"/>
    <w:rsid w:val="19703A50"/>
    <w:rsid w:val="1997626D"/>
    <w:rsid w:val="199A735E"/>
    <w:rsid w:val="19A4181F"/>
    <w:rsid w:val="19ACDFD7"/>
    <w:rsid w:val="19DB8CDF"/>
    <w:rsid w:val="19DDE6E1"/>
    <w:rsid w:val="19DDF6F3"/>
    <w:rsid w:val="19DF2115"/>
    <w:rsid w:val="19F142C8"/>
    <w:rsid w:val="19FB5E86"/>
    <w:rsid w:val="1A07C578"/>
    <w:rsid w:val="1A100677"/>
    <w:rsid w:val="1A16BEC3"/>
    <w:rsid w:val="1A195FA4"/>
    <w:rsid w:val="1A252DAE"/>
    <w:rsid w:val="1A29FF97"/>
    <w:rsid w:val="1A2A241C"/>
    <w:rsid w:val="1A2CFE21"/>
    <w:rsid w:val="1A3178C6"/>
    <w:rsid w:val="1A361362"/>
    <w:rsid w:val="1A36E424"/>
    <w:rsid w:val="1A3C6D51"/>
    <w:rsid w:val="1A3F519D"/>
    <w:rsid w:val="1A483468"/>
    <w:rsid w:val="1A4CACA2"/>
    <w:rsid w:val="1A4F33EF"/>
    <w:rsid w:val="1A672999"/>
    <w:rsid w:val="1A775BA8"/>
    <w:rsid w:val="1A7CB7FD"/>
    <w:rsid w:val="1A85F6CC"/>
    <w:rsid w:val="1A8FA5A2"/>
    <w:rsid w:val="1AA1D355"/>
    <w:rsid w:val="1AA29856"/>
    <w:rsid w:val="1AAABE2D"/>
    <w:rsid w:val="1AB18C59"/>
    <w:rsid w:val="1AB72D96"/>
    <w:rsid w:val="1AB81BB4"/>
    <w:rsid w:val="1AC8C4DA"/>
    <w:rsid w:val="1AC9F6DE"/>
    <w:rsid w:val="1AD6C125"/>
    <w:rsid w:val="1ADEBF26"/>
    <w:rsid w:val="1AE874B5"/>
    <w:rsid w:val="1AEA33BE"/>
    <w:rsid w:val="1AEC6E87"/>
    <w:rsid w:val="1AEF917C"/>
    <w:rsid w:val="1AF6FDB6"/>
    <w:rsid w:val="1B056271"/>
    <w:rsid w:val="1B0DCAE0"/>
    <w:rsid w:val="1B0F357F"/>
    <w:rsid w:val="1B1A6861"/>
    <w:rsid w:val="1B24BFEC"/>
    <w:rsid w:val="1B32A745"/>
    <w:rsid w:val="1B40F5C3"/>
    <w:rsid w:val="1B40FAE1"/>
    <w:rsid w:val="1B43FB59"/>
    <w:rsid w:val="1B47F6E0"/>
    <w:rsid w:val="1B490C39"/>
    <w:rsid w:val="1B514E51"/>
    <w:rsid w:val="1B61D371"/>
    <w:rsid w:val="1B6F1B21"/>
    <w:rsid w:val="1B7EF498"/>
    <w:rsid w:val="1B865CF2"/>
    <w:rsid w:val="1B888FA1"/>
    <w:rsid w:val="1B894E57"/>
    <w:rsid w:val="1B93684B"/>
    <w:rsid w:val="1BA02650"/>
    <w:rsid w:val="1BA49B10"/>
    <w:rsid w:val="1BCCB37A"/>
    <w:rsid w:val="1BD1DAE3"/>
    <w:rsid w:val="1BD4842F"/>
    <w:rsid w:val="1BEF644F"/>
    <w:rsid w:val="1BFB8AC9"/>
    <w:rsid w:val="1C3093A2"/>
    <w:rsid w:val="1C32B757"/>
    <w:rsid w:val="1C3A0133"/>
    <w:rsid w:val="1C3F3A13"/>
    <w:rsid w:val="1C4CB219"/>
    <w:rsid w:val="1C51A643"/>
    <w:rsid w:val="1C585FEA"/>
    <w:rsid w:val="1C62E1F9"/>
    <w:rsid w:val="1C646414"/>
    <w:rsid w:val="1C78611D"/>
    <w:rsid w:val="1C875834"/>
    <w:rsid w:val="1C91EEBA"/>
    <w:rsid w:val="1C9CE927"/>
    <w:rsid w:val="1CB16061"/>
    <w:rsid w:val="1CB6EAAC"/>
    <w:rsid w:val="1CBE986B"/>
    <w:rsid w:val="1CCCC83D"/>
    <w:rsid w:val="1CE5BFA9"/>
    <w:rsid w:val="1CE9A87A"/>
    <w:rsid w:val="1CF05921"/>
    <w:rsid w:val="1D0314CB"/>
    <w:rsid w:val="1D03C5B6"/>
    <w:rsid w:val="1D190BA9"/>
    <w:rsid w:val="1D32D6EF"/>
    <w:rsid w:val="1D33CF54"/>
    <w:rsid w:val="1D352D77"/>
    <w:rsid w:val="1D3EFAB2"/>
    <w:rsid w:val="1D42AC56"/>
    <w:rsid w:val="1D4BCCE7"/>
    <w:rsid w:val="1D538476"/>
    <w:rsid w:val="1D53F8CE"/>
    <w:rsid w:val="1D54549B"/>
    <w:rsid w:val="1D599FF4"/>
    <w:rsid w:val="1D61C434"/>
    <w:rsid w:val="1D64B164"/>
    <w:rsid w:val="1D667E3F"/>
    <w:rsid w:val="1D668AD0"/>
    <w:rsid w:val="1D66D342"/>
    <w:rsid w:val="1D6814CC"/>
    <w:rsid w:val="1D6FB776"/>
    <w:rsid w:val="1D838429"/>
    <w:rsid w:val="1D89DD4D"/>
    <w:rsid w:val="1D95C793"/>
    <w:rsid w:val="1D9BD3A2"/>
    <w:rsid w:val="1DA34C3D"/>
    <w:rsid w:val="1DA3FA24"/>
    <w:rsid w:val="1DB19BF2"/>
    <w:rsid w:val="1DB8ECD5"/>
    <w:rsid w:val="1DC42C88"/>
    <w:rsid w:val="1DCE1AE8"/>
    <w:rsid w:val="1DDD1C96"/>
    <w:rsid w:val="1DE46EED"/>
    <w:rsid w:val="1E0661D6"/>
    <w:rsid w:val="1E07ED1C"/>
    <w:rsid w:val="1E188A52"/>
    <w:rsid w:val="1E19F60D"/>
    <w:rsid w:val="1E253BF3"/>
    <w:rsid w:val="1E2B2B91"/>
    <w:rsid w:val="1E42686E"/>
    <w:rsid w:val="1E491A68"/>
    <w:rsid w:val="1E4AD2E2"/>
    <w:rsid w:val="1E5B030A"/>
    <w:rsid w:val="1E68E614"/>
    <w:rsid w:val="1E7CB051"/>
    <w:rsid w:val="1E7D3368"/>
    <w:rsid w:val="1E8AC66C"/>
    <w:rsid w:val="1E97EDA6"/>
    <w:rsid w:val="1E9F6CB1"/>
    <w:rsid w:val="1EC3112E"/>
    <w:rsid w:val="1EC74F99"/>
    <w:rsid w:val="1ED2A4C9"/>
    <w:rsid w:val="1EDA2FC4"/>
    <w:rsid w:val="1EE37679"/>
    <w:rsid w:val="1EE4BF6E"/>
    <w:rsid w:val="1EEA7CCD"/>
    <w:rsid w:val="1EFAFC73"/>
    <w:rsid w:val="1EFC99A6"/>
    <w:rsid w:val="1F0F8048"/>
    <w:rsid w:val="1F1BE9C3"/>
    <w:rsid w:val="1F1DD902"/>
    <w:rsid w:val="1F2651C6"/>
    <w:rsid w:val="1F381EA5"/>
    <w:rsid w:val="1F3E118B"/>
    <w:rsid w:val="1F46DFBC"/>
    <w:rsid w:val="1F4A7F0A"/>
    <w:rsid w:val="1F4B924B"/>
    <w:rsid w:val="1F5E3AB4"/>
    <w:rsid w:val="1F6CC9B8"/>
    <w:rsid w:val="1F7167A8"/>
    <w:rsid w:val="1F7318B6"/>
    <w:rsid w:val="1F758314"/>
    <w:rsid w:val="1F7934D7"/>
    <w:rsid w:val="1F7F5DE4"/>
    <w:rsid w:val="1F8B83E9"/>
    <w:rsid w:val="1F8E2515"/>
    <w:rsid w:val="1F918C5D"/>
    <w:rsid w:val="1F93E0E1"/>
    <w:rsid w:val="1FA1743F"/>
    <w:rsid w:val="1FB8D834"/>
    <w:rsid w:val="1FB94B62"/>
    <w:rsid w:val="1FBE3C4A"/>
    <w:rsid w:val="1FD68A90"/>
    <w:rsid w:val="1FD85268"/>
    <w:rsid w:val="1FDB629D"/>
    <w:rsid w:val="1FE0FBD2"/>
    <w:rsid w:val="1FE2EB4F"/>
    <w:rsid w:val="1FE35029"/>
    <w:rsid w:val="1FEAFC71"/>
    <w:rsid w:val="1FEB0687"/>
    <w:rsid w:val="1FECA7AA"/>
    <w:rsid w:val="1FF39808"/>
    <w:rsid w:val="1FF57A26"/>
    <w:rsid w:val="20063D55"/>
    <w:rsid w:val="20284224"/>
    <w:rsid w:val="202B5DBF"/>
    <w:rsid w:val="202C66FE"/>
    <w:rsid w:val="202CE8FF"/>
    <w:rsid w:val="203559AE"/>
    <w:rsid w:val="204D398B"/>
    <w:rsid w:val="205EB702"/>
    <w:rsid w:val="20630377"/>
    <w:rsid w:val="2064FD52"/>
    <w:rsid w:val="206896F9"/>
    <w:rsid w:val="2068A3F7"/>
    <w:rsid w:val="2079A6B6"/>
    <w:rsid w:val="207C45BC"/>
    <w:rsid w:val="207DD001"/>
    <w:rsid w:val="20869DD4"/>
    <w:rsid w:val="208B2C06"/>
    <w:rsid w:val="209113F9"/>
    <w:rsid w:val="2093DF8D"/>
    <w:rsid w:val="209737CA"/>
    <w:rsid w:val="209BC2D9"/>
    <w:rsid w:val="209D6EE5"/>
    <w:rsid w:val="20A5C5C0"/>
    <w:rsid w:val="20AFDD5B"/>
    <w:rsid w:val="20B9641D"/>
    <w:rsid w:val="20C0C86B"/>
    <w:rsid w:val="20C329A4"/>
    <w:rsid w:val="20C89860"/>
    <w:rsid w:val="20D26CD1"/>
    <w:rsid w:val="20DF42E1"/>
    <w:rsid w:val="20E5BB9C"/>
    <w:rsid w:val="20E7F369"/>
    <w:rsid w:val="20F318A2"/>
    <w:rsid w:val="20F842EB"/>
    <w:rsid w:val="20FBF07E"/>
    <w:rsid w:val="20FDB53E"/>
    <w:rsid w:val="210B6506"/>
    <w:rsid w:val="210C9800"/>
    <w:rsid w:val="2111F0E0"/>
    <w:rsid w:val="21134312"/>
    <w:rsid w:val="2121A527"/>
    <w:rsid w:val="212F5981"/>
    <w:rsid w:val="213C7D6F"/>
    <w:rsid w:val="2141DF45"/>
    <w:rsid w:val="2147A4C4"/>
    <w:rsid w:val="214C9A14"/>
    <w:rsid w:val="214CF76A"/>
    <w:rsid w:val="21617C58"/>
    <w:rsid w:val="2166CAFE"/>
    <w:rsid w:val="217531A5"/>
    <w:rsid w:val="217A2177"/>
    <w:rsid w:val="218F936D"/>
    <w:rsid w:val="21A41289"/>
    <w:rsid w:val="21A73390"/>
    <w:rsid w:val="21ADDDEB"/>
    <w:rsid w:val="21B0B549"/>
    <w:rsid w:val="21BF8D19"/>
    <w:rsid w:val="21EE3A48"/>
    <w:rsid w:val="21F2C001"/>
    <w:rsid w:val="21F6384D"/>
    <w:rsid w:val="21F6DCB8"/>
    <w:rsid w:val="21F7B51D"/>
    <w:rsid w:val="22023378"/>
    <w:rsid w:val="2207C876"/>
    <w:rsid w:val="220D5CDF"/>
    <w:rsid w:val="2211E3BF"/>
    <w:rsid w:val="22228AF6"/>
    <w:rsid w:val="2231ACF9"/>
    <w:rsid w:val="223A1EB0"/>
    <w:rsid w:val="223EDBEC"/>
    <w:rsid w:val="2244504C"/>
    <w:rsid w:val="224B6BB3"/>
    <w:rsid w:val="224C7DDF"/>
    <w:rsid w:val="22630EE0"/>
    <w:rsid w:val="226D49CB"/>
    <w:rsid w:val="227F39E5"/>
    <w:rsid w:val="2288F353"/>
    <w:rsid w:val="2292BF69"/>
    <w:rsid w:val="2297D6ED"/>
    <w:rsid w:val="229E32E5"/>
    <w:rsid w:val="22A77885"/>
    <w:rsid w:val="22C748F1"/>
    <w:rsid w:val="22C76324"/>
    <w:rsid w:val="22CE4AC5"/>
    <w:rsid w:val="22D54E4E"/>
    <w:rsid w:val="22D94549"/>
    <w:rsid w:val="22DAF7F9"/>
    <w:rsid w:val="22E1767E"/>
    <w:rsid w:val="22E2CF74"/>
    <w:rsid w:val="22E30875"/>
    <w:rsid w:val="22FBB2A7"/>
    <w:rsid w:val="23090E13"/>
    <w:rsid w:val="23136BDA"/>
    <w:rsid w:val="23193D25"/>
    <w:rsid w:val="2343C5E7"/>
    <w:rsid w:val="234B0897"/>
    <w:rsid w:val="234D585C"/>
    <w:rsid w:val="2352988B"/>
    <w:rsid w:val="235F3F06"/>
    <w:rsid w:val="235FFB3D"/>
    <w:rsid w:val="23782D16"/>
    <w:rsid w:val="237AB4EE"/>
    <w:rsid w:val="237BDA67"/>
    <w:rsid w:val="237E5514"/>
    <w:rsid w:val="2380F7CE"/>
    <w:rsid w:val="23904A4C"/>
    <w:rsid w:val="239CCE14"/>
    <w:rsid w:val="23A21331"/>
    <w:rsid w:val="23A9D8A6"/>
    <w:rsid w:val="23BB98C0"/>
    <w:rsid w:val="23BE3408"/>
    <w:rsid w:val="23DAC329"/>
    <w:rsid w:val="23DE40DA"/>
    <w:rsid w:val="23F1AC0E"/>
    <w:rsid w:val="23F7578D"/>
    <w:rsid w:val="24079CC0"/>
    <w:rsid w:val="240F8654"/>
    <w:rsid w:val="2420D9B3"/>
    <w:rsid w:val="2421FEFD"/>
    <w:rsid w:val="2422DC89"/>
    <w:rsid w:val="2428511E"/>
    <w:rsid w:val="24361133"/>
    <w:rsid w:val="244D4ACB"/>
    <w:rsid w:val="2457DA39"/>
    <w:rsid w:val="2464B19C"/>
    <w:rsid w:val="24657FA5"/>
    <w:rsid w:val="24671CD2"/>
    <w:rsid w:val="24686AF0"/>
    <w:rsid w:val="24701A12"/>
    <w:rsid w:val="2470577B"/>
    <w:rsid w:val="247443A0"/>
    <w:rsid w:val="247A96AF"/>
    <w:rsid w:val="24879625"/>
    <w:rsid w:val="2491947C"/>
    <w:rsid w:val="24962B45"/>
    <w:rsid w:val="24990828"/>
    <w:rsid w:val="24A7803A"/>
    <w:rsid w:val="24ACA108"/>
    <w:rsid w:val="24B0CE86"/>
    <w:rsid w:val="24B28C14"/>
    <w:rsid w:val="24B76971"/>
    <w:rsid w:val="24CA7F74"/>
    <w:rsid w:val="24E2C2CD"/>
    <w:rsid w:val="24E779F8"/>
    <w:rsid w:val="24F091D4"/>
    <w:rsid w:val="24F78CEB"/>
    <w:rsid w:val="24FF7720"/>
    <w:rsid w:val="250BC423"/>
    <w:rsid w:val="250EDE93"/>
    <w:rsid w:val="2514514C"/>
    <w:rsid w:val="251859E5"/>
    <w:rsid w:val="251FFC7D"/>
    <w:rsid w:val="2526A0CB"/>
    <w:rsid w:val="253DE7AF"/>
    <w:rsid w:val="25498B2C"/>
    <w:rsid w:val="255DAB09"/>
    <w:rsid w:val="255E32DB"/>
    <w:rsid w:val="25634722"/>
    <w:rsid w:val="256B9A72"/>
    <w:rsid w:val="2573728D"/>
    <w:rsid w:val="257538A9"/>
    <w:rsid w:val="2577DC87"/>
    <w:rsid w:val="258C3B73"/>
    <w:rsid w:val="258EBF6B"/>
    <w:rsid w:val="25903F6C"/>
    <w:rsid w:val="259F1FC5"/>
    <w:rsid w:val="25A41A35"/>
    <w:rsid w:val="25ACADBD"/>
    <w:rsid w:val="25AE5863"/>
    <w:rsid w:val="25B3E01C"/>
    <w:rsid w:val="25B8B1CA"/>
    <w:rsid w:val="25C71AD6"/>
    <w:rsid w:val="25DE432C"/>
    <w:rsid w:val="25DFFDAA"/>
    <w:rsid w:val="25E606E1"/>
    <w:rsid w:val="25E9AD42"/>
    <w:rsid w:val="25EE0108"/>
    <w:rsid w:val="25EFA143"/>
    <w:rsid w:val="25F3BC0F"/>
    <w:rsid w:val="25F9AC63"/>
    <w:rsid w:val="25FEE1C2"/>
    <w:rsid w:val="2623260A"/>
    <w:rsid w:val="2625C82B"/>
    <w:rsid w:val="2634A57A"/>
    <w:rsid w:val="263946C4"/>
    <w:rsid w:val="264192F0"/>
    <w:rsid w:val="2641AE79"/>
    <w:rsid w:val="26482D74"/>
    <w:rsid w:val="2652C300"/>
    <w:rsid w:val="26550BD2"/>
    <w:rsid w:val="26570A15"/>
    <w:rsid w:val="266D8E66"/>
    <w:rsid w:val="267C53B9"/>
    <w:rsid w:val="2687B8B6"/>
    <w:rsid w:val="268CE7E0"/>
    <w:rsid w:val="269721E1"/>
    <w:rsid w:val="26A50261"/>
    <w:rsid w:val="26A6ED7F"/>
    <w:rsid w:val="26A7F417"/>
    <w:rsid w:val="26B3CA28"/>
    <w:rsid w:val="26B83671"/>
    <w:rsid w:val="26BFD58C"/>
    <w:rsid w:val="26C0789E"/>
    <w:rsid w:val="26C91362"/>
    <w:rsid w:val="26DC0E46"/>
    <w:rsid w:val="26E2D910"/>
    <w:rsid w:val="26ED707C"/>
    <w:rsid w:val="26FE89EB"/>
    <w:rsid w:val="270F7FDA"/>
    <w:rsid w:val="2712A203"/>
    <w:rsid w:val="2712DD9C"/>
    <w:rsid w:val="271912FA"/>
    <w:rsid w:val="2724FB7D"/>
    <w:rsid w:val="2725C08A"/>
    <w:rsid w:val="273107C8"/>
    <w:rsid w:val="27419E62"/>
    <w:rsid w:val="27535BA3"/>
    <w:rsid w:val="2755BB9E"/>
    <w:rsid w:val="27579386"/>
    <w:rsid w:val="2766DE2F"/>
    <w:rsid w:val="276C1F02"/>
    <w:rsid w:val="277DB04C"/>
    <w:rsid w:val="27879A5F"/>
    <w:rsid w:val="27969276"/>
    <w:rsid w:val="279B3606"/>
    <w:rsid w:val="27AABC99"/>
    <w:rsid w:val="27AD07A4"/>
    <w:rsid w:val="27B7141E"/>
    <w:rsid w:val="27C0F900"/>
    <w:rsid w:val="27D4ECBC"/>
    <w:rsid w:val="27EB7570"/>
    <w:rsid w:val="27EBF085"/>
    <w:rsid w:val="27F7FEC8"/>
    <w:rsid w:val="27FD5DB8"/>
    <w:rsid w:val="281A499E"/>
    <w:rsid w:val="282A49A1"/>
    <w:rsid w:val="28302B12"/>
    <w:rsid w:val="283553E7"/>
    <w:rsid w:val="2835F9EA"/>
    <w:rsid w:val="2838DF79"/>
    <w:rsid w:val="284990B0"/>
    <w:rsid w:val="284B62A6"/>
    <w:rsid w:val="284FA61C"/>
    <w:rsid w:val="28542BF5"/>
    <w:rsid w:val="2855E9A5"/>
    <w:rsid w:val="287416FA"/>
    <w:rsid w:val="2875ABEB"/>
    <w:rsid w:val="2877C92B"/>
    <w:rsid w:val="28785BD6"/>
    <w:rsid w:val="288307FC"/>
    <w:rsid w:val="288FE95B"/>
    <w:rsid w:val="289A18EE"/>
    <w:rsid w:val="289D3A31"/>
    <w:rsid w:val="289DD72C"/>
    <w:rsid w:val="28A0EBE3"/>
    <w:rsid w:val="28A7327C"/>
    <w:rsid w:val="28B29F2C"/>
    <w:rsid w:val="28C32291"/>
    <w:rsid w:val="28C53A89"/>
    <w:rsid w:val="28D08007"/>
    <w:rsid w:val="28D26892"/>
    <w:rsid w:val="28DDB853"/>
    <w:rsid w:val="28DFBA1D"/>
    <w:rsid w:val="28E71F90"/>
    <w:rsid w:val="28F4AB1F"/>
    <w:rsid w:val="28FAE382"/>
    <w:rsid w:val="28FB0776"/>
    <w:rsid w:val="291F89D3"/>
    <w:rsid w:val="2924BA9A"/>
    <w:rsid w:val="292545CC"/>
    <w:rsid w:val="292562CC"/>
    <w:rsid w:val="29387C15"/>
    <w:rsid w:val="293DA5F9"/>
    <w:rsid w:val="29427788"/>
    <w:rsid w:val="29447FD0"/>
    <w:rsid w:val="29463374"/>
    <w:rsid w:val="294BB2A1"/>
    <w:rsid w:val="294CECAF"/>
    <w:rsid w:val="29552BAE"/>
    <w:rsid w:val="29636399"/>
    <w:rsid w:val="29661BCA"/>
    <w:rsid w:val="29672BB9"/>
    <w:rsid w:val="29754511"/>
    <w:rsid w:val="297580E5"/>
    <w:rsid w:val="2976F772"/>
    <w:rsid w:val="297F9B0F"/>
    <w:rsid w:val="298A024A"/>
    <w:rsid w:val="298B62E6"/>
    <w:rsid w:val="299BBEF1"/>
    <w:rsid w:val="29A0150F"/>
    <w:rsid w:val="29AE6125"/>
    <w:rsid w:val="29B5070E"/>
    <w:rsid w:val="29C28EDD"/>
    <w:rsid w:val="29D80B7F"/>
    <w:rsid w:val="29DCEDB3"/>
    <w:rsid w:val="29E64360"/>
    <w:rsid w:val="29EDB434"/>
    <w:rsid w:val="29F10D38"/>
    <w:rsid w:val="2A18FCA6"/>
    <w:rsid w:val="2A1F4242"/>
    <w:rsid w:val="2A2ACF54"/>
    <w:rsid w:val="2A2C8A80"/>
    <w:rsid w:val="2A3A0FE6"/>
    <w:rsid w:val="2A461323"/>
    <w:rsid w:val="2A4B7982"/>
    <w:rsid w:val="2A6A418C"/>
    <w:rsid w:val="2A6FFBF3"/>
    <w:rsid w:val="2A72FF11"/>
    <w:rsid w:val="2A740915"/>
    <w:rsid w:val="2A7923BF"/>
    <w:rsid w:val="2A8D76FB"/>
    <w:rsid w:val="2A9443C1"/>
    <w:rsid w:val="2A9CE04F"/>
    <w:rsid w:val="2AA3C7D5"/>
    <w:rsid w:val="2AAA8EE7"/>
    <w:rsid w:val="2AAFA73E"/>
    <w:rsid w:val="2ACA8E4E"/>
    <w:rsid w:val="2ACC2EAB"/>
    <w:rsid w:val="2ACCE793"/>
    <w:rsid w:val="2ADB4059"/>
    <w:rsid w:val="2ADE1FC9"/>
    <w:rsid w:val="2AF25819"/>
    <w:rsid w:val="2AF2CBC8"/>
    <w:rsid w:val="2B089784"/>
    <w:rsid w:val="2B1A8E81"/>
    <w:rsid w:val="2B207871"/>
    <w:rsid w:val="2B263B45"/>
    <w:rsid w:val="2B2B7498"/>
    <w:rsid w:val="2B33A074"/>
    <w:rsid w:val="2B39CE28"/>
    <w:rsid w:val="2B3ACB28"/>
    <w:rsid w:val="2B3D7748"/>
    <w:rsid w:val="2B45BF7C"/>
    <w:rsid w:val="2B55330F"/>
    <w:rsid w:val="2B616AE6"/>
    <w:rsid w:val="2B63BFB4"/>
    <w:rsid w:val="2B654D46"/>
    <w:rsid w:val="2B8560D0"/>
    <w:rsid w:val="2B88339B"/>
    <w:rsid w:val="2B8E46A0"/>
    <w:rsid w:val="2B9E196B"/>
    <w:rsid w:val="2BA1D41E"/>
    <w:rsid w:val="2BB5180A"/>
    <w:rsid w:val="2BE4FD05"/>
    <w:rsid w:val="2BE82433"/>
    <w:rsid w:val="2BE86FFB"/>
    <w:rsid w:val="2BF4BA86"/>
    <w:rsid w:val="2BF8E58F"/>
    <w:rsid w:val="2BFDBCEF"/>
    <w:rsid w:val="2C028B02"/>
    <w:rsid w:val="2C32C438"/>
    <w:rsid w:val="2C362B44"/>
    <w:rsid w:val="2C44FD08"/>
    <w:rsid w:val="2C4AA435"/>
    <w:rsid w:val="2C52E9F0"/>
    <w:rsid w:val="2C5549DF"/>
    <w:rsid w:val="2C558618"/>
    <w:rsid w:val="2C560A3F"/>
    <w:rsid w:val="2C56597B"/>
    <w:rsid w:val="2C5F7A52"/>
    <w:rsid w:val="2C62388E"/>
    <w:rsid w:val="2C665AB3"/>
    <w:rsid w:val="2C6EBB95"/>
    <w:rsid w:val="2C786CFC"/>
    <w:rsid w:val="2C7BCC4D"/>
    <w:rsid w:val="2C7EA4D1"/>
    <w:rsid w:val="2C81FE01"/>
    <w:rsid w:val="2C9BC031"/>
    <w:rsid w:val="2CA6D9E4"/>
    <w:rsid w:val="2CAC8DC2"/>
    <w:rsid w:val="2CBADAB2"/>
    <w:rsid w:val="2CC193CD"/>
    <w:rsid w:val="2CD0C15F"/>
    <w:rsid w:val="2CDC1148"/>
    <w:rsid w:val="2CE3E5BF"/>
    <w:rsid w:val="2CEC9F1B"/>
    <w:rsid w:val="2CEFED20"/>
    <w:rsid w:val="2CFB1353"/>
    <w:rsid w:val="2D080C0F"/>
    <w:rsid w:val="2D08D1A8"/>
    <w:rsid w:val="2D091A20"/>
    <w:rsid w:val="2D0ADCE6"/>
    <w:rsid w:val="2D0FF081"/>
    <w:rsid w:val="2D161897"/>
    <w:rsid w:val="2D1C38FF"/>
    <w:rsid w:val="2D1C3FF6"/>
    <w:rsid w:val="2D1EDAFA"/>
    <w:rsid w:val="2D3B9201"/>
    <w:rsid w:val="2D418535"/>
    <w:rsid w:val="2D428CCD"/>
    <w:rsid w:val="2D472028"/>
    <w:rsid w:val="2D47BCB2"/>
    <w:rsid w:val="2D4D3D1D"/>
    <w:rsid w:val="2D56C53C"/>
    <w:rsid w:val="2D5EE59B"/>
    <w:rsid w:val="2D62B8CF"/>
    <w:rsid w:val="2D63F0BD"/>
    <w:rsid w:val="2D65569F"/>
    <w:rsid w:val="2D720ED4"/>
    <w:rsid w:val="2D735229"/>
    <w:rsid w:val="2D755EA8"/>
    <w:rsid w:val="2D7C9607"/>
    <w:rsid w:val="2D84E962"/>
    <w:rsid w:val="2D891F93"/>
    <w:rsid w:val="2D9A43E2"/>
    <w:rsid w:val="2D9AA6AA"/>
    <w:rsid w:val="2DA32769"/>
    <w:rsid w:val="2DAA704F"/>
    <w:rsid w:val="2DB5D2CC"/>
    <w:rsid w:val="2DB67904"/>
    <w:rsid w:val="2DB97C1A"/>
    <w:rsid w:val="2DBCD018"/>
    <w:rsid w:val="2DBD096C"/>
    <w:rsid w:val="2DCC9CD0"/>
    <w:rsid w:val="2DF20C56"/>
    <w:rsid w:val="2DF945E8"/>
    <w:rsid w:val="2DFDE79E"/>
    <w:rsid w:val="2DFEB504"/>
    <w:rsid w:val="2E053937"/>
    <w:rsid w:val="2E06C2B8"/>
    <w:rsid w:val="2E0E6995"/>
    <w:rsid w:val="2E1B2928"/>
    <w:rsid w:val="2E241F75"/>
    <w:rsid w:val="2E248F10"/>
    <w:rsid w:val="2E2A0783"/>
    <w:rsid w:val="2E33D95D"/>
    <w:rsid w:val="2E3A02AF"/>
    <w:rsid w:val="2E3BD137"/>
    <w:rsid w:val="2E42A312"/>
    <w:rsid w:val="2E476054"/>
    <w:rsid w:val="2E4A8048"/>
    <w:rsid w:val="2E53EE07"/>
    <w:rsid w:val="2E5688F7"/>
    <w:rsid w:val="2E60CF6E"/>
    <w:rsid w:val="2E6C16EE"/>
    <w:rsid w:val="2E73901F"/>
    <w:rsid w:val="2E7A33B9"/>
    <w:rsid w:val="2E98AED3"/>
    <w:rsid w:val="2E9DCEC1"/>
    <w:rsid w:val="2EA13A47"/>
    <w:rsid w:val="2EA8BBB0"/>
    <w:rsid w:val="2EAC85E9"/>
    <w:rsid w:val="2EAF4A72"/>
    <w:rsid w:val="2EB61CF4"/>
    <w:rsid w:val="2EC0AD27"/>
    <w:rsid w:val="2EC4EF54"/>
    <w:rsid w:val="2EC6A7D5"/>
    <w:rsid w:val="2ECC39D2"/>
    <w:rsid w:val="2ED255C6"/>
    <w:rsid w:val="2ED34C5E"/>
    <w:rsid w:val="2ED8982F"/>
    <w:rsid w:val="2ED9DD7A"/>
    <w:rsid w:val="2EE60766"/>
    <w:rsid w:val="2EE98FAB"/>
    <w:rsid w:val="2EEA53BB"/>
    <w:rsid w:val="2EED170A"/>
    <w:rsid w:val="2EFF8CDA"/>
    <w:rsid w:val="2F144384"/>
    <w:rsid w:val="2F1F7CF4"/>
    <w:rsid w:val="2F1FC2D2"/>
    <w:rsid w:val="2F25689A"/>
    <w:rsid w:val="2F278D7D"/>
    <w:rsid w:val="2F340312"/>
    <w:rsid w:val="2F39348E"/>
    <w:rsid w:val="2F45A11B"/>
    <w:rsid w:val="2F509CBB"/>
    <w:rsid w:val="2F5181A6"/>
    <w:rsid w:val="2F67151E"/>
    <w:rsid w:val="2F6CAA58"/>
    <w:rsid w:val="2F727B4D"/>
    <w:rsid w:val="2F7F93A8"/>
    <w:rsid w:val="2F8230C0"/>
    <w:rsid w:val="2F90B2AF"/>
    <w:rsid w:val="2F9B5729"/>
    <w:rsid w:val="2FA01EFC"/>
    <w:rsid w:val="2FA0AB2B"/>
    <w:rsid w:val="2FA19E3B"/>
    <w:rsid w:val="2FA954D1"/>
    <w:rsid w:val="2FAE00F5"/>
    <w:rsid w:val="2FB868AE"/>
    <w:rsid w:val="2FE8BBF0"/>
    <w:rsid w:val="2FF247FE"/>
    <w:rsid w:val="2FFDB7F5"/>
    <w:rsid w:val="2FFF6832"/>
    <w:rsid w:val="302000B0"/>
    <w:rsid w:val="3030B17A"/>
    <w:rsid w:val="30338048"/>
    <w:rsid w:val="30369F0C"/>
    <w:rsid w:val="303DDF89"/>
    <w:rsid w:val="304B7C2D"/>
    <w:rsid w:val="3058577D"/>
    <w:rsid w:val="305CE608"/>
    <w:rsid w:val="30622732"/>
    <w:rsid w:val="30716797"/>
    <w:rsid w:val="3076A1EA"/>
    <w:rsid w:val="3080D7FE"/>
    <w:rsid w:val="30853FB6"/>
    <w:rsid w:val="3085CBD0"/>
    <w:rsid w:val="30926F2D"/>
    <w:rsid w:val="3094F1C3"/>
    <w:rsid w:val="30AACD97"/>
    <w:rsid w:val="30BDB79F"/>
    <w:rsid w:val="30C31ED9"/>
    <w:rsid w:val="30D86FF5"/>
    <w:rsid w:val="30EE0FD6"/>
    <w:rsid w:val="30EFAD85"/>
    <w:rsid w:val="30F07E36"/>
    <w:rsid w:val="30F45BC4"/>
    <w:rsid w:val="30FB4C3E"/>
    <w:rsid w:val="31031DB7"/>
    <w:rsid w:val="310875D8"/>
    <w:rsid w:val="31145320"/>
    <w:rsid w:val="3123CBBD"/>
    <w:rsid w:val="31278E30"/>
    <w:rsid w:val="31306467"/>
    <w:rsid w:val="3134C6A7"/>
    <w:rsid w:val="31461465"/>
    <w:rsid w:val="3146A560"/>
    <w:rsid w:val="31508D7A"/>
    <w:rsid w:val="315BA955"/>
    <w:rsid w:val="315EA4E6"/>
    <w:rsid w:val="3162CC2C"/>
    <w:rsid w:val="316D44A4"/>
    <w:rsid w:val="316D54D0"/>
    <w:rsid w:val="316DA2FB"/>
    <w:rsid w:val="3186C615"/>
    <w:rsid w:val="31A75111"/>
    <w:rsid w:val="31AB51A2"/>
    <w:rsid w:val="31AE77DA"/>
    <w:rsid w:val="31AFFA59"/>
    <w:rsid w:val="31BD7665"/>
    <w:rsid w:val="31C22E7E"/>
    <w:rsid w:val="31C45371"/>
    <w:rsid w:val="31C6AE4A"/>
    <w:rsid w:val="31CD4CB1"/>
    <w:rsid w:val="31D1A072"/>
    <w:rsid w:val="31EC75DF"/>
    <w:rsid w:val="31F084FE"/>
    <w:rsid w:val="31F44F38"/>
    <w:rsid w:val="31F58B48"/>
    <w:rsid w:val="3209534D"/>
    <w:rsid w:val="320C6060"/>
    <w:rsid w:val="321CB61A"/>
    <w:rsid w:val="32248A13"/>
    <w:rsid w:val="3229CD21"/>
    <w:rsid w:val="322BAD50"/>
    <w:rsid w:val="3234F968"/>
    <w:rsid w:val="324AB418"/>
    <w:rsid w:val="32577BE2"/>
    <w:rsid w:val="32698D29"/>
    <w:rsid w:val="3280E9DA"/>
    <w:rsid w:val="32844E09"/>
    <w:rsid w:val="329D2524"/>
    <w:rsid w:val="32B9E0CD"/>
    <w:rsid w:val="32BE829F"/>
    <w:rsid w:val="32C0B9FA"/>
    <w:rsid w:val="32CC66E3"/>
    <w:rsid w:val="32E5E4E8"/>
    <w:rsid w:val="32EDF0BD"/>
    <w:rsid w:val="32F6497B"/>
    <w:rsid w:val="32FDBAEF"/>
    <w:rsid w:val="33047DFA"/>
    <w:rsid w:val="3307D8F2"/>
    <w:rsid w:val="330BC445"/>
    <w:rsid w:val="3315EB3A"/>
    <w:rsid w:val="3328CEDB"/>
    <w:rsid w:val="332B7061"/>
    <w:rsid w:val="3333C6B5"/>
    <w:rsid w:val="33475D38"/>
    <w:rsid w:val="3347C0A3"/>
    <w:rsid w:val="3356F26C"/>
    <w:rsid w:val="336A5C60"/>
    <w:rsid w:val="336E4703"/>
    <w:rsid w:val="3379106F"/>
    <w:rsid w:val="337FB7B2"/>
    <w:rsid w:val="3394FA2B"/>
    <w:rsid w:val="339A1289"/>
    <w:rsid w:val="339C4F3E"/>
    <w:rsid w:val="339ECABA"/>
    <w:rsid w:val="33A7BEF7"/>
    <w:rsid w:val="33B1AA25"/>
    <w:rsid w:val="33B9B233"/>
    <w:rsid w:val="33C1B32A"/>
    <w:rsid w:val="33C1F3F9"/>
    <w:rsid w:val="33C36022"/>
    <w:rsid w:val="33C9B0EA"/>
    <w:rsid w:val="33CCE336"/>
    <w:rsid w:val="33D58D66"/>
    <w:rsid w:val="33D91687"/>
    <w:rsid w:val="33DE11F0"/>
    <w:rsid w:val="33E3015E"/>
    <w:rsid w:val="33F16518"/>
    <w:rsid w:val="33F7B642"/>
    <w:rsid w:val="3400389C"/>
    <w:rsid w:val="340BBC65"/>
    <w:rsid w:val="340C8897"/>
    <w:rsid w:val="341BCD0A"/>
    <w:rsid w:val="34297CC6"/>
    <w:rsid w:val="3437EEA1"/>
    <w:rsid w:val="343C788D"/>
    <w:rsid w:val="34409D83"/>
    <w:rsid w:val="3447BF17"/>
    <w:rsid w:val="346127E3"/>
    <w:rsid w:val="34690D01"/>
    <w:rsid w:val="34696DC8"/>
    <w:rsid w:val="346ADE75"/>
    <w:rsid w:val="346D972E"/>
    <w:rsid w:val="347B5D8E"/>
    <w:rsid w:val="348F83F5"/>
    <w:rsid w:val="34A74488"/>
    <w:rsid w:val="34A8DF9B"/>
    <w:rsid w:val="34B47239"/>
    <w:rsid w:val="34BE69E4"/>
    <w:rsid w:val="34C17D31"/>
    <w:rsid w:val="34D289DA"/>
    <w:rsid w:val="34D456DE"/>
    <w:rsid w:val="34D46508"/>
    <w:rsid w:val="34EDF88C"/>
    <w:rsid w:val="34FCB769"/>
    <w:rsid w:val="3505F059"/>
    <w:rsid w:val="35126E89"/>
    <w:rsid w:val="3512EC7C"/>
    <w:rsid w:val="351BFA77"/>
    <w:rsid w:val="3523D632"/>
    <w:rsid w:val="3534BB64"/>
    <w:rsid w:val="3550B91A"/>
    <w:rsid w:val="35572CB6"/>
    <w:rsid w:val="356504F4"/>
    <w:rsid w:val="3578BA51"/>
    <w:rsid w:val="35827161"/>
    <w:rsid w:val="35829192"/>
    <w:rsid w:val="359D0D05"/>
    <w:rsid w:val="35A7BAA9"/>
    <w:rsid w:val="35A8AB2C"/>
    <w:rsid w:val="35B07D10"/>
    <w:rsid w:val="35BE64BF"/>
    <w:rsid w:val="35C9881D"/>
    <w:rsid w:val="35E03527"/>
    <w:rsid w:val="35E3E2B4"/>
    <w:rsid w:val="35E777E4"/>
    <w:rsid w:val="35E8058B"/>
    <w:rsid w:val="35EA9EE9"/>
    <w:rsid w:val="35EBF5FD"/>
    <w:rsid w:val="35F44EF2"/>
    <w:rsid w:val="35FF9542"/>
    <w:rsid w:val="3600BDAA"/>
    <w:rsid w:val="36010905"/>
    <w:rsid w:val="3609155A"/>
    <w:rsid w:val="36282FD6"/>
    <w:rsid w:val="36284928"/>
    <w:rsid w:val="36307D8A"/>
    <w:rsid w:val="3633ACCE"/>
    <w:rsid w:val="3638E66B"/>
    <w:rsid w:val="3639EC65"/>
    <w:rsid w:val="364D1997"/>
    <w:rsid w:val="36541919"/>
    <w:rsid w:val="365D5F28"/>
    <w:rsid w:val="36727DD5"/>
    <w:rsid w:val="3679F910"/>
    <w:rsid w:val="3680DBFE"/>
    <w:rsid w:val="3685BBC9"/>
    <w:rsid w:val="368621AD"/>
    <w:rsid w:val="368E037D"/>
    <w:rsid w:val="3693F0B9"/>
    <w:rsid w:val="36982ED3"/>
    <w:rsid w:val="3698819F"/>
    <w:rsid w:val="36997103"/>
    <w:rsid w:val="36A090A2"/>
    <w:rsid w:val="36B36642"/>
    <w:rsid w:val="36B5ACB2"/>
    <w:rsid w:val="36BADBA2"/>
    <w:rsid w:val="36C13DAE"/>
    <w:rsid w:val="36D85FC7"/>
    <w:rsid w:val="36E0B54A"/>
    <w:rsid w:val="36EA6519"/>
    <w:rsid w:val="36EA70A1"/>
    <w:rsid w:val="36EDCD71"/>
    <w:rsid w:val="37015978"/>
    <w:rsid w:val="370F8B85"/>
    <w:rsid w:val="3714DF4E"/>
    <w:rsid w:val="37194577"/>
    <w:rsid w:val="3728D437"/>
    <w:rsid w:val="3745ABB5"/>
    <w:rsid w:val="37478224"/>
    <w:rsid w:val="37548E95"/>
    <w:rsid w:val="375A0D71"/>
    <w:rsid w:val="376CBBD1"/>
    <w:rsid w:val="37945092"/>
    <w:rsid w:val="37965C7E"/>
    <w:rsid w:val="3796D2BE"/>
    <w:rsid w:val="379E516A"/>
    <w:rsid w:val="37B6D99C"/>
    <w:rsid w:val="37C5D098"/>
    <w:rsid w:val="37D69857"/>
    <w:rsid w:val="37DAF986"/>
    <w:rsid w:val="37DE2BCD"/>
    <w:rsid w:val="37EAB677"/>
    <w:rsid w:val="37F94E2E"/>
    <w:rsid w:val="37FC40C5"/>
    <w:rsid w:val="37FE2887"/>
    <w:rsid w:val="381F3145"/>
    <w:rsid w:val="38260B86"/>
    <w:rsid w:val="3827D6D6"/>
    <w:rsid w:val="383AC7FD"/>
    <w:rsid w:val="38411BD6"/>
    <w:rsid w:val="38421665"/>
    <w:rsid w:val="384466F8"/>
    <w:rsid w:val="3846E688"/>
    <w:rsid w:val="384D20EF"/>
    <w:rsid w:val="385A8396"/>
    <w:rsid w:val="385B6D09"/>
    <w:rsid w:val="385BAEC9"/>
    <w:rsid w:val="386355A1"/>
    <w:rsid w:val="38662B0A"/>
    <w:rsid w:val="387B6336"/>
    <w:rsid w:val="3881882C"/>
    <w:rsid w:val="3881F912"/>
    <w:rsid w:val="38859CC2"/>
    <w:rsid w:val="38963A8A"/>
    <w:rsid w:val="389CC930"/>
    <w:rsid w:val="389D2F8C"/>
    <w:rsid w:val="38A4563F"/>
    <w:rsid w:val="38AE8D34"/>
    <w:rsid w:val="38C316FA"/>
    <w:rsid w:val="38C9EED5"/>
    <w:rsid w:val="38D695E2"/>
    <w:rsid w:val="38D8438F"/>
    <w:rsid w:val="38E6FB14"/>
    <w:rsid w:val="38EB1622"/>
    <w:rsid w:val="38F3ABCB"/>
    <w:rsid w:val="38FB6491"/>
    <w:rsid w:val="38FE7AE7"/>
    <w:rsid w:val="3903B19F"/>
    <w:rsid w:val="39091EBB"/>
    <w:rsid w:val="391E522F"/>
    <w:rsid w:val="3923CCF0"/>
    <w:rsid w:val="392601CE"/>
    <w:rsid w:val="39307ABB"/>
    <w:rsid w:val="393F5D54"/>
    <w:rsid w:val="394AD39D"/>
    <w:rsid w:val="394B40FA"/>
    <w:rsid w:val="3958229A"/>
    <w:rsid w:val="395E46FF"/>
    <w:rsid w:val="3972F2A0"/>
    <w:rsid w:val="397A0FC9"/>
    <w:rsid w:val="397F193C"/>
    <w:rsid w:val="3982C7FF"/>
    <w:rsid w:val="39A48CFC"/>
    <w:rsid w:val="39C53B2A"/>
    <w:rsid w:val="39C6313F"/>
    <w:rsid w:val="39CD2789"/>
    <w:rsid w:val="39D48654"/>
    <w:rsid w:val="39D6C391"/>
    <w:rsid w:val="39E37911"/>
    <w:rsid w:val="39EFD232"/>
    <w:rsid w:val="39F503E2"/>
    <w:rsid w:val="3A067DB2"/>
    <w:rsid w:val="3A116F40"/>
    <w:rsid w:val="3A140B5B"/>
    <w:rsid w:val="3A231320"/>
    <w:rsid w:val="3A2E2114"/>
    <w:rsid w:val="3A369467"/>
    <w:rsid w:val="3A416E47"/>
    <w:rsid w:val="3A41F71F"/>
    <w:rsid w:val="3A42C6FD"/>
    <w:rsid w:val="3A45E0E6"/>
    <w:rsid w:val="3A4E5F91"/>
    <w:rsid w:val="3A569F3E"/>
    <w:rsid w:val="3A688597"/>
    <w:rsid w:val="3A6A7635"/>
    <w:rsid w:val="3A752200"/>
    <w:rsid w:val="3A805ABE"/>
    <w:rsid w:val="3A81A218"/>
    <w:rsid w:val="3A87E8D5"/>
    <w:rsid w:val="3A89D81A"/>
    <w:rsid w:val="3A8D8595"/>
    <w:rsid w:val="3A922AA9"/>
    <w:rsid w:val="3A9E865F"/>
    <w:rsid w:val="3AD016EA"/>
    <w:rsid w:val="3AD28660"/>
    <w:rsid w:val="3AD77727"/>
    <w:rsid w:val="3ADBD529"/>
    <w:rsid w:val="3AEB60AD"/>
    <w:rsid w:val="3AEB98F5"/>
    <w:rsid w:val="3AED31AC"/>
    <w:rsid w:val="3AEDE6C6"/>
    <w:rsid w:val="3AF170BC"/>
    <w:rsid w:val="3AF6E55C"/>
    <w:rsid w:val="3B020E8C"/>
    <w:rsid w:val="3B064612"/>
    <w:rsid w:val="3B0F5757"/>
    <w:rsid w:val="3B244F77"/>
    <w:rsid w:val="3B279470"/>
    <w:rsid w:val="3B3165B4"/>
    <w:rsid w:val="3B3EAFC7"/>
    <w:rsid w:val="3B436F1E"/>
    <w:rsid w:val="3B516A9D"/>
    <w:rsid w:val="3B54EC48"/>
    <w:rsid w:val="3B559A9B"/>
    <w:rsid w:val="3B59A57D"/>
    <w:rsid w:val="3B5CB029"/>
    <w:rsid w:val="3B609520"/>
    <w:rsid w:val="3B73A6DC"/>
    <w:rsid w:val="3B7603E1"/>
    <w:rsid w:val="3B7CBC29"/>
    <w:rsid w:val="3B875FF0"/>
    <w:rsid w:val="3B8FD08C"/>
    <w:rsid w:val="3B9BB5AF"/>
    <w:rsid w:val="3BAB6BD2"/>
    <w:rsid w:val="3BD6174E"/>
    <w:rsid w:val="3BE39C52"/>
    <w:rsid w:val="3BEFEC7D"/>
    <w:rsid w:val="3C01E63C"/>
    <w:rsid w:val="3C023C43"/>
    <w:rsid w:val="3C15F203"/>
    <w:rsid w:val="3C265484"/>
    <w:rsid w:val="3C30BC02"/>
    <w:rsid w:val="3C46F2FA"/>
    <w:rsid w:val="3C4FFA18"/>
    <w:rsid w:val="3C534F84"/>
    <w:rsid w:val="3C536F19"/>
    <w:rsid w:val="3C6EFC99"/>
    <w:rsid w:val="3C703200"/>
    <w:rsid w:val="3C76593C"/>
    <w:rsid w:val="3C76681E"/>
    <w:rsid w:val="3C7A9460"/>
    <w:rsid w:val="3C7C3B8C"/>
    <w:rsid w:val="3C8FC020"/>
    <w:rsid w:val="3CA52D22"/>
    <w:rsid w:val="3CA59A38"/>
    <w:rsid w:val="3CA8D59D"/>
    <w:rsid w:val="3CA987A5"/>
    <w:rsid w:val="3CAB0918"/>
    <w:rsid w:val="3CAD492D"/>
    <w:rsid w:val="3CBE1807"/>
    <w:rsid w:val="3CC8E23F"/>
    <w:rsid w:val="3CDD874B"/>
    <w:rsid w:val="3CEBCA15"/>
    <w:rsid w:val="3CF25A91"/>
    <w:rsid w:val="3CF97DC8"/>
    <w:rsid w:val="3CFDAAAA"/>
    <w:rsid w:val="3D21EAF8"/>
    <w:rsid w:val="3D2813C4"/>
    <w:rsid w:val="3D29D051"/>
    <w:rsid w:val="3D2C1018"/>
    <w:rsid w:val="3D3FD790"/>
    <w:rsid w:val="3D45AD36"/>
    <w:rsid w:val="3D4D8F80"/>
    <w:rsid w:val="3D4DE902"/>
    <w:rsid w:val="3D5686F0"/>
    <w:rsid w:val="3D5B4C10"/>
    <w:rsid w:val="3D625B59"/>
    <w:rsid w:val="3D64F00A"/>
    <w:rsid w:val="3D65DF27"/>
    <w:rsid w:val="3D6DB4DC"/>
    <w:rsid w:val="3D701BC2"/>
    <w:rsid w:val="3D713E1F"/>
    <w:rsid w:val="3D736313"/>
    <w:rsid w:val="3D7BC658"/>
    <w:rsid w:val="3D8421ED"/>
    <w:rsid w:val="3D9337CC"/>
    <w:rsid w:val="3D93BDD5"/>
    <w:rsid w:val="3D98B2A1"/>
    <w:rsid w:val="3D9A5CF0"/>
    <w:rsid w:val="3DA63032"/>
    <w:rsid w:val="3DB227F6"/>
    <w:rsid w:val="3DBBB152"/>
    <w:rsid w:val="3DC9C54F"/>
    <w:rsid w:val="3DDC3A7A"/>
    <w:rsid w:val="3DE69439"/>
    <w:rsid w:val="3DE7D19F"/>
    <w:rsid w:val="3DE93766"/>
    <w:rsid w:val="3DEA9AE0"/>
    <w:rsid w:val="3DFAE009"/>
    <w:rsid w:val="3E10BC53"/>
    <w:rsid w:val="3E18CDCD"/>
    <w:rsid w:val="3E1E6C28"/>
    <w:rsid w:val="3E255C6A"/>
    <w:rsid w:val="3E25AA4C"/>
    <w:rsid w:val="3E2F19F5"/>
    <w:rsid w:val="3E371132"/>
    <w:rsid w:val="3E3EC7E8"/>
    <w:rsid w:val="3E4AB16F"/>
    <w:rsid w:val="3E539D9D"/>
    <w:rsid w:val="3E5E24EA"/>
    <w:rsid w:val="3E718EDA"/>
    <w:rsid w:val="3E804A1A"/>
    <w:rsid w:val="3E861604"/>
    <w:rsid w:val="3E8F23BA"/>
    <w:rsid w:val="3E970B62"/>
    <w:rsid w:val="3EA92B65"/>
    <w:rsid w:val="3EAF7409"/>
    <w:rsid w:val="3EB6B169"/>
    <w:rsid w:val="3EBF2FC4"/>
    <w:rsid w:val="3ED47650"/>
    <w:rsid w:val="3ED4E469"/>
    <w:rsid w:val="3EE35531"/>
    <w:rsid w:val="3EE62A93"/>
    <w:rsid w:val="3F00AA85"/>
    <w:rsid w:val="3F0FBD01"/>
    <w:rsid w:val="3F129797"/>
    <w:rsid w:val="3F1C5C9F"/>
    <w:rsid w:val="3F22BEBA"/>
    <w:rsid w:val="3F2431E4"/>
    <w:rsid w:val="3F26F5D6"/>
    <w:rsid w:val="3F28E79F"/>
    <w:rsid w:val="3F39E8CE"/>
    <w:rsid w:val="3F3F4526"/>
    <w:rsid w:val="3F42D90B"/>
    <w:rsid w:val="3F47DFE2"/>
    <w:rsid w:val="3F57C19A"/>
    <w:rsid w:val="3F600E8A"/>
    <w:rsid w:val="3F6A3B4F"/>
    <w:rsid w:val="3F733314"/>
    <w:rsid w:val="3F7A22E2"/>
    <w:rsid w:val="3F7BC138"/>
    <w:rsid w:val="3F83464B"/>
    <w:rsid w:val="3F834806"/>
    <w:rsid w:val="3F94B7BB"/>
    <w:rsid w:val="3F9D94FA"/>
    <w:rsid w:val="3FA1C0CC"/>
    <w:rsid w:val="3FA47202"/>
    <w:rsid w:val="3FA4FE0A"/>
    <w:rsid w:val="3FB2C82E"/>
    <w:rsid w:val="3FB9CDA5"/>
    <w:rsid w:val="3FC8B284"/>
    <w:rsid w:val="3FCF1495"/>
    <w:rsid w:val="3FD3C249"/>
    <w:rsid w:val="3FD61ED7"/>
    <w:rsid w:val="3FDA557A"/>
    <w:rsid w:val="3FFFB8B8"/>
    <w:rsid w:val="4003B060"/>
    <w:rsid w:val="400A0B38"/>
    <w:rsid w:val="40109575"/>
    <w:rsid w:val="4018B93F"/>
    <w:rsid w:val="401EFDD0"/>
    <w:rsid w:val="4037C6AC"/>
    <w:rsid w:val="40406B97"/>
    <w:rsid w:val="40436689"/>
    <w:rsid w:val="4056DC05"/>
    <w:rsid w:val="40678D15"/>
    <w:rsid w:val="406CFA04"/>
    <w:rsid w:val="4075DE08"/>
    <w:rsid w:val="4079E2F3"/>
    <w:rsid w:val="408A9E98"/>
    <w:rsid w:val="408FCCCC"/>
    <w:rsid w:val="4097D34E"/>
    <w:rsid w:val="40A746F5"/>
    <w:rsid w:val="40AC5A52"/>
    <w:rsid w:val="40BC7043"/>
    <w:rsid w:val="40BCAF17"/>
    <w:rsid w:val="40D34C04"/>
    <w:rsid w:val="40DF38C2"/>
    <w:rsid w:val="40E1F845"/>
    <w:rsid w:val="40E4371D"/>
    <w:rsid w:val="40EBE2CD"/>
    <w:rsid w:val="40FEFA8A"/>
    <w:rsid w:val="410545EA"/>
    <w:rsid w:val="4106192A"/>
    <w:rsid w:val="4109B45C"/>
    <w:rsid w:val="411822E3"/>
    <w:rsid w:val="41264CE1"/>
    <w:rsid w:val="41300D43"/>
    <w:rsid w:val="41342856"/>
    <w:rsid w:val="413CF267"/>
    <w:rsid w:val="41525ABB"/>
    <w:rsid w:val="415308E4"/>
    <w:rsid w:val="41540DD5"/>
    <w:rsid w:val="415892FE"/>
    <w:rsid w:val="4158A833"/>
    <w:rsid w:val="415C0981"/>
    <w:rsid w:val="41754424"/>
    <w:rsid w:val="4177F64A"/>
    <w:rsid w:val="417961E7"/>
    <w:rsid w:val="4180B40D"/>
    <w:rsid w:val="418816F7"/>
    <w:rsid w:val="41994BA3"/>
    <w:rsid w:val="419BC28F"/>
    <w:rsid w:val="419D9516"/>
    <w:rsid w:val="419E14B2"/>
    <w:rsid w:val="41A496A4"/>
    <w:rsid w:val="41AE3049"/>
    <w:rsid w:val="41B4413C"/>
    <w:rsid w:val="41B6891B"/>
    <w:rsid w:val="41C0FA9A"/>
    <w:rsid w:val="41C11AE1"/>
    <w:rsid w:val="41C19EF5"/>
    <w:rsid w:val="41C6769D"/>
    <w:rsid w:val="41C777D4"/>
    <w:rsid w:val="41D1E27C"/>
    <w:rsid w:val="41E44946"/>
    <w:rsid w:val="41E7CB7A"/>
    <w:rsid w:val="41EE57B1"/>
    <w:rsid w:val="41FC2151"/>
    <w:rsid w:val="4201FD57"/>
    <w:rsid w:val="4221A8FD"/>
    <w:rsid w:val="423A2E98"/>
    <w:rsid w:val="42475091"/>
    <w:rsid w:val="42483FAD"/>
    <w:rsid w:val="424E18AB"/>
    <w:rsid w:val="424F1D86"/>
    <w:rsid w:val="42541923"/>
    <w:rsid w:val="425A3F3A"/>
    <w:rsid w:val="4266EB34"/>
    <w:rsid w:val="4275EB5D"/>
    <w:rsid w:val="4281FED0"/>
    <w:rsid w:val="42886542"/>
    <w:rsid w:val="428918FE"/>
    <w:rsid w:val="429E5E5C"/>
    <w:rsid w:val="429F0853"/>
    <w:rsid w:val="429FE7FA"/>
    <w:rsid w:val="42AEA8A7"/>
    <w:rsid w:val="42AFC97C"/>
    <w:rsid w:val="42B0E843"/>
    <w:rsid w:val="42C9D217"/>
    <w:rsid w:val="42CAFCC1"/>
    <w:rsid w:val="42CB8E42"/>
    <w:rsid w:val="42D00AAA"/>
    <w:rsid w:val="42E9C5F7"/>
    <w:rsid w:val="42EFED4F"/>
    <w:rsid w:val="42F33AE2"/>
    <w:rsid w:val="4302BA14"/>
    <w:rsid w:val="430CF742"/>
    <w:rsid w:val="430F7F89"/>
    <w:rsid w:val="431E1E7E"/>
    <w:rsid w:val="43263915"/>
    <w:rsid w:val="432BCED1"/>
    <w:rsid w:val="433223E3"/>
    <w:rsid w:val="4337FF0D"/>
    <w:rsid w:val="434E97C6"/>
    <w:rsid w:val="434F7B94"/>
    <w:rsid w:val="4358E517"/>
    <w:rsid w:val="43619BEB"/>
    <w:rsid w:val="436253F9"/>
    <w:rsid w:val="436365FA"/>
    <w:rsid w:val="4370A562"/>
    <w:rsid w:val="437A0B1A"/>
    <w:rsid w:val="437CE7C1"/>
    <w:rsid w:val="438289BF"/>
    <w:rsid w:val="4383DB00"/>
    <w:rsid w:val="43840EAF"/>
    <w:rsid w:val="439B4DB1"/>
    <w:rsid w:val="43A3655B"/>
    <w:rsid w:val="43A4182D"/>
    <w:rsid w:val="43A488B8"/>
    <w:rsid w:val="43A6ACF0"/>
    <w:rsid w:val="43B2C659"/>
    <w:rsid w:val="43B89E9F"/>
    <w:rsid w:val="43B8DF4C"/>
    <w:rsid w:val="43BA8F3D"/>
    <w:rsid w:val="43C1600B"/>
    <w:rsid w:val="43C21DB9"/>
    <w:rsid w:val="43C44204"/>
    <w:rsid w:val="43C76EBA"/>
    <w:rsid w:val="43CAA8DB"/>
    <w:rsid w:val="43D1D387"/>
    <w:rsid w:val="43D266A5"/>
    <w:rsid w:val="43D7D3B2"/>
    <w:rsid w:val="43DA9CF1"/>
    <w:rsid w:val="43DFC3BB"/>
    <w:rsid w:val="43E216C7"/>
    <w:rsid w:val="43ECF527"/>
    <w:rsid w:val="43ED7971"/>
    <w:rsid w:val="43EF2BEA"/>
    <w:rsid w:val="43F42333"/>
    <w:rsid w:val="43F83E22"/>
    <w:rsid w:val="43FB3133"/>
    <w:rsid w:val="44040BF7"/>
    <w:rsid w:val="44064259"/>
    <w:rsid w:val="4413B8DD"/>
    <w:rsid w:val="441C7319"/>
    <w:rsid w:val="4433ED4A"/>
    <w:rsid w:val="443608E8"/>
    <w:rsid w:val="443DA7C0"/>
    <w:rsid w:val="44421826"/>
    <w:rsid w:val="44432448"/>
    <w:rsid w:val="444AF12C"/>
    <w:rsid w:val="444DDB0D"/>
    <w:rsid w:val="444E850A"/>
    <w:rsid w:val="445190E4"/>
    <w:rsid w:val="44563A64"/>
    <w:rsid w:val="44741610"/>
    <w:rsid w:val="44768F5E"/>
    <w:rsid w:val="44787D09"/>
    <w:rsid w:val="449762F7"/>
    <w:rsid w:val="449D94B3"/>
    <w:rsid w:val="44A80856"/>
    <w:rsid w:val="44A9BC59"/>
    <w:rsid w:val="44A9C760"/>
    <w:rsid w:val="44ABB624"/>
    <w:rsid w:val="44ABE2CB"/>
    <w:rsid w:val="44ABEB37"/>
    <w:rsid w:val="44B89610"/>
    <w:rsid w:val="44C6EED2"/>
    <w:rsid w:val="44CCE1FA"/>
    <w:rsid w:val="44CF1F9D"/>
    <w:rsid w:val="44D12B94"/>
    <w:rsid w:val="44E78BE0"/>
    <w:rsid w:val="44EFFD13"/>
    <w:rsid w:val="44F2FCB8"/>
    <w:rsid w:val="44F54A07"/>
    <w:rsid w:val="44FCE452"/>
    <w:rsid w:val="4502BA2E"/>
    <w:rsid w:val="450E1D27"/>
    <w:rsid w:val="451A78AF"/>
    <w:rsid w:val="4523A80B"/>
    <w:rsid w:val="4527211E"/>
    <w:rsid w:val="452BFEC9"/>
    <w:rsid w:val="453B40FB"/>
    <w:rsid w:val="454581AB"/>
    <w:rsid w:val="45505FCE"/>
    <w:rsid w:val="45511045"/>
    <w:rsid w:val="45525B63"/>
    <w:rsid w:val="45556563"/>
    <w:rsid w:val="45598FC4"/>
    <w:rsid w:val="4568E8EF"/>
    <w:rsid w:val="456A4DAC"/>
    <w:rsid w:val="456DC4BA"/>
    <w:rsid w:val="456FDB29"/>
    <w:rsid w:val="457DE967"/>
    <w:rsid w:val="4595043E"/>
    <w:rsid w:val="45989AAD"/>
    <w:rsid w:val="459B2C92"/>
    <w:rsid w:val="459B814E"/>
    <w:rsid w:val="459D83CE"/>
    <w:rsid w:val="459F9A70"/>
    <w:rsid w:val="45A06AAA"/>
    <w:rsid w:val="45BF712C"/>
    <w:rsid w:val="45C453B1"/>
    <w:rsid w:val="45C83571"/>
    <w:rsid w:val="45CC546B"/>
    <w:rsid w:val="45D4DF7F"/>
    <w:rsid w:val="45DA287B"/>
    <w:rsid w:val="45DCBDB4"/>
    <w:rsid w:val="45E7917C"/>
    <w:rsid w:val="45E97670"/>
    <w:rsid w:val="45F533BC"/>
    <w:rsid w:val="45FFC32C"/>
    <w:rsid w:val="46022E12"/>
    <w:rsid w:val="461D9DC8"/>
    <w:rsid w:val="46296B6D"/>
    <w:rsid w:val="46299882"/>
    <w:rsid w:val="4631AF77"/>
    <w:rsid w:val="46358C4B"/>
    <w:rsid w:val="463C73EB"/>
    <w:rsid w:val="4652282B"/>
    <w:rsid w:val="46563695"/>
    <w:rsid w:val="46569190"/>
    <w:rsid w:val="4656969C"/>
    <w:rsid w:val="465A9027"/>
    <w:rsid w:val="465B091F"/>
    <w:rsid w:val="466A9589"/>
    <w:rsid w:val="466A97E8"/>
    <w:rsid w:val="466F948E"/>
    <w:rsid w:val="46768091"/>
    <w:rsid w:val="467CBD37"/>
    <w:rsid w:val="468C8417"/>
    <w:rsid w:val="4694F36E"/>
    <w:rsid w:val="4695E133"/>
    <w:rsid w:val="4696A237"/>
    <w:rsid w:val="46B99ABD"/>
    <w:rsid w:val="46BADE09"/>
    <w:rsid w:val="46BEB8E0"/>
    <w:rsid w:val="46C0CE4B"/>
    <w:rsid w:val="46C485FF"/>
    <w:rsid w:val="46C79C41"/>
    <w:rsid w:val="46C9B76F"/>
    <w:rsid w:val="46D7455C"/>
    <w:rsid w:val="46F0BFB2"/>
    <w:rsid w:val="46FFDC7A"/>
    <w:rsid w:val="4702C12F"/>
    <w:rsid w:val="471290C9"/>
    <w:rsid w:val="471EFC6D"/>
    <w:rsid w:val="4729E4F1"/>
    <w:rsid w:val="472E188D"/>
    <w:rsid w:val="4733CD5B"/>
    <w:rsid w:val="4737F161"/>
    <w:rsid w:val="473A82D7"/>
    <w:rsid w:val="473E09B2"/>
    <w:rsid w:val="47524D23"/>
    <w:rsid w:val="4757934B"/>
    <w:rsid w:val="4765DCF1"/>
    <w:rsid w:val="476DF52E"/>
    <w:rsid w:val="477C690A"/>
    <w:rsid w:val="477D33A7"/>
    <w:rsid w:val="4782DB1B"/>
    <w:rsid w:val="478D60DE"/>
    <w:rsid w:val="47934B24"/>
    <w:rsid w:val="4794EF7C"/>
    <w:rsid w:val="47B54AC1"/>
    <w:rsid w:val="47B6DDBB"/>
    <w:rsid w:val="47BB7D82"/>
    <w:rsid w:val="47CB988F"/>
    <w:rsid w:val="47D00F09"/>
    <w:rsid w:val="47D13044"/>
    <w:rsid w:val="47D324FB"/>
    <w:rsid w:val="48165E89"/>
    <w:rsid w:val="48277984"/>
    <w:rsid w:val="48305A50"/>
    <w:rsid w:val="48362D5E"/>
    <w:rsid w:val="4838E36F"/>
    <w:rsid w:val="484D60B4"/>
    <w:rsid w:val="485AA1DA"/>
    <w:rsid w:val="48659C86"/>
    <w:rsid w:val="4877BC48"/>
    <w:rsid w:val="48782E88"/>
    <w:rsid w:val="4896C2F1"/>
    <w:rsid w:val="48A3FD1E"/>
    <w:rsid w:val="48B3BA68"/>
    <w:rsid w:val="48C5CC42"/>
    <w:rsid w:val="48D55A15"/>
    <w:rsid w:val="48EADEAE"/>
    <w:rsid w:val="48F56EC8"/>
    <w:rsid w:val="48F646F6"/>
    <w:rsid w:val="48F93B53"/>
    <w:rsid w:val="490AD039"/>
    <w:rsid w:val="490ADE28"/>
    <w:rsid w:val="491789A2"/>
    <w:rsid w:val="4919990F"/>
    <w:rsid w:val="4921E354"/>
    <w:rsid w:val="4924958E"/>
    <w:rsid w:val="4925413E"/>
    <w:rsid w:val="49267876"/>
    <w:rsid w:val="49407D75"/>
    <w:rsid w:val="49436E5D"/>
    <w:rsid w:val="49522350"/>
    <w:rsid w:val="4955F7E8"/>
    <w:rsid w:val="495BD039"/>
    <w:rsid w:val="495D140B"/>
    <w:rsid w:val="4965C237"/>
    <w:rsid w:val="4973BA31"/>
    <w:rsid w:val="4974B020"/>
    <w:rsid w:val="4976966C"/>
    <w:rsid w:val="49779999"/>
    <w:rsid w:val="497B7F8F"/>
    <w:rsid w:val="498100E4"/>
    <w:rsid w:val="498BB2D8"/>
    <w:rsid w:val="498E9ACA"/>
    <w:rsid w:val="4990CA75"/>
    <w:rsid w:val="49A0C917"/>
    <w:rsid w:val="49A30E71"/>
    <w:rsid w:val="49BFF6B9"/>
    <w:rsid w:val="49C2328F"/>
    <w:rsid w:val="49C5A17D"/>
    <w:rsid w:val="49C645EB"/>
    <w:rsid w:val="49CF10B6"/>
    <w:rsid w:val="49D4E416"/>
    <w:rsid w:val="49D92E39"/>
    <w:rsid w:val="49DC5C79"/>
    <w:rsid w:val="49DEBF6C"/>
    <w:rsid w:val="49E56E0C"/>
    <w:rsid w:val="49FC85A1"/>
    <w:rsid w:val="49FCCC40"/>
    <w:rsid w:val="49FCDEFC"/>
    <w:rsid w:val="4A02C3BE"/>
    <w:rsid w:val="4A03062E"/>
    <w:rsid w:val="4A036A69"/>
    <w:rsid w:val="4A055867"/>
    <w:rsid w:val="4A0B464E"/>
    <w:rsid w:val="4A100232"/>
    <w:rsid w:val="4A1F0E27"/>
    <w:rsid w:val="4A2B329D"/>
    <w:rsid w:val="4A2F8F45"/>
    <w:rsid w:val="4A31CF40"/>
    <w:rsid w:val="4A32596C"/>
    <w:rsid w:val="4A3C9C37"/>
    <w:rsid w:val="4A3CB617"/>
    <w:rsid w:val="4A40B9CF"/>
    <w:rsid w:val="4A43C26C"/>
    <w:rsid w:val="4A54367D"/>
    <w:rsid w:val="4A5637C6"/>
    <w:rsid w:val="4A5DCE5E"/>
    <w:rsid w:val="4A5F5DD9"/>
    <w:rsid w:val="4A61288A"/>
    <w:rsid w:val="4A6FAF45"/>
    <w:rsid w:val="4AA52E25"/>
    <w:rsid w:val="4AA713B4"/>
    <w:rsid w:val="4AAC33F9"/>
    <w:rsid w:val="4AAEDEEB"/>
    <w:rsid w:val="4ABE6210"/>
    <w:rsid w:val="4AC41467"/>
    <w:rsid w:val="4AD74393"/>
    <w:rsid w:val="4AE1012E"/>
    <w:rsid w:val="4AF86E56"/>
    <w:rsid w:val="4AF92F27"/>
    <w:rsid w:val="4B01C27E"/>
    <w:rsid w:val="4B057493"/>
    <w:rsid w:val="4B253F5B"/>
    <w:rsid w:val="4B28375F"/>
    <w:rsid w:val="4B30BAB4"/>
    <w:rsid w:val="4B39F0D6"/>
    <w:rsid w:val="4B3BB66B"/>
    <w:rsid w:val="4B3C8BC7"/>
    <w:rsid w:val="4B3D6705"/>
    <w:rsid w:val="4B4887D5"/>
    <w:rsid w:val="4B4E50BF"/>
    <w:rsid w:val="4B55CD78"/>
    <w:rsid w:val="4B62C41E"/>
    <w:rsid w:val="4B6DD66B"/>
    <w:rsid w:val="4B72616C"/>
    <w:rsid w:val="4B75094D"/>
    <w:rsid w:val="4B78845C"/>
    <w:rsid w:val="4B79A038"/>
    <w:rsid w:val="4B81D502"/>
    <w:rsid w:val="4B845A96"/>
    <w:rsid w:val="4B8C732F"/>
    <w:rsid w:val="4B97DD36"/>
    <w:rsid w:val="4B9C9253"/>
    <w:rsid w:val="4BAA81AC"/>
    <w:rsid w:val="4BB1C7CE"/>
    <w:rsid w:val="4BB9F766"/>
    <w:rsid w:val="4BED1413"/>
    <w:rsid w:val="4BF5C070"/>
    <w:rsid w:val="4BF90AB8"/>
    <w:rsid w:val="4BFD9E52"/>
    <w:rsid w:val="4C01C4F3"/>
    <w:rsid w:val="4C08AF00"/>
    <w:rsid w:val="4C0C836B"/>
    <w:rsid w:val="4C0F3F8F"/>
    <w:rsid w:val="4C37BB33"/>
    <w:rsid w:val="4C3CA3EC"/>
    <w:rsid w:val="4C3FF85C"/>
    <w:rsid w:val="4C4D5983"/>
    <w:rsid w:val="4C60E2E6"/>
    <w:rsid w:val="4C656472"/>
    <w:rsid w:val="4C66D002"/>
    <w:rsid w:val="4C6C51F7"/>
    <w:rsid w:val="4C6DB5C3"/>
    <w:rsid w:val="4C76B032"/>
    <w:rsid w:val="4CB74499"/>
    <w:rsid w:val="4CBD9D8D"/>
    <w:rsid w:val="4CCAE084"/>
    <w:rsid w:val="4CD5B9F9"/>
    <w:rsid w:val="4CDA99C0"/>
    <w:rsid w:val="4CDC5680"/>
    <w:rsid w:val="4CDF6387"/>
    <w:rsid w:val="4CE5BC33"/>
    <w:rsid w:val="4CE9A690"/>
    <w:rsid w:val="4CEB7058"/>
    <w:rsid w:val="4CF0DCF8"/>
    <w:rsid w:val="4CF3D657"/>
    <w:rsid w:val="4CF467B1"/>
    <w:rsid w:val="4D000DC9"/>
    <w:rsid w:val="4D0EEFCE"/>
    <w:rsid w:val="4D11E1AD"/>
    <w:rsid w:val="4D16A9D3"/>
    <w:rsid w:val="4D23812B"/>
    <w:rsid w:val="4D289D1F"/>
    <w:rsid w:val="4D3B159E"/>
    <w:rsid w:val="4D3BCA58"/>
    <w:rsid w:val="4D46330B"/>
    <w:rsid w:val="4D6832D1"/>
    <w:rsid w:val="4D6C569B"/>
    <w:rsid w:val="4D6EED79"/>
    <w:rsid w:val="4D7ECED1"/>
    <w:rsid w:val="4DA672C3"/>
    <w:rsid w:val="4DA7D645"/>
    <w:rsid w:val="4DAC57E4"/>
    <w:rsid w:val="4DAFC835"/>
    <w:rsid w:val="4DE1EC7B"/>
    <w:rsid w:val="4DEBA629"/>
    <w:rsid w:val="4DEFBCA6"/>
    <w:rsid w:val="4E03AC62"/>
    <w:rsid w:val="4E0A64CB"/>
    <w:rsid w:val="4E0B8E78"/>
    <w:rsid w:val="4E10E0BC"/>
    <w:rsid w:val="4E15A105"/>
    <w:rsid w:val="4E26CC3B"/>
    <w:rsid w:val="4E27DEEB"/>
    <w:rsid w:val="4E3BA29C"/>
    <w:rsid w:val="4E3CBCA0"/>
    <w:rsid w:val="4E52F81D"/>
    <w:rsid w:val="4E564D3B"/>
    <w:rsid w:val="4E5CD370"/>
    <w:rsid w:val="4E6268D0"/>
    <w:rsid w:val="4E6D2553"/>
    <w:rsid w:val="4E79B18A"/>
    <w:rsid w:val="4E92129E"/>
    <w:rsid w:val="4E95A4BD"/>
    <w:rsid w:val="4EAB70CD"/>
    <w:rsid w:val="4EBBD77E"/>
    <w:rsid w:val="4EBDC289"/>
    <w:rsid w:val="4EBFEACB"/>
    <w:rsid w:val="4EC7837F"/>
    <w:rsid w:val="4ED76072"/>
    <w:rsid w:val="4EDF2671"/>
    <w:rsid w:val="4EE93F0F"/>
    <w:rsid w:val="4EEEE880"/>
    <w:rsid w:val="4EF2B718"/>
    <w:rsid w:val="4EF3842B"/>
    <w:rsid w:val="4F0B6B41"/>
    <w:rsid w:val="4F0C31ED"/>
    <w:rsid w:val="4F15C39F"/>
    <w:rsid w:val="4F348A0F"/>
    <w:rsid w:val="4F37606A"/>
    <w:rsid w:val="4F37F569"/>
    <w:rsid w:val="4F4296FF"/>
    <w:rsid w:val="4F49A069"/>
    <w:rsid w:val="4F4D15A8"/>
    <w:rsid w:val="4F4D57D4"/>
    <w:rsid w:val="4F4DAE4A"/>
    <w:rsid w:val="4F66231A"/>
    <w:rsid w:val="4F6A5CE8"/>
    <w:rsid w:val="4F70EAA6"/>
    <w:rsid w:val="4F71086C"/>
    <w:rsid w:val="4F717A08"/>
    <w:rsid w:val="4F7E82EC"/>
    <w:rsid w:val="4F8261A4"/>
    <w:rsid w:val="4F85BFD2"/>
    <w:rsid w:val="4F88B123"/>
    <w:rsid w:val="4F9A8E71"/>
    <w:rsid w:val="4F9CBA45"/>
    <w:rsid w:val="4FA66129"/>
    <w:rsid w:val="4FC01400"/>
    <w:rsid w:val="4FC51F75"/>
    <w:rsid w:val="4FC5AF6F"/>
    <w:rsid w:val="4FD7AA0A"/>
    <w:rsid w:val="4FDD3EE2"/>
    <w:rsid w:val="4FFCAE73"/>
    <w:rsid w:val="4FFD265B"/>
    <w:rsid w:val="4FFFD0BB"/>
    <w:rsid w:val="5007B1DF"/>
    <w:rsid w:val="5014825C"/>
    <w:rsid w:val="5017A2EA"/>
    <w:rsid w:val="5025C0E1"/>
    <w:rsid w:val="5039E94A"/>
    <w:rsid w:val="504353EE"/>
    <w:rsid w:val="504378C7"/>
    <w:rsid w:val="5052E2F3"/>
    <w:rsid w:val="50543B6A"/>
    <w:rsid w:val="5058CBD3"/>
    <w:rsid w:val="50699F52"/>
    <w:rsid w:val="506CF520"/>
    <w:rsid w:val="50706EFE"/>
    <w:rsid w:val="508EB6ED"/>
    <w:rsid w:val="5096B734"/>
    <w:rsid w:val="5099827F"/>
    <w:rsid w:val="50A19DC0"/>
    <w:rsid w:val="50A7C923"/>
    <w:rsid w:val="50AD13C0"/>
    <w:rsid w:val="50BD6F1E"/>
    <w:rsid w:val="50C56ACC"/>
    <w:rsid w:val="50D1F02E"/>
    <w:rsid w:val="50D25E03"/>
    <w:rsid w:val="50D2C972"/>
    <w:rsid w:val="50E64C20"/>
    <w:rsid w:val="50ECCD08"/>
    <w:rsid w:val="50EDD246"/>
    <w:rsid w:val="50FD8314"/>
    <w:rsid w:val="5101D893"/>
    <w:rsid w:val="510D45FD"/>
    <w:rsid w:val="510EC169"/>
    <w:rsid w:val="5112B058"/>
    <w:rsid w:val="5114A3ED"/>
    <w:rsid w:val="51161263"/>
    <w:rsid w:val="5116B56A"/>
    <w:rsid w:val="5118B4BD"/>
    <w:rsid w:val="511D620D"/>
    <w:rsid w:val="512517C1"/>
    <w:rsid w:val="513647CE"/>
    <w:rsid w:val="5136AB3C"/>
    <w:rsid w:val="51410825"/>
    <w:rsid w:val="5146B8A1"/>
    <w:rsid w:val="514836FE"/>
    <w:rsid w:val="515F7EEE"/>
    <w:rsid w:val="51606F21"/>
    <w:rsid w:val="5165F859"/>
    <w:rsid w:val="516A5FB4"/>
    <w:rsid w:val="51749254"/>
    <w:rsid w:val="51749B6A"/>
    <w:rsid w:val="518668A1"/>
    <w:rsid w:val="518797F1"/>
    <w:rsid w:val="518ECE9B"/>
    <w:rsid w:val="51910DC8"/>
    <w:rsid w:val="5195EEC4"/>
    <w:rsid w:val="51C849C7"/>
    <w:rsid w:val="51CA81F1"/>
    <w:rsid w:val="51CDAD82"/>
    <w:rsid w:val="51D1D127"/>
    <w:rsid w:val="51D499BD"/>
    <w:rsid w:val="51D656F3"/>
    <w:rsid w:val="51E0796A"/>
    <w:rsid w:val="51E3B042"/>
    <w:rsid w:val="51F2AE3E"/>
    <w:rsid w:val="51F868A5"/>
    <w:rsid w:val="51FC79E4"/>
    <w:rsid w:val="52039A99"/>
    <w:rsid w:val="52334B4E"/>
    <w:rsid w:val="52340DB0"/>
    <w:rsid w:val="523A2AC5"/>
    <w:rsid w:val="523B1044"/>
    <w:rsid w:val="523F433C"/>
    <w:rsid w:val="5248B861"/>
    <w:rsid w:val="526A094D"/>
    <w:rsid w:val="526ADC4B"/>
    <w:rsid w:val="5286C9E1"/>
    <w:rsid w:val="528A931F"/>
    <w:rsid w:val="528E1F20"/>
    <w:rsid w:val="529AD8AE"/>
    <w:rsid w:val="529E6469"/>
    <w:rsid w:val="52A602A1"/>
    <w:rsid w:val="52B32BF8"/>
    <w:rsid w:val="52B55525"/>
    <w:rsid w:val="52B82B9C"/>
    <w:rsid w:val="52C076C2"/>
    <w:rsid w:val="52F7D85E"/>
    <w:rsid w:val="530584C4"/>
    <w:rsid w:val="531B2AD5"/>
    <w:rsid w:val="531B8DAC"/>
    <w:rsid w:val="5322FA72"/>
    <w:rsid w:val="5325F54A"/>
    <w:rsid w:val="533FD7E4"/>
    <w:rsid w:val="534267F6"/>
    <w:rsid w:val="53474715"/>
    <w:rsid w:val="53531E64"/>
    <w:rsid w:val="5353B5D1"/>
    <w:rsid w:val="535FBA39"/>
    <w:rsid w:val="53644E70"/>
    <w:rsid w:val="536A62BD"/>
    <w:rsid w:val="5370A095"/>
    <w:rsid w:val="537D8271"/>
    <w:rsid w:val="5384D51A"/>
    <w:rsid w:val="53999A54"/>
    <w:rsid w:val="539F35D4"/>
    <w:rsid w:val="53E45881"/>
    <w:rsid w:val="53EE2162"/>
    <w:rsid w:val="542B3188"/>
    <w:rsid w:val="5432B9F2"/>
    <w:rsid w:val="5435C8E5"/>
    <w:rsid w:val="543A72A0"/>
    <w:rsid w:val="543C6F47"/>
    <w:rsid w:val="544D0262"/>
    <w:rsid w:val="54506F63"/>
    <w:rsid w:val="545C487B"/>
    <w:rsid w:val="548E39DC"/>
    <w:rsid w:val="5494BFE4"/>
    <w:rsid w:val="54A0C6C4"/>
    <w:rsid w:val="54A1B987"/>
    <w:rsid w:val="54A6E223"/>
    <w:rsid w:val="54A8E947"/>
    <w:rsid w:val="54A90CD5"/>
    <w:rsid w:val="54BD246C"/>
    <w:rsid w:val="54C8C825"/>
    <w:rsid w:val="54CAC6AF"/>
    <w:rsid w:val="54D4A5EF"/>
    <w:rsid w:val="54DB97E5"/>
    <w:rsid w:val="54DEE65E"/>
    <w:rsid w:val="54E392A4"/>
    <w:rsid w:val="54E7FC5D"/>
    <w:rsid w:val="550D5F55"/>
    <w:rsid w:val="55104241"/>
    <w:rsid w:val="55110AF8"/>
    <w:rsid w:val="55156900"/>
    <w:rsid w:val="551AA145"/>
    <w:rsid w:val="55221B59"/>
    <w:rsid w:val="552443F6"/>
    <w:rsid w:val="552B45C9"/>
    <w:rsid w:val="5543048B"/>
    <w:rsid w:val="5543A194"/>
    <w:rsid w:val="55498005"/>
    <w:rsid w:val="554A3C98"/>
    <w:rsid w:val="55574DFA"/>
    <w:rsid w:val="555A519D"/>
    <w:rsid w:val="555D11CE"/>
    <w:rsid w:val="555D29E2"/>
    <w:rsid w:val="555DF6F9"/>
    <w:rsid w:val="555FE510"/>
    <w:rsid w:val="5564765F"/>
    <w:rsid w:val="55661BBF"/>
    <w:rsid w:val="55719C59"/>
    <w:rsid w:val="55747C76"/>
    <w:rsid w:val="557BB6AE"/>
    <w:rsid w:val="557CCDB3"/>
    <w:rsid w:val="5582FD82"/>
    <w:rsid w:val="55838A15"/>
    <w:rsid w:val="558D33E0"/>
    <w:rsid w:val="559D62FE"/>
    <w:rsid w:val="55A208CB"/>
    <w:rsid w:val="55AAB936"/>
    <w:rsid w:val="55B0844C"/>
    <w:rsid w:val="55BCDB29"/>
    <w:rsid w:val="55BE2D64"/>
    <w:rsid w:val="55D1425C"/>
    <w:rsid w:val="55D57B88"/>
    <w:rsid w:val="55E47BD6"/>
    <w:rsid w:val="55E7798F"/>
    <w:rsid w:val="55E81622"/>
    <w:rsid w:val="55F18A87"/>
    <w:rsid w:val="560687AE"/>
    <w:rsid w:val="5615AD5E"/>
    <w:rsid w:val="5618AFCE"/>
    <w:rsid w:val="5618DC86"/>
    <w:rsid w:val="561FF07D"/>
    <w:rsid w:val="5625153E"/>
    <w:rsid w:val="562A1B50"/>
    <w:rsid w:val="563CEF6A"/>
    <w:rsid w:val="563E875F"/>
    <w:rsid w:val="564C8666"/>
    <w:rsid w:val="564D0F53"/>
    <w:rsid w:val="564E2779"/>
    <w:rsid w:val="565AA728"/>
    <w:rsid w:val="565D80DC"/>
    <w:rsid w:val="56627A6E"/>
    <w:rsid w:val="56663559"/>
    <w:rsid w:val="566E2EEB"/>
    <w:rsid w:val="566FF552"/>
    <w:rsid w:val="567616A7"/>
    <w:rsid w:val="567E7D3B"/>
    <w:rsid w:val="567F5F12"/>
    <w:rsid w:val="568171BC"/>
    <w:rsid w:val="5684985C"/>
    <w:rsid w:val="568DAC5C"/>
    <w:rsid w:val="56951713"/>
    <w:rsid w:val="5695730E"/>
    <w:rsid w:val="56992052"/>
    <w:rsid w:val="569ACFBE"/>
    <w:rsid w:val="56A2E441"/>
    <w:rsid w:val="56AAC79E"/>
    <w:rsid w:val="56C0C28C"/>
    <w:rsid w:val="56CBC044"/>
    <w:rsid w:val="56CC880A"/>
    <w:rsid w:val="56CDA6CB"/>
    <w:rsid w:val="56D9CE43"/>
    <w:rsid w:val="56E0148F"/>
    <w:rsid w:val="56E91B74"/>
    <w:rsid w:val="56FC1C3E"/>
    <w:rsid w:val="5707BF78"/>
    <w:rsid w:val="570A4D85"/>
    <w:rsid w:val="570D55A8"/>
    <w:rsid w:val="57176346"/>
    <w:rsid w:val="571D362C"/>
    <w:rsid w:val="5725C3F1"/>
    <w:rsid w:val="57264D40"/>
    <w:rsid w:val="5731628E"/>
    <w:rsid w:val="5731BADE"/>
    <w:rsid w:val="57342765"/>
    <w:rsid w:val="57384C7F"/>
    <w:rsid w:val="573975BD"/>
    <w:rsid w:val="573DEB00"/>
    <w:rsid w:val="573E8186"/>
    <w:rsid w:val="574B192E"/>
    <w:rsid w:val="57638950"/>
    <w:rsid w:val="57648F27"/>
    <w:rsid w:val="579B5BCD"/>
    <w:rsid w:val="57A894D6"/>
    <w:rsid w:val="57B8AB82"/>
    <w:rsid w:val="57C6F0C7"/>
    <w:rsid w:val="57C91370"/>
    <w:rsid w:val="57C976EC"/>
    <w:rsid w:val="57CD7FBC"/>
    <w:rsid w:val="57DC9BFB"/>
    <w:rsid w:val="57DCAB96"/>
    <w:rsid w:val="57E88069"/>
    <w:rsid w:val="57F31144"/>
    <w:rsid w:val="57FB088F"/>
    <w:rsid w:val="5815CE1F"/>
    <w:rsid w:val="5843631F"/>
    <w:rsid w:val="58459FF1"/>
    <w:rsid w:val="5848F3BB"/>
    <w:rsid w:val="58490AFF"/>
    <w:rsid w:val="584E45F8"/>
    <w:rsid w:val="58554545"/>
    <w:rsid w:val="58594763"/>
    <w:rsid w:val="58661AAF"/>
    <w:rsid w:val="586FC3BD"/>
    <w:rsid w:val="5873BA5D"/>
    <w:rsid w:val="587FCAD4"/>
    <w:rsid w:val="58B7FF8C"/>
    <w:rsid w:val="58C16170"/>
    <w:rsid w:val="58C89569"/>
    <w:rsid w:val="58D9D0B2"/>
    <w:rsid w:val="58DBA8F2"/>
    <w:rsid w:val="58E298B3"/>
    <w:rsid w:val="58F2324F"/>
    <w:rsid w:val="590BC41E"/>
    <w:rsid w:val="590E2178"/>
    <w:rsid w:val="590E4B9A"/>
    <w:rsid w:val="591115FF"/>
    <w:rsid w:val="59215738"/>
    <w:rsid w:val="59308899"/>
    <w:rsid w:val="5937EE57"/>
    <w:rsid w:val="593A0A46"/>
    <w:rsid w:val="5945B99F"/>
    <w:rsid w:val="594915FE"/>
    <w:rsid w:val="594A55D2"/>
    <w:rsid w:val="594D10E8"/>
    <w:rsid w:val="5954BEFD"/>
    <w:rsid w:val="595D7693"/>
    <w:rsid w:val="596583D4"/>
    <w:rsid w:val="597021C6"/>
    <w:rsid w:val="5970D9F5"/>
    <w:rsid w:val="598F121C"/>
    <w:rsid w:val="59944CBD"/>
    <w:rsid w:val="599D09B0"/>
    <w:rsid w:val="599EC283"/>
    <w:rsid w:val="59A3ED65"/>
    <w:rsid w:val="59AA232B"/>
    <w:rsid w:val="59B2745D"/>
    <w:rsid w:val="59CC43B0"/>
    <w:rsid w:val="59D17BA9"/>
    <w:rsid w:val="59D3884F"/>
    <w:rsid w:val="59E131CC"/>
    <w:rsid w:val="59E263AD"/>
    <w:rsid w:val="59F56685"/>
    <w:rsid w:val="5A04C6BA"/>
    <w:rsid w:val="5A15987B"/>
    <w:rsid w:val="5A18AF12"/>
    <w:rsid w:val="5A1B60A9"/>
    <w:rsid w:val="5A1BC793"/>
    <w:rsid w:val="5A329854"/>
    <w:rsid w:val="5A3CF360"/>
    <w:rsid w:val="5A6E246C"/>
    <w:rsid w:val="5A83C85D"/>
    <w:rsid w:val="5A911D10"/>
    <w:rsid w:val="5A96C931"/>
    <w:rsid w:val="5A99C0D6"/>
    <w:rsid w:val="5A9B677B"/>
    <w:rsid w:val="5A9BAE2B"/>
    <w:rsid w:val="5A9D40BB"/>
    <w:rsid w:val="5AAE0D16"/>
    <w:rsid w:val="5AB5AAB7"/>
    <w:rsid w:val="5AC448D5"/>
    <w:rsid w:val="5AC67225"/>
    <w:rsid w:val="5AD28021"/>
    <w:rsid w:val="5AD49F3A"/>
    <w:rsid w:val="5AE3CD99"/>
    <w:rsid w:val="5AE5BB3F"/>
    <w:rsid w:val="5AE6CF8F"/>
    <w:rsid w:val="5AEF1F3E"/>
    <w:rsid w:val="5B0C2681"/>
    <w:rsid w:val="5B320741"/>
    <w:rsid w:val="5B336991"/>
    <w:rsid w:val="5B3496E0"/>
    <w:rsid w:val="5B402D08"/>
    <w:rsid w:val="5B48B89F"/>
    <w:rsid w:val="5B4CB3A1"/>
    <w:rsid w:val="5B4F7F98"/>
    <w:rsid w:val="5B51506B"/>
    <w:rsid w:val="5B5A28FB"/>
    <w:rsid w:val="5B5E7371"/>
    <w:rsid w:val="5B625454"/>
    <w:rsid w:val="5B725EF7"/>
    <w:rsid w:val="5B7F4C6A"/>
    <w:rsid w:val="5B85E6BA"/>
    <w:rsid w:val="5B8EB87D"/>
    <w:rsid w:val="5B9B65A1"/>
    <w:rsid w:val="5B9BB2D3"/>
    <w:rsid w:val="5B9E9D40"/>
    <w:rsid w:val="5BA12008"/>
    <w:rsid w:val="5BA90F0E"/>
    <w:rsid w:val="5BAA7262"/>
    <w:rsid w:val="5BB4CDEF"/>
    <w:rsid w:val="5BBA3626"/>
    <w:rsid w:val="5BC52C11"/>
    <w:rsid w:val="5BCDFBEF"/>
    <w:rsid w:val="5BD54606"/>
    <w:rsid w:val="5BDEB234"/>
    <w:rsid w:val="5BDFBD08"/>
    <w:rsid w:val="5BE30FD6"/>
    <w:rsid w:val="5BF37966"/>
    <w:rsid w:val="5BF845B3"/>
    <w:rsid w:val="5C073097"/>
    <w:rsid w:val="5C1DA5EC"/>
    <w:rsid w:val="5C1DAC35"/>
    <w:rsid w:val="5C2ADECA"/>
    <w:rsid w:val="5C31A6A1"/>
    <w:rsid w:val="5C408772"/>
    <w:rsid w:val="5C45A297"/>
    <w:rsid w:val="5C4CF5BE"/>
    <w:rsid w:val="5C54EBC8"/>
    <w:rsid w:val="5C593895"/>
    <w:rsid w:val="5C70A259"/>
    <w:rsid w:val="5C7E280E"/>
    <w:rsid w:val="5C80B26C"/>
    <w:rsid w:val="5C82BA72"/>
    <w:rsid w:val="5C86ADF0"/>
    <w:rsid w:val="5C94350B"/>
    <w:rsid w:val="5C94D315"/>
    <w:rsid w:val="5CA46EDF"/>
    <w:rsid w:val="5CA7DC0F"/>
    <w:rsid w:val="5CB4DB9B"/>
    <w:rsid w:val="5CBDD579"/>
    <w:rsid w:val="5CBFB961"/>
    <w:rsid w:val="5CC5AC19"/>
    <w:rsid w:val="5CD49756"/>
    <w:rsid w:val="5CDDE8DC"/>
    <w:rsid w:val="5CE4DE77"/>
    <w:rsid w:val="5CFAD531"/>
    <w:rsid w:val="5D03F09F"/>
    <w:rsid w:val="5D11AB34"/>
    <w:rsid w:val="5D39093A"/>
    <w:rsid w:val="5D773073"/>
    <w:rsid w:val="5D7A0B5C"/>
    <w:rsid w:val="5D7A3BF1"/>
    <w:rsid w:val="5D7E2B22"/>
    <w:rsid w:val="5D81913C"/>
    <w:rsid w:val="5D8612DF"/>
    <w:rsid w:val="5D89D058"/>
    <w:rsid w:val="5DB2CB3D"/>
    <w:rsid w:val="5DB3A942"/>
    <w:rsid w:val="5DB5DCD0"/>
    <w:rsid w:val="5DCA0F04"/>
    <w:rsid w:val="5DCFA839"/>
    <w:rsid w:val="5DDEFDAA"/>
    <w:rsid w:val="5DE19E65"/>
    <w:rsid w:val="5DE90336"/>
    <w:rsid w:val="5DF40394"/>
    <w:rsid w:val="5DFD380B"/>
    <w:rsid w:val="5E0C1200"/>
    <w:rsid w:val="5E2DE40E"/>
    <w:rsid w:val="5E3063E5"/>
    <w:rsid w:val="5E4DBE1A"/>
    <w:rsid w:val="5E534768"/>
    <w:rsid w:val="5E608DF1"/>
    <w:rsid w:val="5E666642"/>
    <w:rsid w:val="5E6B3F06"/>
    <w:rsid w:val="5E86CC8D"/>
    <w:rsid w:val="5EA86D3C"/>
    <w:rsid w:val="5EAF4F1D"/>
    <w:rsid w:val="5EBCE3D7"/>
    <w:rsid w:val="5EBF593B"/>
    <w:rsid w:val="5ECD1DA9"/>
    <w:rsid w:val="5ED18CAE"/>
    <w:rsid w:val="5ED1C96F"/>
    <w:rsid w:val="5ED2318B"/>
    <w:rsid w:val="5EE82AA1"/>
    <w:rsid w:val="5EF685DE"/>
    <w:rsid w:val="5F020514"/>
    <w:rsid w:val="5F0E65D9"/>
    <w:rsid w:val="5F100C1E"/>
    <w:rsid w:val="5F1D6425"/>
    <w:rsid w:val="5F2F3B0F"/>
    <w:rsid w:val="5F320ECA"/>
    <w:rsid w:val="5F354F77"/>
    <w:rsid w:val="5F358BA7"/>
    <w:rsid w:val="5F37DB96"/>
    <w:rsid w:val="5F3CDB3D"/>
    <w:rsid w:val="5F515847"/>
    <w:rsid w:val="5F51D1A8"/>
    <w:rsid w:val="5F55C4D7"/>
    <w:rsid w:val="5F626DBC"/>
    <w:rsid w:val="5F641A06"/>
    <w:rsid w:val="5F75B32A"/>
    <w:rsid w:val="5F768935"/>
    <w:rsid w:val="5F76A857"/>
    <w:rsid w:val="5F85B84B"/>
    <w:rsid w:val="5F875775"/>
    <w:rsid w:val="5F8D7EC9"/>
    <w:rsid w:val="5FA1388C"/>
    <w:rsid w:val="5FAAFA22"/>
    <w:rsid w:val="5FABD76F"/>
    <w:rsid w:val="5FBA40F1"/>
    <w:rsid w:val="5FCDA729"/>
    <w:rsid w:val="5FE02578"/>
    <w:rsid w:val="5FEBECD8"/>
    <w:rsid w:val="5FEBFD6E"/>
    <w:rsid w:val="5FFBCB04"/>
    <w:rsid w:val="60047B1D"/>
    <w:rsid w:val="600F7240"/>
    <w:rsid w:val="6018B9FE"/>
    <w:rsid w:val="60319F20"/>
    <w:rsid w:val="60392359"/>
    <w:rsid w:val="6044EB40"/>
    <w:rsid w:val="604A0AA7"/>
    <w:rsid w:val="60532AFD"/>
    <w:rsid w:val="60624B6A"/>
    <w:rsid w:val="606AB5EB"/>
    <w:rsid w:val="606C347B"/>
    <w:rsid w:val="607682E9"/>
    <w:rsid w:val="60861770"/>
    <w:rsid w:val="608AB2AB"/>
    <w:rsid w:val="60A279D3"/>
    <w:rsid w:val="60A3A3ED"/>
    <w:rsid w:val="60ACB1EC"/>
    <w:rsid w:val="60C017FC"/>
    <w:rsid w:val="60D44CBF"/>
    <w:rsid w:val="60E0CF93"/>
    <w:rsid w:val="60E28153"/>
    <w:rsid w:val="60EF52C1"/>
    <w:rsid w:val="60F0B63E"/>
    <w:rsid w:val="60F12DC0"/>
    <w:rsid w:val="60F4A05F"/>
    <w:rsid w:val="60FA32B5"/>
    <w:rsid w:val="61072455"/>
    <w:rsid w:val="611076E8"/>
    <w:rsid w:val="61171A86"/>
    <w:rsid w:val="6124D198"/>
    <w:rsid w:val="612BF896"/>
    <w:rsid w:val="61372ED6"/>
    <w:rsid w:val="61380B84"/>
    <w:rsid w:val="61433488"/>
    <w:rsid w:val="614A983A"/>
    <w:rsid w:val="614EC207"/>
    <w:rsid w:val="615E7EF5"/>
    <w:rsid w:val="615EEB19"/>
    <w:rsid w:val="61622268"/>
    <w:rsid w:val="61704219"/>
    <w:rsid w:val="6173E24D"/>
    <w:rsid w:val="61844617"/>
    <w:rsid w:val="618935D4"/>
    <w:rsid w:val="618F55B8"/>
    <w:rsid w:val="6194640C"/>
    <w:rsid w:val="619DD186"/>
    <w:rsid w:val="61A10564"/>
    <w:rsid w:val="61A1E7DD"/>
    <w:rsid w:val="61ABE300"/>
    <w:rsid w:val="61BE4FBC"/>
    <w:rsid w:val="61BF504F"/>
    <w:rsid w:val="61C6B247"/>
    <w:rsid w:val="61D79C33"/>
    <w:rsid w:val="61E7782D"/>
    <w:rsid w:val="61EC4A2C"/>
    <w:rsid w:val="61EEEE00"/>
    <w:rsid w:val="61FC0FD1"/>
    <w:rsid w:val="6202C115"/>
    <w:rsid w:val="6210DC1B"/>
    <w:rsid w:val="6214EB55"/>
    <w:rsid w:val="621553EA"/>
    <w:rsid w:val="6216FBDC"/>
    <w:rsid w:val="6217BAFB"/>
    <w:rsid w:val="621BC810"/>
    <w:rsid w:val="621C8B82"/>
    <w:rsid w:val="6234DEAF"/>
    <w:rsid w:val="623F98A8"/>
    <w:rsid w:val="62475148"/>
    <w:rsid w:val="6269C7D2"/>
    <w:rsid w:val="627A251C"/>
    <w:rsid w:val="628D7B97"/>
    <w:rsid w:val="629A30FA"/>
    <w:rsid w:val="629FA008"/>
    <w:rsid w:val="62C10283"/>
    <w:rsid w:val="62C58B0C"/>
    <w:rsid w:val="62CC5AF0"/>
    <w:rsid w:val="62CD6043"/>
    <w:rsid w:val="62D2B05E"/>
    <w:rsid w:val="62D95AE3"/>
    <w:rsid w:val="62EE7492"/>
    <w:rsid w:val="62F1DEE5"/>
    <w:rsid w:val="62F41F9D"/>
    <w:rsid w:val="6301B7EA"/>
    <w:rsid w:val="6303C062"/>
    <w:rsid w:val="63098AEB"/>
    <w:rsid w:val="630AF5E7"/>
    <w:rsid w:val="630D8BEE"/>
    <w:rsid w:val="63109164"/>
    <w:rsid w:val="631D2ECF"/>
    <w:rsid w:val="63268660"/>
    <w:rsid w:val="633A3AF4"/>
    <w:rsid w:val="633C40B8"/>
    <w:rsid w:val="633DD901"/>
    <w:rsid w:val="633EBDC5"/>
    <w:rsid w:val="6344F9E0"/>
    <w:rsid w:val="635404D5"/>
    <w:rsid w:val="635DCF43"/>
    <w:rsid w:val="6365AE71"/>
    <w:rsid w:val="636D5DAB"/>
    <w:rsid w:val="6375ACA9"/>
    <w:rsid w:val="6382BE1C"/>
    <w:rsid w:val="6392582C"/>
    <w:rsid w:val="6399EA01"/>
    <w:rsid w:val="639D17B7"/>
    <w:rsid w:val="639FB5F8"/>
    <w:rsid w:val="63A7D55F"/>
    <w:rsid w:val="63A82AAE"/>
    <w:rsid w:val="63B67C4C"/>
    <w:rsid w:val="63BF6204"/>
    <w:rsid w:val="63CE7DD5"/>
    <w:rsid w:val="63DB5B44"/>
    <w:rsid w:val="63E1A7C4"/>
    <w:rsid w:val="63E5D437"/>
    <w:rsid w:val="63F0562B"/>
    <w:rsid w:val="63F17DD3"/>
    <w:rsid w:val="63F20BD0"/>
    <w:rsid w:val="63F4C27A"/>
    <w:rsid w:val="63FCD98C"/>
    <w:rsid w:val="6402731B"/>
    <w:rsid w:val="6413774C"/>
    <w:rsid w:val="64146676"/>
    <w:rsid w:val="6415CBF1"/>
    <w:rsid w:val="641E2D6C"/>
    <w:rsid w:val="6433EB5D"/>
    <w:rsid w:val="6435C6B1"/>
    <w:rsid w:val="6437509C"/>
    <w:rsid w:val="64441DDB"/>
    <w:rsid w:val="644705E7"/>
    <w:rsid w:val="6457D340"/>
    <w:rsid w:val="646F2AC7"/>
    <w:rsid w:val="647ADF23"/>
    <w:rsid w:val="647F6A5C"/>
    <w:rsid w:val="648F3E4E"/>
    <w:rsid w:val="6490ECA6"/>
    <w:rsid w:val="64990226"/>
    <w:rsid w:val="64A360A2"/>
    <w:rsid w:val="64AA2FD7"/>
    <w:rsid w:val="64AC2C14"/>
    <w:rsid w:val="64B6F5B8"/>
    <w:rsid w:val="64C0BECD"/>
    <w:rsid w:val="64CE61B3"/>
    <w:rsid w:val="64D10794"/>
    <w:rsid w:val="64D20C88"/>
    <w:rsid w:val="64D32742"/>
    <w:rsid w:val="64F04462"/>
    <w:rsid w:val="64F7F8F5"/>
    <w:rsid w:val="653950B2"/>
    <w:rsid w:val="653A1CFD"/>
    <w:rsid w:val="6559C4BF"/>
    <w:rsid w:val="65677BE2"/>
    <w:rsid w:val="6572CF78"/>
    <w:rsid w:val="6577EBED"/>
    <w:rsid w:val="657822E1"/>
    <w:rsid w:val="6580A567"/>
    <w:rsid w:val="658BD7BB"/>
    <w:rsid w:val="65941345"/>
    <w:rsid w:val="6596D308"/>
    <w:rsid w:val="6598DF4F"/>
    <w:rsid w:val="65BABA23"/>
    <w:rsid w:val="65CCCA15"/>
    <w:rsid w:val="65D10AAA"/>
    <w:rsid w:val="65D69884"/>
    <w:rsid w:val="65E8197E"/>
    <w:rsid w:val="65FC633F"/>
    <w:rsid w:val="6609AE2F"/>
    <w:rsid w:val="660B06E9"/>
    <w:rsid w:val="661B6227"/>
    <w:rsid w:val="662160D4"/>
    <w:rsid w:val="6624AAE4"/>
    <w:rsid w:val="662966E7"/>
    <w:rsid w:val="66426424"/>
    <w:rsid w:val="6643ECAD"/>
    <w:rsid w:val="664CD461"/>
    <w:rsid w:val="664D6237"/>
    <w:rsid w:val="666065FE"/>
    <w:rsid w:val="6668A61D"/>
    <w:rsid w:val="666FC650"/>
    <w:rsid w:val="6672CE54"/>
    <w:rsid w:val="6672D5A1"/>
    <w:rsid w:val="667663AA"/>
    <w:rsid w:val="667D0FF6"/>
    <w:rsid w:val="6694C4CB"/>
    <w:rsid w:val="66A02C84"/>
    <w:rsid w:val="66A5E255"/>
    <w:rsid w:val="66B45D05"/>
    <w:rsid w:val="66B73191"/>
    <w:rsid w:val="66B9A63F"/>
    <w:rsid w:val="66C2D3F2"/>
    <w:rsid w:val="66CA4214"/>
    <w:rsid w:val="66F3D03E"/>
    <w:rsid w:val="66FEAE5A"/>
    <w:rsid w:val="670A8AAE"/>
    <w:rsid w:val="6711E7CE"/>
    <w:rsid w:val="6714D317"/>
    <w:rsid w:val="6719C46E"/>
    <w:rsid w:val="6727DC0A"/>
    <w:rsid w:val="673395C9"/>
    <w:rsid w:val="6733DACF"/>
    <w:rsid w:val="6736B66A"/>
    <w:rsid w:val="6737757E"/>
    <w:rsid w:val="674789DB"/>
    <w:rsid w:val="675D0703"/>
    <w:rsid w:val="675DFF9F"/>
    <w:rsid w:val="676B2F27"/>
    <w:rsid w:val="676D2FFD"/>
    <w:rsid w:val="676DC2DF"/>
    <w:rsid w:val="6776A522"/>
    <w:rsid w:val="677715EE"/>
    <w:rsid w:val="6780915F"/>
    <w:rsid w:val="6791043A"/>
    <w:rsid w:val="67939332"/>
    <w:rsid w:val="6794E630"/>
    <w:rsid w:val="67AB74DF"/>
    <w:rsid w:val="67BA4514"/>
    <w:rsid w:val="67C9D955"/>
    <w:rsid w:val="67CA98E9"/>
    <w:rsid w:val="67D769D6"/>
    <w:rsid w:val="67E1A054"/>
    <w:rsid w:val="67E66801"/>
    <w:rsid w:val="67E972E5"/>
    <w:rsid w:val="67EFD65A"/>
    <w:rsid w:val="67F3C111"/>
    <w:rsid w:val="67F40559"/>
    <w:rsid w:val="680C1C6C"/>
    <w:rsid w:val="6813B375"/>
    <w:rsid w:val="6823E5C1"/>
    <w:rsid w:val="683116DC"/>
    <w:rsid w:val="6832C8B8"/>
    <w:rsid w:val="68576446"/>
    <w:rsid w:val="685DCF4B"/>
    <w:rsid w:val="686C71BA"/>
    <w:rsid w:val="68750A29"/>
    <w:rsid w:val="6879D6E6"/>
    <w:rsid w:val="687C2CD0"/>
    <w:rsid w:val="688B479C"/>
    <w:rsid w:val="6891755F"/>
    <w:rsid w:val="6897352B"/>
    <w:rsid w:val="68A91DC7"/>
    <w:rsid w:val="68ACFC30"/>
    <w:rsid w:val="68BCF53A"/>
    <w:rsid w:val="68DB0B48"/>
    <w:rsid w:val="68DC93E5"/>
    <w:rsid w:val="68E89529"/>
    <w:rsid w:val="68F2DFE8"/>
    <w:rsid w:val="68F90318"/>
    <w:rsid w:val="68FDFEE0"/>
    <w:rsid w:val="690BCF2D"/>
    <w:rsid w:val="69142DD9"/>
    <w:rsid w:val="69275889"/>
    <w:rsid w:val="692C417D"/>
    <w:rsid w:val="692EB259"/>
    <w:rsid w:val="69316D77"/>
    <w:rsid w:val="6945D2AF"/>
    <w:rsid w:val="695271DE"/>
    <w:rsid w:val="69562DF4"/>
    <w:rsid w:val="695B994B"/>
    <w:rsid w:val="695D8597"/>
    <w:rsid w:val="695E44A9"/>
    <w:rsid w:val="695E9155"/>
    <w:rsid w:val="69604288"/>
    <w:rsid w:val="69678AD3"/>
    <w:rsid w:val="69690F7E"/>
    <w:rsid w:val="6972EB31"/>
    <w:rsid w:val="697D85AD"/>
    <w:rsid w:val="69844F0D"/>
    <w:rsid w:val="6992394F"/>
    <w:rsid w:val="69968FED"/>
    <w:rsid w:val="69A097FB"/>
    <w:rsid w:val="69A5E510"/>
    <w:rsid w:val="69B8AAAD"/>
    <w:rsid w:val="69B95498"/>
    <w:rsid w:val="69B95852"/>
    <w:rsid w:val="69C8C48C"/>
    <w:rsid w:val="69C9C227"/>
    <w:rsid w:val="69CEDE73"/>
    <w:rsid w:val="69D454C7"/>
    <w:rsid w:val="69D7378F"/>
    <w:rsid w:val="69E86BEC"/>
    <w:rsid w:val="69FC4F51"/>
    <w:rsid w:val="69FDE6A0"/>
    <w:rsid w:val="69FF4F17"/>
    <w:rsid w:val="6A1024D7"/>
    <w:rsid w:val="6A18A008"/>
    <w:rsid w:val="6A18B4DD"/>
    <w:rsid w:val="6A397541"/>
    <w:rsid w:val="6A3CBD4D"/>
    <w:rsid w:val="6A4A9C02"/>
    <w:rsid w:val="6A5B811D"/>
    <w:rsid w:val="6A5F37EC"/>
    <w:rsid w:val="6A60808B"/>
    <w:rsid w:val="6A6CF4EE"/>
    <w:rsid w:val="6A7A0DB3"/>
    <w:rsid w:val="6A8BCFA2"/>
    <w:rsid w:val="6A8C921B"/>
    <w:rsid w:val="6A95BD07"/>
    <w:rsid w:val="6A9799C4"/>
    <w:rsid w:val="6A986DC4"/>
    <w:rsid w:val="6AA8F141"/>
    <w:rsid w:val="6AB15F8E"/>
    <w:rsid w:val="6AB27625"/>
    <w:rsid w:val="6AB42DD4"/>
    <w:rsid w:val="6ACA8D84"/>
    <w:rsid w:val="6ADEA7F5"/>
    <w:rsid w:val="6AE906E7"/>
    <w:rsid w:val="6AEE3031"/>
    <w:rsid w:val="6AF3CA3E"/>
    <w:rsid w:val="6B031C2E"/>
    <w:rsid w:val="6B0C5B2A"/>
    <w:rsid w:val="6B12A4E2"/>
    <w:rsid w:val="6B27EE87"/>
    <w:rsid w:val="6B2EACC1"/>
    <w:rsid w:val="6B306CD9"/>
    <w:rsid w:val="6B3954E1"/>
    <w:rsid w:val="6B41984C"/>
    <w:rsid w:val="6B4BEC97"/>
    <w:rsid w:val="6B4DF3BA"/>
    <w:rsid w:val="6B64E01F"/>
    <w:rsid w:val="6B66B2C5"/>
    <w:rsid w:val="6B68E4AA"/>
    <w:rsid w:val="6B71B236"/>
    <w:rsid w:val="6B81D039"/>
    <w:rsid w:val="6B8407D0"/>
    <w:rsid w:val="6B869B60"/>
    <w:rsid w:val="6B8EDFCC"/>
    <w:rsid w:val="6B91FBED"/>
    <w:rsid w:val="6BFF1436"/>
    <w:rsid w:val="6C01D126"/>
    <w:rsid w:val="6C07B9F8"/>
    <w:rsid w:val="6C07CB78"/>
    <w:rsid w:val="6C0A3FCC"/>
    <w:rsid w:val="6C0E1284"/>
    <w:rsid w:val="6C0ECBC6"/>
    <w:rsid w:val="6C1062E8"/>
    <w:rsid w:val="6C1803E7"/>
    <w:rsid w:val="6C1A7B82"/>
    <w:rsid w:val="6C1C9903"/>
    <w:rsid w:val="6C2BB3BF"/>
    <w:rsid w:val="6C34903C"/>
    <w:rsid w:val="6C349E06"/>
    <w:rsid w:val="6C43E0ED"/>
    <w:rsid w:val="6C452946"/>
    <w:rsid w:val="6C4A2168"/>
    <w:rsid w:val="6C574842"/>
    <w:rsid w:val="6C58EEA0"/>
    <w:rsid w:val="6C68C990"/>
    <w:rsid w:val="6C748E65"/>
    <w:rsid w:val="6C751E0F"/>
    <w:rsid w:val="6C85E2D3"/>
    <w:rsid w:val="6C961099"/>
    <w:rsid w:val="6CA2A260"/>
    <w:rsid w:val="6CA468F2"/>
    <w:rsid w:val="6CAE66E3"/>
    <w:rsid w:val="6CB9F52B"/>
    <w:rsid w:val="6CC293B1"/>
    <w:rsid w:val="6CC94FF7"/>
    <w:rsid w:val="6CCD41D8"/>
    <w:rsid w:val="6CD6A816"/>
    <w:rsid w:val="6CF968CC"/>
    <w:rsid w:val="6D095464"/>
    <w:rsid w:val="6D0E76F7"/>
    <w:rsid w:val="6D2375B3"/>
    <w:rsid w:val="6D2B29D3"/>
    <w:rsid w:val="6D30018C"/>
    <w:rsid w:val="6D371B24"/>
    <w:rsid w:val="6D461FCA"/>
    <w:rsid w:val="6D553DD2"/>
    <w:rsid w:val="6D591374"/>
    <w:rsid w:val="6D5D131A"/>
    <w:rsid w:val="6D666F34"/>
    <w:rsid w:val="6D69E8D6"/>
    <w:rsid w:val="6D712F60"/>
    <w:rsid w:val="6D7F7620"/>
    <w:rsid w:val="6D8114D5"/>
    <w:rsid w:val="6D88B42F"/>
    <w:rsid w:val="6D89A802"/>
    <w:rsid w:val="6D94EA13"/>
    <w:rsid w:val="6D9B14C9"/>
    <w:rsid w:val="6DBCD6A7"/>
    <w:rsid w:val="6DBEA25E"/>
    <w:rsid w:val="6DD3C7B7"/>
    <w:rsid w:val="6DE88281"/>
    <w:rsid w:val="6DECF226"/>
    <w:rsid w:val="6DF04FC4"/>
    <w:rsid w:val="6DF07007"/>
    <w:rsid w:val="6DF36E62"/>
    <w:rsid w:val="6DF4B53F"/>
    <w:rsid w:val="6E04FA6F"/>
    <w:rsid w:val="6E095F42"/>
    <w:rsid w:val="6E10F01B"/>
    <w:rsid w:val="6E12E6FA"/>
    <w:rsid w:val="6E1366A5"/>
    <w:rsid w:val="6E1A1A05"/>
    <w:rsid w:val="6E24123B"/>
    <w:rsid w:val="6E2C547E"/>
    <w:rsid w:val="6E496F25"/>
    <w:rsid w:val="6E595834"/>
    <w:rsid w:val="6E664EDC"/>
    <w:rsid w:val="6E66666D"/>
    <w:rsid w:val="6E6D57F1"/>
    <w:rsid w:val="6E740300"/>
    <w:rsid w:val="6E75F93C"/>
    <w:rsid w:val="6E825D55"/>
    <w:rsid w:val="6E84A45D"/>
    <w:rsid w:val="6E890D73"/>
    <w:rsid w:val="6E89173C"/>
    <w:rsid w:val="6E8DC891"/>
    <w:rsid w:val="6E8F603B"/>
    <w:rsid w:val="6E8F8254"/>
    <w:rsid w:val="6E905676"/>
    <w:rsid w:val="6E9632AD"/>
    <w:rsid w:val="6E9D0391"/>
    <w:rsid w:val="6EB95217"/>
    <w:rsid w:val="6EE38AA2"/>
    <w:rsid w:val="6EEAD66E"/>
    <w:rsid w:val="6EF3E0B5"/>
    <w:rsid w:val="6F058661"/>
    <w:rsid w:val="6F19B5A0"/>
    <w:rsid w:val="6F1B1138"/>
    <w:rsid w:val="6F24141A"/>
    <w:rsid w:val="6F2B84DA"/>
    <w:rsid w:val="6F2D41A3"/>
    <w:rsid w:val="6F30C85F"/>
    <w:rsid w:val="6F3474D8"/>
    <w:rsid w:val="6F34BC6D"/>
    <w:rsid w:val="6F369A87"/>
    <w:rsid w:val="6F5B2508"/>
    <w:rsid w:val="6F5D7861"/>
    <w:rsid w:val="6F66DBDD"/>
    <w:rsid w:val="6F6795EC"/>
    <w:rsid w:val="6F7EDD10"/>
    <w:rsid w:val="6F8865E8"/>
    <w:rsid w:val="6F8E8E21"/>
    <w:rsid w:val="6F96373F"/>
    <w:rsid w:val="6FAF919C"/>
    <w:rsid w:val="6FC547A9"/>
    <w:rsid w:val="6FD91809"/>
    <w:rsid w:val="6FE4B8E8"/>
    <w:rsid w:val="6FE67026"/>
    <w:rsid w:val="6FE70381"/>
    <w:rsid w:val="6FE816FB"/>
    <w:rsid w:val="6FEDF109"/>
    <w:rsid w:val="6FFC3390"/>
    <w:rsid w:val="6FFF7E3B"/>
    <w:rsid w:val="70044ECF"/>
    <w:rsid w:val="7013B580"/>
    <w:rsid w:val="701D96F0"/>
    <w:rsid w:val="702AF579"/>
    <w:rsid w:val="702CD554"/>
    <w:rsid w:val="7032AC61"/>
    <w:rsid w:val="70352932"/>
    <w:rsid w:val="7044269A"/>
    <w:rsid w:val="7047499E"/>
    <w:rsid w:val="704F5B92"/>
    <w:rsid w:val="70609648"/>
    <w:rsid w:val="7074E55B"/>
    <w:rsid w:val="7075C7C8"/>
    <w:rsid w:val="70836A7A"/>
    <w:rsid w:val="7086812B"/>
    <w:rsid w:val="70886DC5"/>
    <w:rsid w:val="708ED5ED"/>
    <w:rsid w:val="7094390A"/>
    <w:rsid w:val="70A6783B"/>
    <w:rsid w:val="70AFC7F1"/>
    <w:rsid w:val="70B0C1AF"/>
    <w:rsid w:val="70B5D542"/>
    <w:rsid w:val="70CF367F"/>
    <w:rsid w:val="70D7A6FA"/>
    <w:rsid w:val="70D93FA9"/>
    <w:rsid w:val="70DAF035"/>
    <w:rsid w:val="70E94B5F"/>
    <w:rsid w:val="70F18F2F"/>
    <w:rsid w:val="70F4F94E"/>
    <w:rsid w:val="70F850C0"/>
    <w:rsid w:val="70F99865"/>
    <w:rsid w:val="7106686A"/>
    <w:rsid w:val="71096E67"/>
    <w:rsid w:val="71100131"/>
    <w:rsid w:val="7115DEEF"/>
    <w:rsid w:val="71167050"/>
    <w:rsid w:val="7127797B"/>
    <w:rsid w:val="7129478B"/>
    <w:rsid w:val="7140894F"/>
    <w:rsid w:val="714AAAAE"/>
    <w:rsid w:val="714B0B6D"/>
    <w:rsid w:val="71517808"/>
    <w:rsid w:val="716CD24F"/>
    <w:rsid w:val="717FB8B2"/>
    <w:rsid w:val="7185DF4B"/>
    <w:rsid w:val="71A0BDCD"/>
    <w:rsid w:val="71AC2BF1"/>
    <w:rsid w:val="71B83FDB"/>
    <w:rsid w:val="71B97963"/>
    <w:rsid w:val="71BD7572"/>
    <w:rsid w:val="71DAD02D"/>
    <w:rsid w:val="71DFE769"/>
    <w:rsid w:val="71E32918"/>
    <w:rsid w:val="71F15885"/>
    <w:rsid w:val="720237E1"/>
    <w:rsid w:val="7208141D"/>
    <w:rsid w:val="720B63A3"/>
    <w:rsid w:val="720E0B90"/>
    <w:rsid w:val="720FFD31"/>
    <w:rsid w:val="721DF65F"/>
    <w:rsid w:val="7227F4A7"/>
    <w:rsid w:val="7228DB41"/>
    <w:rsid w:val="724CB32F"/>
    <w:rsid w:val="7252972F"/>
    <w:rsid w:val="72576C46"/>
    <w:rsid w:val="726BC700"/>
    <w:rsid w:val="72715F58"/>
    <w:rsid w:val="727692B4"/>
    <w:rsid w:val="72803859"/>
    <w:rsid w:val="72828AA6"/>
    <w:rsid w:val="728317A6"/>
    <w:rsid w:val="72858E2D"/>
    <w:rsid w:val="72962B6D"/>
    <w:rsid w:val="7298E57B"/>
    <w:rsid w:val="72A40A86"/>
    <w:rsid w:val="72A69887"/>
    <w:rsid w:val="72B2E825"/>
    <w:rsid w:val="72B81143"/>
    <w:rsid w:val="72BEEF9E"/>
    <w:rsid w:val="72CBD555"/>
    <w:rsid w:val="72D99464"/>
    <w:rsid w:val="72E08984"/>
    <w:rsid w:val="72E6D015"/>
    <w:rsid w:val="72F63371"/>
    <w:rsid w:val="72F6FCA8"/>
    <w:rsid w:val="72FBDE16"/>
    <w:rsid w:val="7303B7B2"/>
    <w:rsid w:val="730479E1"/>
    <w:rsid w:val="730B3167"/>
    <w:rsid w:val="730BBF5C"/>
    <w:rsid w:val="730EB2A4"/>
    <w:rsid w:val="7313FB61"/>
    <w:rsid w:val="73191F29"/>
    <w:rsid w:val="731BAF6B"/>
    <w:rsid w:val="731D0C8F"/>
    <w:rsid w:val="7327B801"/>
    <w:rsid w:val="733F5A9A"/>
    <w:rsid w:val="73414875"/>
    <w:rsid w:val="7344D64E"/>
    <w:rsid w:val="734A0F4E"/>
    <w:rsid w:val="734B25A8"/>
    <w:rsid w:val="734B9C7C"/>
    <w:rsid w:val="7358435E"/>
    <w:rsid w:val="73635F02"/>
    <w:rsid w:val="7367597C"/>
    <w:rsid w:val="73729151"/>
    <w:rsid w:val="737523ED"/>
    <w:rsid w:val="73780F31"/>
    <w:rsid w:val="737816C4"/>
    <w:rsid w:val="7388514A"/>
    <w:rsid w:val="73984C92"/>
    <w:rsid w:val="73A94C57"/>
    <w:rsid w:val="73AA8983"/>
    <w:rsid w:val="73B72DA8"/>
    <w:rsid w:val="73BF540D"/>
    <w:rsid w:val="73C0975F"/>
    <w:rsid w:val="73C4390A"/>
    <w:rsid w:val="73CBBD4A"/>
    <w:rsid w:val="73D2ABE5"/>
    <w:rsid w:val="73DD968F"/>
    <w:rsid w:val="73E18095"/>
    <w:rsid w:val="73E522EC"/>
    <w:rsid w:val="73EC456A"/>
    <w:rsid w:val="73EE1669"/>
    <w:rsid w:val="74033ADD"/>
    <w:rsid w:val="740837D9"/>
    <w:rsid w:val="7409A56E"/>
    <w:rsid w:val="740A2243"/>
    <w:rsid w:val="7416C171"/>
    <w:rsid w:val="741F92BC"/>
    <w:rsid w:val="742C0D69"/>
    <w:rsid w:val="7431202D"/>
    <w:rsid w:val="7431E8CA"/>
    <w:rsid w:val="7449F9FC"/>
    <w:rsid w:val="745F5D90"/>
    <w:rsid w:val="7463FADD"/>
    <w:rsid w:val="74648BDF"/>
    <w:rsid w:val="7467C24E"/>
    <w:rsid w:val="746FAF20"/>
    <w:rsid w:val="7477CB53"/>
    <w:rsid w:val="747EFA60"/>
    <w:rsid w:val="748262A4"/>
    <w:rsid w:val="74975DFD"/>
    <w:rsid w:val="749AAC8B"/>
    <w:rsid w:val="74A99005"/>
    <w:rsid w:val="74B61A75"/>
    <w:rsid w:val="74BD3FB7"/>
    <w:rsid w:val="74BF6798"/>
    <w:rsid w:val="74D1A5FC"/>
    <w:rsid w:val="74E13711"/>
    <w:rsid w:val="74F9DDEF"/>
    <w:rsid w:val="752812F7"/>
    <w:rsid w:val="752B0DA5"/>
    <w:rsid w:val="752DC3FF"/>
    <w:rsid w:val="752DE9A5"/>
    <w:rsid w:val="7533187F"/>
    <w:rsid w:val="75432CBB"/>
    <w:rsid w:val="754CEE1A"/>
    <w:rsid w:val="7579994C"/>
    <w:rsid w:val="757CC29B"/>
    <w:rsid w:val="75A84058"/>
    <w:rsid w:val="75BC9E8F"/>
    <w:rsid w:val="75BFAF7B"/>
    <w:rsid w:val="75BFB35B"/>
    <w:rsid w:val="75C5ABDE"/>
    <w:rsid w:val="75D2162B"/>
    <w:rsid w:val="75D4626E"/>
    <w:rsid w:val="75DF6115"/>
    <w:rsid w:val="75EB70ED"/>
    <w:rsid w:val="75EC7033"/>
    <w:rsid w:val="75F660EB"/>
    <w:rsid w:val="75F7E2E0"/>
    <w:rsid w:val="75FDC7B7"/>
    <w:rsid w:val="7600716B"/>
    <w:rsid w:val="76019BE2"/>
    <w:rsid w:val="76268A24"/>
    <w:rsid w:val="7627EB77"/>
    <w:rsid w:val="762B62A9"/>
    <w:rsid w:val="762EAFE8"/>
    <w:rsid w:val="7634C0DE"/>
    <w:rsid w:val="764271D9"/>
    <w:rsid w:val="7644A95F"/>
    <w:rsid w:val="7646E2E2"/>
    <w:rsid w:val="76517415"/>
    <w:rsid w:val="765854A7"/>
    <w:rsid w:val="7665D4F8"/>
    <w:rsid w:val="76665AD9"/>
    <w:rsid w:val="766D4E91"/>
    <w:rsid w:val="7672A8F7"/>
    <w:rsid w:val="7694F926"/>
    <w:rsid w:val="76992A42"/>
    <w:rsid w:val="76A5C10E"/>
    <w:rsid w:val="76B30E28"/>
    <w:rsid w:val="76C8D769"/>
    <w:rsid w:val="76D7AC26"/>
    <w:rsid w:val="76DD786C"/>
    <w:rsid w:val="76DDDDB2"/>
    <w:rsid w:val="770060CB"/>
    <w:rsid w:val="77145600"/>
    <w:rsid w:val="771FFCD1"/>
    <w:rsid w:val="77356372"/>
    <w:rsid w:val="77472208"/>
    <w:rsid w:val="776F20A3"/>
    <w:rsid w:val="77733400"/>
    <w:rsid w:val="77850102"/>
    <w:rsid w:val="77A15DBA"/>
    <w:rsid w:val="77A25E95"/>
    <w:rsid w:val="77AE1CCA"/>
    <w:rsid w:val="77B70D14"/>
    <w:rsid w:val="77C193C3"/>
    <w:rsid w:val="77D058DD"/>
    <w:rsid w:val="77D133AB"/>
    <w:rsid w:val="77D39734"/>
    <w:rsid w:val="77DEAA5E"/>
    <w:rsid w:val="77E23996"/>
    <w:rsid w:val="77E50D30"/>
    <w:rsid w:val="77E78CE9"/>
    <w:rsid w:val="77E8DD22"/>
    <w:rsid w:val="77E917CA"/>
    <w:rsid w:val="77E9FEB9"/>
    <w:rsid w:val="77F21E15"/>
    <w:rsid w:val="77F32C6C"/>
    <w:rsid w:val="77F4D91E"/>
    <w:rsid w:val="781CD66A"/>
    <w:rsid w:val="7835D333"/>
    <w:rsid w:val="783C2262"/>
    <w:rsid w:val="7844FF3B"/>
    <w:rsid w:val="78465027"/>
    <w:rsid w:val="78475A57"/>
    <w:rsid w:val="78529C72"/>
    <w:rsid w:val="7852D039"/>
    <w:rsid w:val="7855EF57"/>
    <w:rsid w:val="786333AD"/>
    <w:rsid w:val="786FD2D3"/>
    <w:rsid w:val="78717A80"/>
    <w:rsid w:val="78734CAB"/>
    <w:rsid w:val="787C5351"/>
    <w:rsid w:val="787ECBEA"/>
    <w:rsid w:val="78852B8B"/>
    <w:rsid w:val="78894345"/>
    <w:rsid w:val="789C6639"/>
    <w:rsid w:val="789C9C94"/>
    <w:rsid w:val="78ABDAB1"/>
    <w:rsid w:val="78AE7C9F"/>
    <w:rsid w:val="78C0DEC6"/>
    <w:rsid w:val="78CE3C9B"/>
    <w:rsid w:val="78CEDB4E"/>
    <w:rsid w:val="78D8BD8F"/>
    <w:rsid w:val="78D91904"/>
    <w:rsid w:val="78E76291"/>
    <w:rsid w:val="78EC64EF"/>
    <w:rsid w:val="78ED67DA"/>
    <w:rsid w:val="78F7EFF1"/>
    <w:rsid w:val="78FC8BEC"/>
    <w:rsid w:val="79022B47"/>
    <w:rsid w:val="79075869"/>
    <w:rsid w:val="79101C44"/>
    <w:rsid w:val="7926B1BF"/>
    <w:rsid w:val="7941EA75"/>
    <w:rsid w:val="794F288C"/>
    <w:rsid w:val="7969AEDE"/>
    <w:rsid w:val="79743122"/>
    <w:rsid w:val="7986023C"/>
    <w:rsid w:val="798A8A83"/>
    <w:rsid w:val="79AA3595"/>
    <w:rsid w:val="79B6EA1D"/>
    <w:rsid w:val="79BE6C4D"/>
    <w:rsid w:val="79C164B9"/>
    <w:rsid w:val="79CE88CC"/>
    <w:rsid w:val="79D1CC2D"/>
    <w:rsid w:val="79D5F331"/>
    <w:rsid w:val="79EFFD43"/>
    <w:rsid w:val="79F17FD5"/>
    <w:rsid w:val="79F53EDA"/>
    <w:rsid w:val="79F8DB81"/>
    <w:rsid w:val="79F9C472"/>
    <w:rsid w:val="79FBE7A7"/>
    <w:rsid w:val="79FDDB7F"/>
    <w:rsid w:val="7A001743"/>
    <w:rsid w:val="7A02107E"/>
    <w:rsid w:val="7A04E23B"/>
    <w:rsid w:val="7A0A6A67"/>
    <w:rsid w:val="7A19681D"/>
    <w:rsid w:val="7A2A21FF"/>
    <w:rsid w:val="7A2E8B6B"/>
    <w:rsid w:val="7A342C39"/>
    <w:rsid w:val="7A37ECB1"/>
    <w:rsid w:val="7A37FEBA"/>
    <w:rsid w:val="7A615F54"/>
    <w:rsid w:val="7A7AFD6B"/>
    <w:rsid w:val="7A830CAC"/>
    <w:rsid w:val="7A85DB5B"/>
    <w:rsid w:val="7A88E2A8"/>
    <w:rsid w:val="7A8BCD20"/>
    <w:rsid w:val="7A8C9344"/>
    <w:rsid w:val="7A93AAF6"/>
    <w:rsid w:val="7A9B76D7"/>
    <w:rsid w:val="7A9F9CA4"/>
    <w:rsid w:val="7AA11B86"/>
    <w:rsid w:val="7AB4B167"/>
    <w:rsid w:val="7AB69C70"/>
    <w:rsid w:val="7AB85620"/>
    <w:rsid w:val="7AC8F613"/>
    <w:rsid w:val="7AC98B45"/>
    <w:rsid w:val="7AD101A2"/>
    <w:rsid w:val="7AD4FB6C"/>
    <w:rsid w:val="7AE39505"/>
    <w:rsid w:val="7AFE30D0"/>
    <w:rsid w:val="7AFF4D18"/>
    <w:rsid w:val="7B0CCB92"/>
    <w:rsid w:val="7B105296"/>
    <w:rsid w:val="7B183489"/>
    <w:rsid w:val="7B207F23"/>
    <w:rsid w:val="7B38EF8C"/>
    <w:rsid w:val="7B439695"/>
    <w:rsid w:val="7B470E11"/>
    <w:rsid w:val="7B4962C8"/>
    <w:rsid w:val="7B4A9E34"/>
    <w:rsid w:val="7B4F95DF"/>
    <w:rsid w:val="7B593133"/>
    <w:rsid w:val="7B5C42D6"/>
    <w:rsid w:val="7B6C9FCE"/>
    <w:rsid w:val="7B7131D9"/>
    <w:rsid w:val="7B7A05FB"/>
    <w:rsid w:val="7B7E9D3F"/>
    <w:rsid w:val="7B85BF2E"/>
    <w:rsid w:val="7B9E5409"/>
    <w:rsid w:val="7BB45EA3"/>
    <w:rsid w:val="7BB51E98"/>
    <w:rsid w:val="7BD5EB6B"/>
    <w:rsid w:val="7BD7027C"/>
    <w:rsid w:val="7BDA89BE"/>
    <w:rsid w:val="7BE12FA1"/>
    <w:rsid w:val="7BE3C8F9"/>
    <w:rsid w:val="7BE83B87"/>
    <w:rsid w:val="7C0CD284"/>
    <w:rsid w:val="7C13BCC9"/>
    <w:rsid w:val="7C17127E"/>
    <w:rsid w:val="7C18545D"/>
    <w:rsid w:val="7C22A76A"/>
    <w:rsid w:val="7C27DBAD"/>
    <w:rsid w:val="7C350387"/>
    <w:rsid w:val="7C3F915D"/>
    <w:rsid w:val="7C4196BA"/>
    <w:rsid w:val="7C738706"/>
    <w:rsid w:val="7C977ABF"/>
    <w:rsid w:val="7C993A6B"/>
    <w:rsid w:val="7CA67EC0"/>
    <w:rsid w:val="7CA7E870"/>
    <w:rsid w:val="7CB54E49"/>
    <w:rsid w:val="7CBCB5BF"/>
    <w:rsid w:val="7CBDA69F"/>
    <w:rsid w:val="7CC30D68"/>
    <w:rsid w:val="7CCC423B"/>
    <w:rsid w:val="7CD27961"/>
    <w:rsid w:val="7CE4000A"/>
    <w:rsid w:val="7CE7CB9A"/>
    <w:rsid w:val="7CE7E9C6"/>
    <w:rsid w:val="7CEB671A"/>
    <w:rsid w:val="7CF60DF7"/>
    <w:rsid w:val="7CFA665B"/>
    <w:rsid w:val="7D01DED2"/>
    <w:rsid w:val="7D033D43"/>
    <w:rsid w:val="7D0BD11A"/>
    <w:rsid w:val="7D0C750C"/>
    <w:rsid w:val="7D0C7E8F"/>
    <w:rsid w:val="7D1057AB"/>
    <w:rsid w:val="7D14AD3F"/>
    <w:rsid w:val="7D32ACDC"/>
    <w:rsid w:val="7D33EF68"/>
    <w:rsid w:val="7D3AAF83"/>
    <w:rsid w:val="7D400400"/>
    <w:rsid w:val="7D4AA27E"/>
    <w:rsid w:val="7D5EE5F2"/>
    <w:rsid w:val="7D69F95F"/>
    <w:rsid w:val="7D78BE7A"/>
    <w:rsid w:val="7D7C718D"/>
    <w:rsid w:val="7D8231A6"/>
    <w:rsid w:val="7D88E12A"/>
    <w:rsid w:val="7D92DE08"/>
    <w:rsid w:val="7D98A4F6"/>
    <w:rsid w:val="7DA458D8"/>
    <w:rsid w:val="7DBD8010"/>
    <w:rsid w:val="7DDBA61C"/>
    <w:rsid w:val="7DDDD23D"/>
    <w:rsid w:val="7DDFF059"/>
    <w:rsid w:val="7DF069CF"/>
    <w:rsid w:val="7DF15192"/>
    <w:rsid w:val="7E0F0227"/>
    <w:rsid w:val="7E13E950"/>
    <w:rsid w:val="7E1DCAA4"/>
    <w:rsid w:val="7E271512"/>
    <w:rsid w:val="7E288241"/>
    <w:rsid w:val="7E2F789E"/>
    <w:rsid w:val="7E3D81AF"/>
    <w:rsid w:val="7E3E7009"/>
    <w:rsid w:val="7E45FDC9"/>
    <w:rsid w:val="7E4645EC"/>
    <w:rsid w:val="7E552189"/>
    <w:rsid w:val="7E63AB6B"/>
    <w:rsid w:val="7E65C04F"/>
    <w:rsid w:val="7E7C064F"/>
    <w:rsid w:val="7E910528"/>
    <w:rsid w:val="7EA09A08"/>
    <w:rsid w:val="7EA786A8"/>
    <w:rsid w:val="7EC5FF41"/>
    <w:rsid w:val="7EC9973C"/>
    <w:rsid w:val="7ECD09CB"/>
    <w:rsid w:val="7ED02470"/>
    <w:rsid w:val="7ED3E316"/>
    <w:rsid w:val="7EE2D436"/>
    <w:rsid w:val="7EE8B64B"/>
    <w:rsid w:val="7EF4617C"/>
    <w:rsid w:val="7F15FB34"/>
    <w:rsid w:val="7F1E2E5D"/>
    <w:rsid w:val="7F266801"/>
    <w:rsid w:val="7F282534"/>
    <w:rsid w:val="7F29343E"/>
    <w:rsid w:val="7F36A45B"/>
    <w:rsid w:val="7F4089A7"/>
    <w:rsid w:val="7F463E1F"/>
    <w:rsid w:val="7F4D8D16"/>
    <w:rsid w:val="7F5CB637"/>
    <w:rsid w:val="7F5E60F6"/>
    <w:rsid w:val="7F639108"/>
    <w:rsid w:val="7F670D74"/>
    <w:rsid w:val="7F7F014D"/>
    <w:rsid w:val="7F8574BD"/>
    <w:rsid w:val="7F87233E"/>
    <w:rsid w:val="7F8D5600"/>
    <w:rsid w:val="7F903833"/>
    <w:rsid w:val="7F90CE01"/>
    <w:rsid w:val="7F92AD42"/>
    <w:rsid w:val="7F971154"/>
    <w:rsid w:val="7F9B7CD4"/>
    <w:rsid w:val="7FA75A6F"/>
    <w:rsid w:val="7FA9DF8D"/>
    <w:rsid w:val="7FAD9F29"/>
    <w:rsid w:val="7FB4F2CD"/>
    <w:rsid w:val="7FD0298B"/>
    <w:rsid w:val="7FD8E7CB"/>
    <w:rsid w:val="7FDCFC7B"/>
    <w:rsid w:val="7FE29B44"/>
    <w:rsid w:val="7FEA1794"/>
    <w:rsid w:val="7FEE2B89"/>
    <w:rsid w:val="7FEF0D27"/>
    <w:rsid w:val="7FFDBA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C45DE7AB-D688-4687-B333-396EB58C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4"/>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4"/>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4"/>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0805D7"/>
    <w:pPr>
      <w:tabs>
        <w:tab w:val="left" w:pos="960"/>
        <w:tab w:val="right" w:leader="dot" w:pos="9350"/>
      </w:tabs>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semiHidden/>
    <w:unhideWhenUsed/>
    <w:rsid w:val="00B049E6"/>
    <w:pPr>
      <w:tabs>
        <w:tab w:val="center" w:pos="4513"/>
        <w:tab w:val="right" w:pos="9026"/>
      </w:tabs>
    </w:pPr>
  </w:style>
  <w:style w:type="character" w:customStyle="1" w:styleId="HeaderChar">
    <w:name w:val="Header Char"/>
    <w:basedOn w:val="DefaultParagraphFont"/>
    <w:link w:val="Header"/>
    <w:uiPriority w:val="99"/>
    <w:semiHidden/>
    <w:rsid w:val="00B049E6"/>
  </w:style>
  <w:style w:type="paragraph" w:styleId="Footer">
    <w:name w:val="footer"/>
    <w:basedOn w:val="Normal"/>
    <w:link w:val="FooterChar"/>
    <w:uiPriority w:val="99"/>
    <w:semiHidden/>
    <w:unhideWhenUsed/>
    <w:rsid w:val="00B049E6"/>
    <w:pPr>
      <w:tabs>
        <w:tab w:val="center" w:pos="4513"/>
        <w:tab w:val="right" w:pos="9026"/>
      </w:tabs>
    </w:pPr>
  </w:style>
  <w:style w:type="character" w:customStyle="1" w:styleId="FooterChar">
    <w:name w:val="Footer Char"/>
    <w:basedOn w:val="DefaultParagraphFont"/>
    <w:link w:val="Footer"/>
    <w:uiPriority w:val="99"/>
    <w:semiHidden/>
    <w:rsid w:val="00B049E6"/>
  </w:style>
  <w:style w:type="paragraph" w:styleId="Revision">
    <w:name w:val="Revision"/>
    <w:hidden/>
    <w:uiPriority w:val="99"/>
    <w:semiHidden/>
    <w:rsid w:val="00F37A2A"/>
  </w:style>
  <w:style w:type="table" w:customStyle="1" w:styleId="58">
    <w:name w:val="58"/>
    <w:basedOn w:val="TableNormal"/>
    <w:rsid w:val="00F56BFF"/>
    <w:pPr>
      <w:jc w:val="right"/>
    </w:pPr>
    <w:tblPr>
      <w:tblStyleRowBandSize w:val="1"/>
      <w:tblStyleColBandSize w:val="1"/>
      <w:tblCellMar>
        <w:left w:w="115" w:type="dxa"/>
        <w:right w:w="115" w:type="dxa"/>
      </w:tblCellMar>
    </w:tblPr>
    <w:tcPr>
      <w:shd w:val="clear" w:color="auto" w:fill="auto"/>
    </w:tcPr>
  </w:style>
  <w:style w:type="table" w:customStyle="1" w:styleId="57">
    <w:name w:val="5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6">
    <w:name w:val="56"/>
    <w:basedOn w:val="TableNormal"/>
    <w:rsid w:val="00F56BFF"/>
    <w:tblPr>
      <w:tblStyleRowBandSize w:val="1"/>
      <w:tblStyleColBandSize w:val="1"/>
      <w:tblCellMar>
        <w:top w:w="100" w:type="dxa"/>
        <w:left w:w="100" w:type="dxa"/>
        <w:bottom w:w="100" w:type="dxa"/>
        <w:right w:w="100" w:type="dxa"/>
      </w:tblCellMar>
    </w:tblPr>
  </w:style>
  <w:style w:type="table" w:customStyle="1" w:styleId="55">
    <w:name w:val="5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4">
    <w:name w:val="5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3">
    <w:name w:val="5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2">
    <w:name w:val="5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1">
    <w:name w:val="5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0">
    <w:name w:val="5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9">
    <w:name w:val="4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8">
    <w:name w:val="4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7">
    <w:name w:val="4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6">
    <w:name w:val="4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5">
    <w:name w:val="4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4">
    <w:name w:val="4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3">
    <w:name w:val="4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2">
    <w:name w:val="4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1">
    <w:name w:val="4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0">
    <w:name w:val="4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9">
    <w:name w:val="3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8">
    <w:name w:val="3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7">
    <w:name w:val="3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6">
    <w:name w:val="3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5">
    <w:name w:val="3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4">
    <w:name w:val="3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3">
    <w:name w:val="3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2">
    <w:name w:val="3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1">
    <w:name w:val="3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0">
    <w:name w:val="3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9">
    <w:name w:val="2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8">
    <w:name w:val="2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7">
    <w:name w:val="2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6">
    <w:name w:val="2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5">
    <w:name w:val="2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4">
    <w:name w:val="2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3">
    <w:name w:val="2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2">
    <w:name w:val="2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1">
    <w:name w:val="2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0">
    <w:name w:val="2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9">
    <w:name w:val="1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8">
    <w:name w:val="1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7">
    <w:name w:val="1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6">
    <w:name w:val="1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5">
    <w:name w:val="1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4">
    <w:name w:val="1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3">
    <w:name w:val="1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2">
    <w:name w:val="1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1">
    <w:name w:val="1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0">
    <w:name w:val="10"/>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9">
    <w:name w:val="9"/>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8">
    <w:name w:val="8"/>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7">
    <w:name w:val="7"/>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6">
    <w:name w:val="6"/>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5">
    <w:name w:val="5"/>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4">
    <w:name w:val="4"/>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3">
    <w:name w:val="3"/>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2">
    <w:name w:val="2"/>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1">
    <w:name w:val="1"/>
    <w:basedOn w:val="TableNormal"/>
    <w:rsid w:val="00F56BFF"/>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0300050">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148593715">
      <w:bodyDiv w:val="1"/>
      <w:marLeft w:val="0"/>
      <w:marRight w:val="0"/>
      <w:marTop w:val="0"/>
      <w:marBottom w:val="0"/>
      <w:divBdr>
        <w:top w:val="none" w:sz="0" w:space="0" w:color="auto"/>
        <w:left w:val="none" w:sz="0" w:space="0" w:color="auto"/>
        <w:bottom w:val="none" w:sz="0" w:space="0" w:color="auto"/>
        <w:right w:val="none" w:sz="0" w:space="0" w:color="auto"/>
      </w:divBdr>
      <w:divsChild>
        <w:div w:id="1149712860">
          <w:marLeft w:val="0"/>
          <w:marRight w:val="0"/>
          <w:marTop w:val="0"/>
          <w:marBottom w:val="0"/>
          <w:divBdr>
            <w:top w:val="none" w:sz="0" w:space="0" w:color="auto"/>
            <w:left w:val="none" w:sz="0" w:space="0" w:color="auto"/>
            <w:bottom w:val="none" w:sz="0" w:space="0" w:color="auto"/>
            <w:right w:val="none" w:sz="0" w:space="0" w:color="auto"/>
          </w:divBdr>
          <w:divsChild>
            <w:div w:id="1258322771">
              <w:marLeft w:val="0"/>
              <w:marRight w:val="0"/>
              <w:marTop w:val="0"/>
              <w:marBottom w:val="0"/>
              <w:divBdr>
                <w:top w:val="none" w:sz="0" w:space="0" w:color="auto"/>
                <w:left w:val="none" w:sz="0" w:space="0" w:color="auto"/>
                <w:bottom w:val="none" w:sz="0" w:space="0" w:color="auto"/>
                <w:right w:val="none" w:sz="0" w:space="0" w:color="auto"/>
              </w:divBdr>
              <w:divsChild>
                <w:div w:id="1870140342">
                  <w:marLeft w:val="0"/>
                  <w:marRight w:val="0"/>
                  <w:marTop w:val="0"/>
                  <w:marBottom w:val="0"/>
                  <w:divBdr>
                    <w:top w:val="none" w:sz="0" w:space="0" w:color="auto"/>
                    <w:left w:val="none" w:sz="0" w:space="0" w:color="auto"/>
                    <w:bottom w:val="none" w:sz="0" w:space="0" w:color="auto"/>
                    <w:right w:val="none" w:sz="0" w:space="0" w:color="auto"/>
                  </w:divBdr>
                  <w:divsChild>
                    <w:div w:id="2022924201">
                      <w:marLeft w:val="0"/>
                      <w:marRight w:val="0"/>
                      <w:marTop w:val="0"/>
                      <w:marBottom w:val="0"/>
                      <w:divBdr>
                        <w:top w:val="none" w:sz="0" w:space="0" w:color="auto"/>
                        <w:left w:val="none" w:sz="0" w:space="0" w:color="auto"/>
                        <w:bottom w:val="none" w:sz="0" w:space="0" w:color="auto"/>
                        <w:right w:val="none" w:sz="0" w:space="0" w:color="auto"/>
                      </w:divBdr>
                      <w:divsChild>
                        <w:div w:id="211381639">
                          <w:marLeft w:val="0"/>
                          <w:marRight w:val="0"/>
                          <w:marTop w:val="0"/>
                          <w:marBottom w:val="0"/>
                          <w:divBdr>
                            <w:top w:val="none" w:sz="0" w:space="0" w:color="auto"/>
                            <w:left w:val="none" w:sz="0" w:space="0" w:color="auto"/>
                            <w:bottom w:val="none" w:sz="0" w:space="0" w:color="auto"/>
                            <w:right w:val="none" w:sz="0" w:space="0" w:color="auto"/>
                          </w:divBdr>
                          <w:divsChild>
                            <w:div w:id="1449473728">
                              <w:marLeft w:val="0"/>
                              <w:marRight w:val="0"/>
                              <w:marTop w:val="0"/>
                              <w:marBottom w:val="0"/>
                              <w:divBdr>
                                <w:top w:val="none" w:sz="0" w:space="0" w:color="auto"/>
                                <w:left w:val="none" w:sz="0" w:space="0" w:color="auto"/>
                                <w:bottom w:val="none" w:sz="0" w:space="0" w:color="auto"/>
                                <w:right w:val="none" w:sz="0" w:space="0" w:color="auto"/>
                              </w:divBdr>
                              <w:divsChild>
                                <w:div w:id="429591418">
                                  <w:marLeft w:val="0"/>
                                  <w:marRight w:val="0"/>
                                  <w:marTop w:val="0"/>
                                  <w:marBottom w:val="0"/>
                                  <w:divBdr>
                                    <w:top w:val="none" w:sz="0" w:space="0" w:color="auto"/>
                                    <w:left w:val="none" w:sz="0" w:space="0" w:color="auto"/>
                                    <w:bottom w:val="none" w:sz="0" w:space="0" w:color="auto"/>
                                    <w:right w:val="none" w:sz="0" w:space="0" w:color="auto"/>
                                  </w:divBdr>
                                  <w:divsChild>
                                    <w:div w:id="8593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461681448">
      <w:bodyDiv w:val="1"/>
      <w:marLeft w:val="0"/>
      <w:marRight w:val="0"/>
      <w:marTop w:val="0"/>
      <w:marBottom w:val="0"/>
      <w:divBdr>
        <w:top w:val="none" w:sz="0" w:space="0" w:color="auto"/>
        <w:left w:val="none" w:sz="0" w:space="0" w:color="auto"/>
        <w:bottom w:val="none" w:sz="0" w:space="0" w:color="auto"/>
        <w:right w:val="none" w:sz="0" w:space="0" w:color="auto"/>
      </w:divBdr>
      <w:divsChild>
        <w:div w:id="728039783">
          <w:marLeft w:val="0"/>
          <w:marRight w:val="0"/>
          <w:marTop w:val="0"/>
          <w:marBottom w:val="0"/>
          <w:divBdr>
            <w:top w:val="none" w:sz="0" w:space="0" w:color="auto"/>
            <w:left w:val="none" w:sz="0" w:space="0" w:color="auto"/>
            <w:bottom w:val="none" w:sz="0" w:space="0" w:color="auto"/>
            <w:right w:val="none" w:sz="0" w:space="0" w:color="auto"/>
          </w:divBdr>
          <w:divsChild>
            <w:div w:id="1214463453">
              <w:marLeft w:val="0"/>
              <w:marRight w:val="0"/>
              <w:marTop w:val="0"/>
              <w:marBottom w:val="0"/>
              <w:divBdr>
                <w:top w:val="none" w:sz="0" w:space="0" w:color="auto"/>
                <w:left w:val="none" w:sz="0" w:space="0" w:color="auto"/>
                <w:bottom w:val="none" w:sz="0" w:space="0" w:color="auto"/>
                <w:right w:val="none" w:sz="0" w:space="0" w:color="auto"/>
              </w:divBdr>
              <w:divsChild>
                <w:div w:id="1188982096">
                  <w:marLeft w:val="0"/>
                  <w:marRight w:val="0"/>
                  <w:marTop w:val="0"/>
                  <w:marBottom w:val="0"/>
                  <w:divBdr>
                    <w:top w:val="none" w:sz="0" w:space="0" w:color="auto"/>
                    <w:left w:val="none" w:sz="0" w:space="0" w:color="auto"/>
                    <w:bottom w:val="none" w:sz="0" w:space="0" w:color="auto"/>
                    <w:right w:val="none" w:sz="0" w:space="0" w:color="auto"/>
                  </w:divBdr>
                  <w:divsChild>
                    <w:div w:id="1524972063">
                      <w:marLeft w:val="0"/>
                      <w:marRight w:val="0"/>
                      <w:marTop w:val="0"/>
                      <w:marBottom w:val="0"/>
                      <w:divBdr>
                        <w:top w:val="none" w:sz="0" w:space="0" w:color="auto"/>
                        <w:left w:val="none" w:sz="0" w:space="0" w:color="auto"/>
                        <w:bottom w:val="none" w:sz="0" w:space="0" w:color="auto"/>
                        <w:right w:val="none" w:sz="0" w:space="0" w:color="auto"/>
                      </w:divBdr>
                      <w:divsChild>
                        <w:div w:id="2067795387">
                          <w:marLeft w:val="0"/>
                          <w:marRight w:val="0"/>
                          <w:marTop w:val="0"/>
                          <w:marBottom w:val="0"/>
                          <w:divBdr>
                            <w:top w:val="none" w:sz="0" w:space="0" w:color="auto"/>
                            <w:left w:val="none" w:sz="0" w:space="0" w:color="auto"/>
                            <w:bottom w:val="none" w:sz="0" w:space="0" w:color="auto"/>
                            <w:right w:val="none" w:sz="0" w:space="0" w:color="auto"/>
                          </w:divBdr>
                          <w:divsChild>
                            <w:div w:id="2094543638">
                              <w:marLeft w:val="0"/>
                              <w:marRight w:val="0"/>
                              <w:marTop w:val="0"/>
                              <w:marBottom w:val="0"/>
                              <w:divBdr>
                                <w:top w:val="none" w:sz="0" w:space="0" w:color="auto"/>
                                <w:left w:val="none" w:sz="0" w:space="0" w:color="auto"/>
                                <w:bottom w:val="none" w:sz="0" w:space="0" w:color="auto"/>
                                <w:right w:val="none" w:sz="0" w:space="0" w:color="auto"/>
                              </w:divBdr>
                              <w:divsChild>
                                <w:div w:id="2117215848">
                                  <w:marLeft w:val="0"/>
                                  <w:marRight w:val="0"/>
                                  <w:marTop w:val="0"/>
                                  <w:marBottom w:val="0"/>
                                  <w:divBdr>
                                    <w:top w:val="none" w:sz="0" w:space="0" w:color="auto"/>
                                    <w:left w:val="none" w:sz="0" w:space="0" w:color="auto"/>
                                    <w:bottom w:val="none" w:sz="0" w:space="0" w:color="auto"/>
                                    <w:right w:val="none" w:sz="0" w:space="0" w:color="auto"/>
                                  </w:divBdr>
                                  <w:divsChild>
                                    <w:div w:id="1639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24582">
              <w:marLeft w:val="0"/>
              <w:marRight w:val="0"/>
              <w:marTop w:val="0"/>
              <w:marBottom w:val="0"/>
              <w:divBdr>
                <w:top w:val="none" w:sz="0" w:space="0" w:color="auto"/>
                <w:left w:val="none" w:sz="0" w:space="0" w:color="auto"/>
                <w:bottom w:val="none" w:sz="0" w:space="0" w:color="auto"/>
                <w:right w:val="none" w:sz="0" w:space="0" w:color="auto"/>
              </w:divBdr>
              <w:divsChild>
                <w:div w:id="272326745">
                  <w:marLeft w:val="0"/>
                  <w:marRight w:val="0"/>
                  <w:marTop w:val="0"/>
                  <w:marBottom w:val="0"/>
                  <w:divBdr>
                    <w:top w:val="none" w:sz="0" w:space="0" w:color="auto"/>
                    <w:left w:val="none" w:sz="0" w:space="0" w:color="auto"/>
                    <w:bottom w:val="none" w:sz="0" w:space="0" w:color="auto"/>
                    <w:right w:val="none" w:sz="0" w:space="0" w:color="auto"/>
                  </w:divBdr>
                  <w:divsChild>
                    <w:div w:id="920287010">
                      <w:marLeft w:val="0"/>
                      <w:marRight w:val="0"/>
                      <w:marTop w:val="0"/>
                      <w:marBottom w:val="0"/>
                      <w:divBdr>
                        <w:top w:val="none" w:sz="0" w:space="0" w:color="auto"/>
                        <w:left w:val="none" w:sz="0" w:space="0" w:color="auto"/>
                        <w:bottom w:val="none" w:sz="0" w:space="0" w:color="auto"/>
                        <w:right w:val="none" w:sz="0" w:space="0" w:color="auto"/>
                      </w:divBdr>
                      <w:divsChild>
                        <w:div w:id="1191649550">
                          <w:marLeft w:val="0"/>
                          <w:marRight w:val="0"/>
                          <w:marTop w:val="0"/>
                          <w:marBottom w:val="0"/>
                          <w:divBdr>
                            <w:top w:val="none" w:sz="0" w:space="0" w:color="auto"/>
                            <w:left w:val="none" w:sz="0" w:space="0" w:color="auto"/>
                            <w:bottom w:val="none" w:sz="0" w:space="0" w:color="auto"/>
                            <w:right w:val="none" w:sz="0" w:space="0" w:color="auto"/>
                          </w:divBdr>
                          <w:divsChild>
                            <w:div w:id="1895969767">
                              <w:marLeft w:val="0"/>
                              <w:marRight w:val="0"/>
                              <w:marTop w:val="0"/>
                              <w:marBottom w:val="0"/>
                              <w:divBdr>
                                <w:top w:val="none" w:sz="0" w:space="0" w:color="auto"/>
                                <w:left w:val="none" w:sz="0" w:space="0" w:color="auto"/>
                                <w:bottom w:val="none" w:sz="0" w:space="0" w:color="auto"/>
                                <w:right w:val="none" w:sz="0" w:space="0" w:color="auto"/>
                              </w:divBdr>
                              <w:divsChild>
                                <w:div w:id="1498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00929580">
      <w:bodyDiv w:val="1"/>
      <w:marLeft w:val="0"/>
      <w:marRight w:val="0"/>
      <w:marTop w:val="0"/>
      <w:marBottom w:val="0"/>
      <w:divBdr>
        <w:top w:val="none" w:sz="0" w:space="0" w:color="auto"/>
        <w:left w:val="none" w:sz="0" w:space="0" w:color="auto"/>
        <w:bottom w:val="none" w:sz="0" w:space="0" w:color="auto"/>
        <w:right w:val="none" w:sz="0" w:space="0" w:color="auto"/>
      </w:divBdr>
      <w:divsChild>
        <w:div w:id="1341928107">
          <w:marLeft w:val="0"/>
          <w:marRight w:val="0"/>
          <w:marTop w:val="0"/>
          <w:marBottom w:val="0"/>
          <w:divBdr>
            <w:top w:val="none" w:sz="0" w:space="0" w:color="auto"/>
            <w:left w:val="none" w:sz="0" w:space="0" w:color="auto"/>
            <w:bottom w:val="none" w:sz="0" w:space="0" w:color="auto"/>
            <w:right w:val="none" w:sz="0" w:space="0" w:color="auto"/>
          </w:divBdr>
          <w:divsChild>
            <w:div w:id="11693561">
              <w:marLeft w:val="0"/>
              <w:marRight w:val="0"/>
              <w:marTop w:val="0"/>
              <w:marBottom w:val="0"/>
              <w:divBdr>
                <w:top w:val="none" w:sz="0" w:space="0" w:color="auto"/>
                <w:left w:val="none" w:sz="0" w:space="0" w:color="auto"/>
                <w:bottom w:val="none" w:sz="0" w:space="0" w:color="auto"/>
                <w:right w:val="none" w:sz="0" w:space="0" w:color="auto"/>
              </w:divBdr>
            </w:div>
            <w:div w:id="34236155">
              <w:marLeft w:val="0"/>
              <w:marRight w:val="0"/>
              <w:marTop w:val="0"/>
              <w:marBottom w:val="0"/>
              <w:divBdr>
                <w:top w:val="none" w:sz="0" w:space="0" w:color="auto"/>
                <w:left w:val="none" w:sz="0" w:space="0" w:color="auto"/>
                <w:bottom w:val="none" w:sz="0" w:space="0" w:color="auto"/>
                <w:right w:val="none" w:sz="0" w:space="0" w:color="auto"/>
              </w:divBdr>
              <w:divsChild>
                <w:div w:id="1450390361">
                  <w:marLeft w:val="0"/>
                  <w:marRight w:val="0"/>
                  <w:marTop w:val="0"/>
                  <w:marBottom w:val="0"/>
                  <w:divBdr>
                    <w:top w:val="none" w:sz="0" w:space="0" w:color="auto"/>
                    <w:left w:val="none" w:sz="0" w:space="0" w:color="auto"/>
                    <w:bottom w:val="none" w:sz="0" w:space="0" w:color="auto"/>
                    <w:right w:val="none" w:sz="0" w:space="0" w:color="auto"/>
                  </w:divBdr>
                  <w:divsChild>
                    <w:div w:id="1629974151">
                      <w:marLeft w:val="0"/>
                      <w:marRight w:val="0"/>
                      <w:marTop w:val="0"/>
                      <w:marBottom w:val="0"/>
                      <w:divBdr>
                        <w:top w:val="none" w:sz="0" w:space="0" w:color="auto"/>
                        <w:left w:val="none" w:sz="0" w:space="0" w:color="auto"/>
                        <w:bottom w:val="none" w:sz="0" w:space="0" w:color="auto"/>
                        <w:right w:val="none" w:sz="0" w:space="0" w:color="auto"/>
                      </w:divBdr>
                      <w:divsChild>
                        <w:div w:id="455375870">
                          <w:marLeft w:val="0"/>
                          <w:marRight w:val="0"/>
                          <w:marTop w:val="0"/>
                          <w:marBottom w:val="0"/>
                          <w:divBdr>
                            <w:top w:val="none" w:sz="0" w:space="0" w:color="auto"/>
                            <w:left w:val="none" w:sz="0" w:space="0" w:color="auto"/>
                            <w:bottom w:val="none" w:sz="0" w:space="0" w:color="auto"/>
                            <w:right w:val="none" w:sz="0" w:space="0" w:color="auto"/>
                          </w:divBdr>
                          <w:divsChild>
                            <w:div w:id="1885291776">
                              <w:marLeft w:val="0"/>
                              <w:marRight w:val="0"/>
                              <w:marTop w:val="0"/>
                              <w:marBottom w:val="0"/>
                              <w:divBdr>
                                <w:top w:val="none" w:sz="0" w:space="0" w:color="auto"/>
                                <w:left w:val="none" w:sz="0" w:space="0" w:color="auto"/>
                                <w:bottom w:val="none" w:sz="0" w:space="0" w:color="auto"/>
                                <w:right w:val="none" w:sz="0" w:space="0" w:color="auto"/>
                              </w:divBdr>
                              <w:divsChild>
                                <w:div w:id="1078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89445">
              <w:marLeft w:val="0"/>
              <w:marRight w:val="0"/>
              <w:marTop w:val="0"/>
              <w:marBottom w:val="0"/>
              <w:divBdr>
                <w:top w:val="none" w:sz="0" w:space="0" w:color="auto"/>
                <w:left w:val="none" w:sz="0" w:space="0" w:color="auto"/>
                <w:bottom w:val="none" w:sz="0" w:space="0" w:color="auto"/>
                <w:right w:val="none" w:sz="0" w:space="0" w:color="auto"/>
              </w:divBdr>
              <w:divsChild>
                <w:div w:id="1691570352">
                  <w:marLeft w:val="0"/>
                  <w:marRight w:val="0"/>
                  <w:marTop w:val="0"/>
                  <w:marBottom w:val="0"/>
                  <w:divBdr>
                    <w:top w:val="none" w:sz="0" w:space="0" w:color="auto"/>
                    <w:left w:val="none" w:sz="0" w:space="0" w:color="auto"/>
                    <w:bottom w:val="none" w:sz="0" w:space="0" w:color="auto"/>
                    <w:right w:val="none" w:sz="0" w:space="0" w:color="auto"/>
                  </w:divBdr>
                  <w:divsChild>
                    <w:div w:id="2082176351">
                      <w:marLeft w:val="0"/>
                      <w:marRight w:val="0"/>
                      <w:marTop w:val="0"/>
                      <w:marBottom w:val="0"/>
                      <w:divBdr>
                        <w:top w:val="none" w:sz="0" w:space="0" w:color="auto"/>
                        <w:left w:val="none" w:sz="0" w:space="0" w:color="auto"/>
                        <w:bottom w:val="none" w:sz="0" w:space="0" w:color="auto"/>
                        <w:right w:val="none" w:sz="0" w:space="0" w:color="auto"/>
                      </w:divBdr>
                      <w:divsChild>
                        <w:div w:id="11222607">
                          <w:marLeft w:val="0"/>
                          <w:marRight w:val="0"/>
                          <w:marTop w:val="0"/>
                          <w:marBottom w:val="0"/>
                          <w:divBdr>
                            <w:top w:val="none" w:sz="0" w:space="0" w:color="auto"/>
                            <w:left w:val="none" w:sz="0" w:space="0" w:color="auto"/>
                            <w:bottom w:val="none" w:sz="0" w:space="0" w:color="auto"/>
                            <w:right w:val="none" w:sz="0" w:space="0" w:color="auto"/>
                          </w:divBdr>
                          <w:divsChild>
                            <w:div w:id="1421489145">
                              <w:marLeft w:val="0"/>
                              <w:marRight w:val="0"/>
                              <w:marTop w:val="0"/>
                              <w:marBottom w:val="0"/>
                              <w:divBdr>
                                <w:top w:val="none" w:sz="0" w:space="0" w:color="auto"/>
                                <w:left w:val="none" w:sz="0" w:space="0" w:color="auto"/>
                                <w:bottom w:val="none" w:sz="0" w:space="0" w:color="auto"/>
                                <w:right w:val="none" w:sz="0" w:space="0" w:color="auto"/>
                              </w:divBdr>
                              <w:divsChild>
                                <w:div w:id="606081881">
                                  <w:marLeft w:val="0"/>
                                  <w:marRight w:val="0"/>
                                  <w:marTop w:val="0"/>
                                  <w:marBottom w:val="0"/>
                                  <w:divBdr>
                                    <w:top w:val="none" w:sz="0" w:space="0" w:color="auto"/>
                                    <w:left w:val="none" w:sz="0" w:space="0" w:color="auto"/>
                                    <w:bottom w:val="none" w:sz="0" w:space="0" w:color="auto"/>
                                    <w:right w:val="none" w:sz="0" w:space="0" w:color="auto"/>
                                  </w:divBdr>
                                  <w:divsChild>
                                    <w:div w:id="9982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SoftwareValidity.html" TargetMode="External"/><Relationship Id="rId3" Type="http://schemas.openxmlformats.org/officeDocument/2006/relationships/customXml" Target="../customXml/item3.xml"/><Relationship Id="rId21" Type="http://schemas.openxmlformats.org/officeDocument/2006/relationships/hyperlink" Target="https://www.who.int/dg/speeches/detail/who-director-general-s-opening-remarks-at-the-media-briefing-on-covid-19---11-march-2020" TargetMode="Externa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github.com/OHDSI/Cyclops"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github.com/ohdsi-studies/Covid19PredictionStudies/tree/master/SevereInHospitalizedPatients/inst/cohorts" TargetMode="External"/><Relationship Id="rId20" Type="http://schemas.openxmlformats.org/officeDocument/2006/relationships/hyperlink" Target="https://ohdsi.github.io/TheBookOfOhdsi/PatientLevelPredic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ohdsi.github.io/TheBookOfOhdsi/OhdsiAnalyticsTool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99ABBFD-8778-8E47-A55D-6F8787ED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6161</Words>
  <Characters>35119</Characters>
  <Application>Microsoft Office Word</Application>
  <DocSecurity>0</DocSecurity>
  <Lines>292</Lines>
  <Paragraphs>82</Paragraphs>
  <ScaleCrop>false</ScaleCrop>
  <Company/>
  <LinksUpToDate>false</LinksUpToDate>
  <CharactersWithSpaces>41198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Williams</dc:creator>
  <cp:keywords/>
  <cp:lastModifiedBy>Cynthia Yang</cp:lastModifiedBy>
  <cp:revision>7</cp:revision>
  <dcterms:created xsi:type="dcterms:W3CDTF">2020-03-29T16:57:00Z</dcterms:created>
  <dcterms:modified xsi:type="dcterms:W3CDTF">2020-04-06T21:52:00Z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